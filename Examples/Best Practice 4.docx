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B2972" w14:textId="77777777" w:rsidR="00023149" w:rsidRPr="006F30BB" w:rsidRDefault="00023149" w:rsidP="00164803">
      <w:pPr>
        <w:spacing w:line="276" w:lineRule="auto"/>
        <w:jc w:val="center"/>
        <w:rPr>
          <w:rFonts w:ascii="Times New Roman" w:hAnsi="Times New Roman" w:cs="Times New Roman"/>
          <w:sz w:val="48"/>
          <w:szCs w:val="48"/>
        </w:rPr>
      </w:pPr>
      <w:bookmarkStart w:id="0" w:name="_Hlk88837022"/>
      <w:bookmarkStart w:id="1" w:name="_GoBack"/>
      <w:bookmarkEnd w:id="0"/>
      <w:bookmarkEnd w:id="1"/>
    </w:p>
    <w:p w14:paraId="5ADDC7FE" w14:textId="77777777" w:rsidR="00023149" w:rsidRPr="006F30BB" w:rsidRDefault="00023149" w:rsidP="00164803">
      <w:pPr>
        <w:spacing w:line="276" w:lineRule="auto"/>
        <w:jc w:val="center"/>
        <w:rPr>
          <w:rFonts w:ascii="Times New Roman" w:hAnsi="Times New Roman" w:cs="Times New Roman"/>
          <w:sz w:val="48"/>
          <w:szCs w:val="48"/>
        </w:rPr>
      </w:pPr>
    </w:p>
    <w:p w14:paraId="1A5DD3EE" w14:textId="77777777" w:rsidR="00023149" w:rsidRPr="006F30BB" w:rsidRDefault="00023149" w:rsidP="00164803">
      <w:pPr>
        <w:spacing w:line="276" w:lineRule="auto"/>
        <w:jc w:val="center"/>
        <w:rPr>
          <w:rFonts w:ascii="Times New Roman" w:hAnsi="Times New Roman" w:cs="Times New Roman"/>
          <w:sz w:val="48"/>
          <w:szCs w:val="48"/>
        </w:rPr>
      </w:pPr>
    </w:p>
    <w:p w14:paraId="12C251AB" w14:textId="77777777" w:rsidR="00023149" w:rsidRPr="006F30BB" w:rsidRDefault="00023149" w:rsidP="00164803">
      <w:pPr>
        <w:spacing w:line="276" w:lineRule="auto"/>
        <w:jc w:val="center"/>
        <w:rPr>
          <w:rFonts w:ascii="Times New Roman" w:hAnsi="Times New Roman" w:cs="Times New Roman"/>
          <w:sz w:val="48"/>
          <w:szCs w:val="48"/>
        </w:rPr>
      </w:pPr>
    </w:p>
    <w:p w14:paraId="48617803" w14:textId="77777777" w:rsidR="00023149" w:rsidRPr="006F30BB" w:rsidRDefault="00023149" w:rsidP="00164803">
      <w:pPr>
        <w:spacing w:line="276" w:lineRule="auto"/>
        <w:jc w:val="center"/>
        <w:rPr>
          <w:rFonts w:ascii="Times New Roman" w:hAnsi="Times New Roman" w:cs="Times New Roman"/>
          <w:sz w:val="48"/>
          <w:szCs w:val="48"/>
        </w:rPr>
      </w:pPr>
    </w:p>
    <w:p w14:paraId="337B90F8" w14:textId="20854EBF" w:rsidR="00142C3F" w:rsidRPr="006F30BB" w:rsidRDefault="00EF48D7" w:rsidP="00164803">
      <w:pPr>
        <w:spacing w:line="276" w:lineRule="auto"/>
        <w:jc w:val="center"/>
        <w:rPr>
          <w:rFonts w:ascii="Times New Roman" w:hAnsi="Times New Roman" w:cs="Times New Roman"/>
          <w:sz w:val="48"/>
          <w:szCs w:val="48"/>
        </w:rPr>
      </w:pPr>
      <w:r w:rsidRPr="006F30BB">
        <w:rPr>
          <w:rFonts w:ascii="Times New Roman" w:hAnsi="Times New Roman" w:cs="Times New Roman"/>
          <w:sz w:val="48"/>
          <w:szCs w:val="48"/>
        </w:rPr>
        <w:t>Fruit Tree Disease Detection</w:t>
      </w:r>
      <w:r w:rsidR="003846FE" w:rsidRPr="006F30BB">
        <w:rPr>
          <w:rFonts w:ascii="Times New Roman" w:hAnsi="Times New Roman" w:cs="Times New Roman"/>
          <w:sz w:val="48"/>
          <w:szCs w:val="48"/>
        </w:rPr>
        <w:t xml:space="preserve"> via</w:t>
      </w:r>
    </w:p>
    <w:p w14:paraId="4767C5B6" w14:textId="4BFDD7E8" w:rsidR="00171718" w:rsidRPr="006F30BB" w:rsidRDefault="0016266F" w:rsidP="00164803">
      <w:pPr>
        <w:spacing w:line="276" w:lineRule="auto"/>
        <w:jc w:val="center"/>
        <w:rPr>
          <w:rFonts w:ascii="Times New Roman" w:hAnsi="Times New Roman" w:cs="Times New Roman"/>
          <w:sz w:val="48"/>
          <w:szCs w:val="48"/>
        </w:rPr>
      </w:pPr>
      <w:r>
        <w:rPr>
          <w:rFonts w:ascii="Times New Roman" w:hAnsi="Times New Roman" w:cs="Times New Roman"/>
          <w:sz w:val="48"/>
          <w:szCs w:val="48"/>
        </w:rPr>
        <w:t>Novel</w:t>
      </w:r>
      <w:r w:rsidR="002B6921" w:rsidRPr="006F30BB">
        <w:rPr>
          <w:rFonts w:ascii="Times New Roman" w:hAnsi="Times New Roman" w:cs="Times New Roman"/>
          <w:sz w:val="48"/>
          <w:szCs w:val="48"/>
        </w:rPr>
        <w:t xml:space="preserve"> </w:t>
      </w:r>
      <w:r w:rsidR="00142C3F" w:rsidRPr="006F30BB">
        <w:rPr>
          <w:rFonts w:ascii="Times New Roman" w:hAnsi="Times New Roman" w:cs="Times New Roman"/>
          <w:sz w:val="48"/>
          <w:szCs w:val="48"/>
        </w:rPr>
        <w:t xml:space="preserve">Class Incremental Learning </w:t>
      </w:r>
      <w:r>
        <w:rPr>
          <w:rFonts w:ascii="Times New Roman" w:hAnsi="Times New Roman" w:cs="Times New Roman"/>
          <w:sz w:val="48"/>
          <w:szCs w:val="48"/>
        </w:rPr>
        <w:t>Technique</w:t>
      </w:r>
      <w:r w:rsidR="00FF5D62">
        <w:rPr>
          <w:rFonts w:ascii="Times New Roman" w:hAnsi="Times New Roman" w:cs="Times New Roman"/>
          <w:sz w:val="48"/>
          <w:szCs w:val="48"/>
        </w:rPr>
        <w:t>s</w:t>
      </w:r>
    </w:p>
    <w:p w14:paraId="28FA82E4" w14:textId="77777777" w:rsidR="004F786D" w:rsidRPr="006F30BB" w:rsidRDefault="004F786D" w:rsidP="00164803">
      <w:pPr>
        <w:spacing w:line="276" w:lineRule="auto"/>
        <w:jc w:val="center"/>
        <w:rPr>
          <w:rFonts w:ascii="Times New Roman" w:hAnsi="Times New Roman" w:cs="Times New Roman"/>
          <w:sz w:val="36"/>
          <w:szCs w:val="36"/>
        </w:rPr>
      </w:pPr>
    </w:p>
    <w:p w14:paraId="5230951E" w14:textId="4F55C885" w:rsidR="00142C3F" w:rsidRPr="006F30BB" w:rsidRDefault="00142C3F" w:rsidP="00164803">
      <w:pPr>
        <w:spacing w:line="276" w:lineRule="auto"/>
        <w:jc w:val="center"/>
        <w:rPr>
          <w:rFonts w:ascii="Times New Roman" w:hAnsi="Times New Roman" w:cs="Times New Roman"/>
          <w:sz w:val="36"/>
          <w:szCs w:val="36"/>
        </w:rPr>
      </w:pPr>
      <w:r w:rsidRPr="006F30BB">
        <w:rPr>
          <w:rFonts w:ascii="Times New Roman" w:hAnsi="Times New Roman" w:cs="Times New Roman"/>
          <w:sz w:val="36"/>
          <w:szCs w:val="36"/>
        </w:rPr>
        <w:t>David Blumenstiel</w:t>
      </w:r>
    </w:p>
    <w:p w14:paraId="2098FF01" w14:textId="38D8C86D" w:rsidR="003709E4" w:rsidRDefault="00FF5D62" w:rsidP="003709E4">
      <w:pPr>
        <w:spacing w:line="276" w:lineRule="auto"/>
        <w:jc w:val="center"/>
        <w:rPr>
          <w:rFonts w:ascii="Times New Roman" w:hAnsi="Times New Roman" w:cs="Times New Roman"/>
          <w:sz w:val="36"/>
          <w:szCs w:val="36"/>
        </w:rPr>
      </w:pPr>
      <w:r>
        <w:rPr>
          <w:rFonts w:ascii="Times New Roman" w:hAnsi="Times New Roman" w:cs="Times New Roman"/>
          <w:sz w:val="36"/>
          <w:szCs w:val="36"/>
        </w:rPr>
        <w:t>November</w:t>
      </w:r>
      <w:r w:rsidR="004F786D" w:rsidRPr="006F30BB">
        <w:rPr>
          <w:rFonts w:ascii="Times New Roman" w:hAnsi="Times New Roman" w:cs="Times New Roman"/>
          <w:sz w:val="36"/>
          <w:szCs w:val="36"/>
        </w:rPr>
        <w:t xml:space="preserve"> 2021</w:t>
      </w:r>
    </w:p>
    <w:p w14:paraId="2FED9118" w14:textId="77777777" w:rsidR="003709E4" w:rsidRDefault="003709E4" w:rsidP="003709E4">
      <w:pPr>
        <w:spacing w:line="276" w:lineRule="auto"/>
        <w:jc w:val="center"/>
        <w:rPr>
          <w:rFonts w:ascii="Times New Roman" w:hAnsi="Times New Roman" w:cs="Times New Roman"/>
          <w:sz w:val="36"/>
          <w:szCs w:val="36"/>
        </w:rPr>
      </w:pPr>
    </w:p>
    <w:p w14:paraId="6A0E6B30" w14:textId="68F84899" w:rsidR="00373435" w:rsidRPr="00373435" w:rsidRDefault="00373435" w:rsidP="00222E53">
      <w:pPr>
        <w:spacing w:line="276" w:lineRule="auto"/>
        <w:jc w:val="center"/>
        <w:rPr>
          <w:rFonts w:ascii="Times New Roman" w:hAnsi="Times New Roman" w:cs="Times New Roman"/>
          <w:sz w:val="28"/>
          <w:szCs w:val="28"/>
        </w:rPr>
      </w:pPr>
      <w:r>
        <w:rPr>
          <w:rFonts w:ascii="Times New Roman" w:hAnsi="Times New Roman" w:cs="Times New Roman"/>
          <w:sz w:val="28"/>
          <w:szCs w:val="28"/>
        </w:rPr>
        <w:t>Data Science Master’s Thesis</w:t>
      </w:r>
      <w:r w:rsidR="00222E53">
        <w:rPr>
          <w:rFonts w:ascii="Times New Roman" w:hAnsi="Times New Roman" w:cs="Times New Roman"/>
          <w:sz w:val="28"/>
          <w:szCs w:val="28"/>
        </w:rPr>
        <w:br/>
      </w:r>
    </w:p>
    <w:p w14:paraId="58193089" w14:textId="5967E3E4" w:rsidR="003846FE" w:rsidRPr="006F30BB" w:rsidRDefault="003846FE" w:rsidP="00164803">
      <w:pPr>
        <w:spacing w:line="276" w:lineRule="auto"/>
        <w:jc w:val="center"/>
        <w:rPr>
          <w:rFonts w:ascii="Times New Roman" w:hAnsi="Times New Roman" w:cs="Times New Roman"/>
          <w:sz w:val="40"/>
          <w:szCs w:val="40"/>
        </w:rPr>
      </w:pPr>
    </w:p>
    <w:p w14:paraId="019E7FCB" w14:textId="389939AE" w:rsidR="003846FE" w:rsidRPr="006F30BB" w:rsidRDefault="003846FE" w:rsidP="00164803">
      <w:pPr>
        <w:spacing w:line="276" w:lineRule="auto"/>
        <w:jc w:val="center"/>
        <w:rPr>
          <w:rFonts w:ascii="Times New Roman" w:hAnsi="Times New Roman" w:cs="Times New Roman"/>
          <w:sz w:val="40"/>
          <w:szCs w:val="40"/>
        </w:rPr>
      </w:pPr>
    </w:p>
    <w:p w14:paraId="6946A51F" w14:textId="5639848E" w:rsidR="003846FE" w:rsidRPr="006F30BB" w:rsidRDefault="003846FE" w:rsidP="00164803">
      <w:pPr>
        <w:spacing w:line="276" w:lineRule="auto"/>
        <w:jc w:val="center"/>
        <w:rPr>
          <w:rFonts w:ascii="Times New Roman" w:hAnsi="Times New Roman" w:cs="Times New Roman"/>
          <w:sz w:val="40"/>
          <w:szCs w:val="40"/>
        </w:rPr>
      </w:pPr>
    </w:p>
    <w:p w14:paraId="779F23CF" w14:textId="7D2261B9" w:rsidR="003846FE" w:rsidRDefault="003846FE" w:rsidP="00164803">
      <w:pPr>
        <w:spacing w:line="276" w:lineRule="auto"/>
        <w:jc w:val="center"/>
        <w:rPr>
          <w:rFonts w:ascii="Times New Roman" w:hAnsi="Times New Roman" w:cs="Times New Roman"/>
          <w:sz w:val="40"/>
          <w:szCs w:val="40"/>
        </w:rPr>
      </w:pPr>
    </w:p>
    <w:p w14:paraId="6A67A032" w14:textId="5C2AC5F8" w:rsidR="00AB4F27" w:rsidRDefault="00AB4F27" w:rsidP="002D3DA2">
      <w:pPr>
        <w:spacing w:line="276" w:lineRule="auto"/>
        <w:rPr>
          <w:rFonts w:ascii="Times New Roman" w:hAnsi="Times New Roman" w:cs="Times New Roman"/>
          <w:sz w:val="40"/>
          <w:szCs w:val="40"/>
        </w:rPr>
      </w:pPr>
    </w:p>
    <w:p w14:paraId="0F3D33A1" w14:textId="77777777" w:rsidR="00222E53" w:rsidRDefault="00222E53" w:rsidP="002D3DA2">
      <w:pPr>
        <w:spacing w:line="276" w:lineRule="auto"/>
        <w:rPr>
          <w:rFonts w:ascii="Times New Roman" w:hAnsi="Times New Roman" w:cs="Times New Roman"/>
          <w:sz w:val="24"/>
          <w:szCs w:val="24"/>
        </w:rPr>
      </w:pPr>
    </w:p>
    <w:p w14:paraId="239D015B" w14:textId="30B85172" w:rsidR="0031537E" w:rsidRDefault="00D3196B" w:rsidP="002D3DA2">
      <w:pPr>
        <w:spacing w:line="276" w:lineRule="auto"/>
        <w:rPr>
          <w:rFonts w:ascii="Times New Roman" w:hAnsi="Times New Roman" w:cs="Times New Roman"/>
          <w:b/>
          <w:bCs/>
          <w:sz w:val="32"/>
          <w:szCs w:val="32"/>
        </w:rPr>
      </w:pPr>
      <w:r w:rsidRPr="00D3196B">
        <w:rPr>
          <w:rFonts w:ascii="Times New Roman" w:hAnsi="Times New Roman" w:cs="Times New Roman"/>
          <w:b/>
          <w:bCs/>
          <w:sz w:val="32"/>
          <w:szCs w:val="32"/>
        </w:rPr>
        <w:lastRenderedPageBreak/>
        <w:t>Abstract</w:t>
      </w:r>
      <w:r w:rsidR="00A365A8">
        <w:rPr>
          <w:rFonts w:ascii="Times New Roman" w:hAnsi="Times New Roman" w:cs="Times New Roman"/>
          <w:b/>
          <w:bCs/>
          <w:sz w:val="32"/>
          <w:szCs w:val="32"/>
        </w:rPr>
        <w:t>:</w:t>
      </w:r>
    </w:p>
    <w:p w14:paraId="4B8EA690" w14:textId="7A3B897C" w:rsidR="0031537E" w:rsidRDefault="00694B18" w:rsidP="002D3DA2">
      <w:pPr>
        <w:spacing w:line="276" w:lineRule="auto"/>
        <w:rPr>
          <w:rFonts w:ascii="Times New Roman" w:hAnsi="Times New Roman" w:cs="Times New Roman"/>
          <w:sz w:val="24"/>
          <w:szCs w:val="24"/>
        </w:rPr>
      </w:pPr>
      <w:r>
        <w:rPr>
          <w:rFonts w:ascii="Times New Roman" w:hAnsi="Times New Roman" w:cs="Times New Roman"/>
          <w:b/>
          <w:bCs/>
          <w:sz w:val="32"/>
          <w:szCs w:val="32"/>
        </w:rPr>
        <w:tab/>
      </w:r>
      <w:r w:rsidR="00162F87">
        <w:rPr>
          <w:rFonts w:ascii="Times New Roman" w:hAnsi="Times New Roman" w:cs="Times New Roman"/>
          <w:sz w:val="24"/>
          <w:szCs w:val="24"/>
        </w:rPr>
        <w:t xml:space="preserve">Class incremental learning (CIL) is </w:t>
      </w:r>
      <w:r w:rsidR="00C540A6">
        <w:rPr>
          <w:rFonts w:ascii="Times New Roman" w:hAnsi="Times New Roman" w:cs="Times New Roman"/>
          <w:sz w:val="24"/>
          <w:szCs w:val="24"/>
        </w:rPr>
        <w:t>a</w:t>
      </w:r>
      <w:r w:rsidR="007909FE">
        <w:rPr>
          <w:rFonts w:ascii="Times New Roman" w:hAnsi="Times New Roman" w:cs="Times New Roman"/>
          <w:sz w:val="24"/>
          <w:szCs w:val="24"/>
        </w:rPr>
        <w:t xml:space="preserve"> current area of </w:t>
      </w:r>
      <w:r w:rsidR="00C540A6">
        <w:rPr>
          <w:rFonts w:ascii="Times New Roman" w:hAnsi="Times New Roman" w:cs="Times New Roman"/>
          <w:sz w:val="24"/>
          <w:szCs w:val="24"/>
        </w:rPr>
        <w:t xml:space="preserve">interest within machine learning.  </w:t>
      </w:r>
      <w:r w:rsidR="007909FE">
        <w:rPr>
          <w:rFonts w:ascii="Times New Roman" w:hAnsi="Times New Roman" w:cs="Times New Roman"/>
          <w:sz w:val="24"/>
          <w:szCs w:val="24"/>
        </w:rPr>
        <w:t xml:space="preserve">Machine learning models which can </w:t>
      </w:r>
      <w:r w:rsidR="00D317C8">
        <w:rPr>
          <w:rFonts w:ascii="Times New Roman" w:hAnsi="Times New Roman" w:cs="Times New Roman"/>
          <w:sz w:val="24"/>
          <w:szCs w:val="24"/>
        </w:rPr>
        <w:t xml:space="preserve">learn to identify new classes </w:t>
      </w:r>
      <w:r w:rsidR="006F00DF">
        <w:rPr>
          <w:rFonts w:ascii="Times New Roman" w:hAnsi="Times New Roman" w:cs="Times New Roman"/>
          <w:sz w:val="24"/>
          <w:szCs w:val="24"/>
        </w:rPr>
        <w:t xml:space="preserve">incrementally, without complete re-training, </w:t>
      </w:r>
      <w:r w:rsidR="003853A9">
        <w:rPr>
          <w:rFonts w:ascii="Times New Roman" w:hAnsi="Times New Roman" w:cs="Times New Roman"/>
          <w:sz w:val="24"/>
          <w:szCs w:val="24"/>
        </w:rPr>
        <w:t xml:space="preserve">would present numerous advantages over conventional machine </w:t>
      </w:r>
      <w:r w:rsidR="00CE132F">
        <w:rPr>
          <w:rFonts w:ascii="Times New Roman" w:hAnsi="Times New Roman" w:cs="Times New Roman"/>
          <w:sz w:val="24"/>
          <w:szCs w:val="24"/>
        </w:rPr>
        <w:t xml:space="preserve">models.   </w:t>
      </w:r>
      <w:r w:rsidR="00D566A3">
        <w:rPr>
          <w:rFonts w:ascii="Times New Roman" w:hAnsi="Times New Roman" w:cs="Times New Roman"/>
          <w:sz w:val="24"/>
          <w:szCs w:val="24"/>
        </w:rPr>
        <w:t xml:space="preserve">Plant diseases </w:t>
      </w:r>
      <w:r w:rsidR="00367A99">
        <w:rPr>
          <w:rFonts w:ascii="Times New Roman" w:hAnsi="Times New Roman" w:cs="Times New Roman"/>
          <w:sz w:val="24"/>
          <w:szCs w:val="24"/>
        </w:rPr>
        <w:t xml:space="preserve">detection offer an interesting use case for CIL, where each different plant </w:t>
      </w:r>
      <w:r w:rsidR="000364B8">
        <w:rPr>
          <w:rFonts w:ascii="Times New Roman" w:hAnsi="Times New Roman" w:cs="Times New Roman"/>
          <w:sz w:val="24"/>
          <w:szCs w:val="24"/>
        </w:rPr>
        <w:t xml:space="preserve">introduces new diseased/healthy classes to a model.  </w:t>
      </w:r>
      <w:r w:rsidR="00E84928">
        <w:rPr>
          <w:rFonts w:ascii="Times New Roman" w:hAnsi="Times New Roman" w:cs="Times New Roman"/>
          <w:sz w:val="24"/>
          <w:szCs w:val="24"/>
        </w:rPr>
        <w:t xml:space="preserve">Two similar CIL techniques </w:t>
      </w:r>
      <w:r w:rsidR="005558C5">
        <w:rPr>
          <w:rFonts w:ascii="Times New Roman" w:hAnsi="Times New Roman" w:cs="Times New Roman"/>
          <w:sz w:val="24"/>
          <w:szCs w:val="24"/>
        </w:rPr>
        <w:t xml:space="preserve">for plant disease detection </w:t>
      </w:r>
      <w:r w:rsidR="00CF6C00">
        <w:rPr>
          <w:rFonts w:ascii="Times New Roman" w:hAnsi="Times New Roman" w:cs="Times New Roman"/>
          <w:sz w:val="24"/>
          <w:szCs w:val="24"/>
        </w:rPr>
        <w:t>are proposed here</w:t>
      </w:r>
      <w:r w:rsidR="007C4608">
        <w:rPr>
          <w:rFonts w:ascii="Times New Roman" w:hAnsi="Times New Roman" w:cs="Times New Roman"/>
          <w:sz w:val="24"/>
          <w:szCs w:val="24"/>
        </w:rPr>
        <w:t xml:space="preserve"> and used to identify disease</w:t>
      </w:r>
      <w:r w:rsidR="00887B41">
        <w:rPr>
          <w:rFonts w:ascii="Times New Roman" w:hAnsi="Times New Roman" w:cs="Times New Roman"/>
          <w:sz w:val="24"/>
          <w:szCs w:val="24"/>
        </w:rPr>
        <w:t>d</w:t>
      </w:r>
      <w:r w:rsidR="007C4608">
        <w:rPr>
          <w:rFonts w:ascii="Times New Roman" w:hAnsi="Times New Roman" w:cs="Times New Roman"/>
          <w:sz w:val="24"/>
          <w:szCs w:val="24"/>
        </w:rPr>
        <w:t>/healthy</w:t>
      </w:r>
      <w:r w:rsidR="00887B41">
        <w:rPr>
          <w:rFonts w:ascii="Times New Roman" w:hAnsi="Times New Roman" w:cs="Times New Roman"/>
          <w:sz w:val="24"/>
          <w:szCs w:val="24"/>
        </w:rPr>
        <w:t xml:space="preserve"> plant leaves</w:t>
      </w:r>
      <w:r w:rsidR="007C4608">
        <w:rPr>
          <w:rFonts w:ascii="Times New Roman" w:hAnsi="Times New Roman" w:cs="Times New Roman"/>
          <w:sz w:val="24"/>
          <w:szCs w:val="24"/>
        </w:rPr>
        <w:t xml:space="preserve"> </w:t>
      </w:r>
      <w:r w:rsidR="006778E4">
        <w:rPr>
          <w:rFonts w:ascii="Times New Roman" w:hAnsi="Times New Roman" w:cs="Times New Roman"/>
          <w:sz w:val="24"/>
          <w:szCs w:val="24"/>
        </w:rPr>
        <w:t>on the Plant Village dataset</w:t>
      </w:r>
      <w:r w:rsidR="00CF6C00">
        <w:rPr>
          <w:rFonts w:ascii="Times New Roman" w:hAnsi="Times New Roman" w:cs="Times New Roman"/>
          <w:sz w:val="24"/>
          <w:szCs w:val="24"/>
        </w:rPr>
        <w:t xml:space="preserve">. </w:t>
      </w:r>
      <w:r w:rsidR="006778E4">
        <w:rPr>
          <w:rFonts w:ascii="Times New Roman" w:hAnsi="Times New Roman" w:cs="Times New Roman"/>
          <w:sz w:val="24"/>
          <w:szCs w:val="24"/>
        </w:rPr>
        <w:t xml:space="preserve"> </w:t>
      </w:r>
      <w:r w:rsidR="00732CDE">
        <w:rPr>
          <w:rFonts w:ascii="Times New Roman" w:hAnsi="Times New Roman" w:cs="Times New Roman"/>
          <w:sz w:val="24"/>
          <w:szCs w:val="24"/>
        </w:rPr>
        <w:t xml:space="preserve">Both techniques </w:t>
      </w:r>
      <w:r w:rsidR="00347E63">
        <w:rPr>
          <w:rFonts w:ascii="Times New Roman" w:hAnsi="Times New Roman" w:cs="Times New Roman"/>
          <w:sz w:val="24"/>
          <w:szCs w:val="24"/>
        </w:rPr>
        <w:t>combine</w:t>
      </w:r>
      <w:r w:rsidR="00FC7F90">
        <w:rPr>
          <w:rFonts w:ascii="Times New Roman" w:hAnsi="Times New Roman" w:cs="Times New Roman"/>
          <w:sz w:val="24"/>
          <w:szCs w:val="24"/>
        </w:rPr>
        <w:t xml:space="preserve"> modular convolutional neural networks</w:t>
      </w:r>
      <w:r w:rsidR="00CA4EC2">
        <w:rPr>
          <w:rFonts w:ascii="Times New Roman" w:hAnsi="Times New Roman" w:cs="Times New Roman"/>
          <w:sz w:val="24"/>
          <w:szCs w:val="24"/>
        </w:rPr>
        <w:t xml:space="preserve"> (</w:t>
      </w:r>
      <w:r w:rsidR="008213D7">
        <w:rPr>
          <w:rFonts w:ascii="Times New Roman" w:hAnsi="Times New Roman" w:cs="Times New Roman"/>
          <w:sz w:val="24"/>
          <w:szCs w:val="24"/>
        </w:rPr>
        <w:t xml:space="preserve">CNNs; </w:t>
      </w:r>
      <w:r w:rsidR="00CA4EC2">
        <w:rPr>
          <w:rFonts w:ascii="Times New Roman" w:hAnsi="Times New Roman" w:cs="Times New Roman"/>
          <w:sz w:val="24"/>
          <w:szCs w:val="24"/>
        </w:rPr>
        <w:t>sub-networks)</w:t>
      </w:r>
      <w:r w:rsidR="00FC7F90">
        <w:rPr>
          <w:rFonts w:ascii="Times New Roman" w:hAnsi="Times New Roman" w:cs="Times New Roman"/>
          <w:sz w:val="24"/>
          <w:szCs w:val="24"/>
        </w:rPr>
        <w:t xml:space="preserve"> into one</w:t>
      </w:r>
      <w:r w:rsidR="00827021">
        <w:rPr>
          <w:rFonts w:ascii="Times New Roman" w:hAnsi="Times New Roman" w:cs="Times New Roman"/>
          <w:sz w:val="24"/>
          <w:szCs w:val="24"/>
        </w:rPr>
        <w:t xml:space="preserve"> model, where the sub-networks are introduced incrementally to solve new classification tasks</w:t>
      </w:r>
      <w:r w:rsidR="00732CDE">
        <w:rPr>
          <w:rFonts w:ascii="Times New Roman" w:hAnsi="Times New Roman" w:cs="Times New Roman"/>
          <w:sz w:val="24"/>
          <w:szCs w:val="24"/>
        </w:rPr>
        <w:t xml:space="preserve">.  </w:t>
      </w:r>
      <w:r w:rsidR="006778E4">
        <w:rPr>
          <w:rFonts w:ascii="Times New Roman" w:hAnsi="Times New Roman" w:cs="Times New Roman"/>
          <w:sz w:val="24"/>
          <w:szCs w:val="24"/>
        </w:rPr>
        <w:t>Both techniques</w:t>
      </w:r>
      <w:r w:rsidR="00732CDE">
        <w:rPr>
          <w:rFonts w:ascii="Times New Roman" w:hAnsi="Times New Roman" w:cs="Times New Roman"/>
          <w:sz w:val="24"/>
          <w:szCs w:val="24"/>
        </w:rPr>
        <w:t xml:space="preserve"> </w:t>
      </w:r>
      <w:r w:rsidR="006778E4">
        <w:rPr>
          <w:rFonts w:ascii="Times New Roman" w:hAnsi="Times New Roman" w:cs="Times New Roman"/>
          <w:sz w:val="24"/>
          <w:szCs w:val="24"/>
        </w:rPr>
        <w:t>utilize</w:t>
      </w:r>
      <w:r w:rsidR="008A7F25">
        <w:rPr>
          <w:rFonts w:ascii="Times New Roman" w:hAnsi="Times New Roman" w:cs="Times New Roman"/>
          <w:sz w:val="24"/>
          <w:szCs w:val="24"/>
        </w:rPr>
        <w:t>d</w:t>
      </w:r>
      <w:r w:rsidR="006778E4">
        <w:rPr>
          <w:rFonts w:ascii="Times New Roman" w:hAnsi="Times New Roman" w:cs="Times New Roman"/>
          <w:sz w:val="24"/>
          <w:szCs w:val="24"/>
        </w:rPr>
        <w:t xml:space="preserve"> a</w:t>
      </w:r>
      <w:r w:rsidR="00F05162">
        <w:rPr>
          <w:rFonts w:ascii="Times New Roman" w:hAnsi="Times New Roman" w:cs="Times New Roman"/>
          <w:sz w:val="24"/>
          <w:szCs w:val="24"/>
        </w:rPr>
        <w:t xml:space="preserve"> generic ‘other’ class</w:t>
      </w:r>
      <w:r w:rsidR="00CA4EC2">
        <w:rPr>
          <w:rFonts w:ascii="Times New Roman" w:hAnsi="Times New Roman" w:cs="Times New Roman"/>
          <w:sz w:val="24"/>
          <w:szCs w:val="24"/>
        </w:rPr>
        <w:t xml:space="preserve"> in each sub-network</w:t>
      </w:r>
      <w:r w:rsidR="00F05162">
        <w:rPr>
          <w:rFonts w:ascii="Times New Roman" w:hAnsi="Times New Roman" w:cs="Times New Roman"/>
          <w:sz w:val="24"/>
          <w:szCs w:val="24"/>
        </w:rPr>
        <w:t xml:space="preserve"> </w:t>
      </w:r>
      <w:r w:rsidR="00AD0F0E">
        <w:rPr>
          <w:rFonts w:ascii="Times New Roman" w:hAnsi="Times New Roman" w:cs="Times New Roman"/>
          <w:sz w:val="24"/>
          <w:szCs w:val="24"/>
        </w:rPr>
        <w:t xml:space="preserve">for task identification, which contained </w:t>
      </w:r>
      <w:r w:rsidR="006778E4">
        <w:rPr>
          <w:rFonts w:ascii="Times New Roman" w:hAnsi="Times New Roman" w:cs="Times New Roman"/>
          <w:sz w:val="24"/>
          <w:szCs w:val="24"/>
        </w:rPr>
        <w:t>miscellaneous</w:t>
      </w:r>
      <w:r w:rsidR="007C4608">
        <w:rPr>
          <w:rFonts w:ascii="Times New Roman" w:hAnsi="Times New Roman" w:cs="Times New Roman"/>
          <w:sz w:val="24"/>
          <w:szCs w:val="24"/>
        </w:rPr>
        <w:t xml:space="preserve"> examples of </w:t>
      </w:r>
      <w:r w:rsidR="005869C3">
        <w:rPr>
          <w:rFonts w:ascii="Times New Roman" w:hAnsi="Times New Roman" w:cs="Times New Roman"/>
          <w:sz w:val="24"/>
          <w:szCs w:val="24"/>
        </w:rPr>
        <w:t>leaves from plants</w:t>
      </w:r>
      <w:r w:rsidR="00100F2A">
        <w:rPr>
          <w:rFonts w:ascii="Times New Roman" w:hAnsi="Times New Roman" w:cs="Times New Roman"/>
          <w:sz w:val="24"/>
          <w:szCs w:val="24"/>
        </w:rPr>
        <w:t xml:space="preserve"> that </w:t>
      </w:r>
      <w:r w:rsidR="00AD0F0E">
        <w:rPr>
          <w:rFonts w:ascii="Times New Roman" w:hAnsi="Times New Roman" w:cs="Times New Roman"/>
          <w:sz w:val="24"/>
          <w:szCs w:val="24"/>
        </w:rPr>
        <w:t>were</w:t>
      </w:r>
      <w:r w:rsidR="00100F2A">
        <w:rPr>
          <w:rFonts w:ascii="Times New Roman" w:hAnsi="Times New Roman" w:cs="Times New Roman"/>
          <w:sz w:val="24"/>
          <w:szCs w:val="24"/>
        </w:rPr>
        <w:t xml:space="preserve"> </w:t>
      </w:r>
      <w:r w:rsidR="00EE4CD6">
        <w:rPr>
          <w:rFonts w:ascii="Times New Roman" w:hAnsi="Times New Roman" w:cs="Times New Roman"/>
          <w:sz w:val="24"/>
          <w:szCs w:val="24"/>
        </w:rPr>
        <w:t>not</w:t>
      </w:r>
      <w:r w:rsidR="002B56B8">
        <w:rPr>
          <w:rFonts w:ascii="Times New Roman" w:hAnsi="Times New Roman" w:cs="Times New Roman"/>
          <w:sz w:val="24"/>
          <w:szCs w:val="24"/>
        </w:rPr>
        <w:t xml:space="preserve"> </w:t>
      </w:r>
      <w:r w:rsidR="00AD0F0E">
        <w:rPr>
          <w:rFonts w:ascii="Times New Roman" w:hAnsi="Times New Roman" w:cs="Times New Roman"/>
          <w:sz w:val="24"/>
          <w:szCs w:val="24"/>
        </w:rPr>
        <w:t xml:space="preserve">from </w:t>
      </w:r>
      <w:r w:rsidR="00343D4C">
        <w:rPr>
          <w:rFonts w:ascii="Times New Roman" w:hAnsi="Times New Roman" w:cs="Times New Roman"/>
          <w:sz w:val="24"/>
          <w:szCs w:val="24"/>
        </w:rPr>
        <w:t xml:space="preserve">classes within their respective sub-networks.  </w:t>
      </w:r>
      <w:r w:rsidR="00174D8C">
        <w:rPr>
          <w:rFonts w:ascii="Times New Roman" w:hAnsi="Times New Roman" w:cs="Times New Roman"/>
          <w:sz w:val="24"/>
          <w:szCs w:val="24"/>
        </w:rPr>
        <w:t>Technique</w:t>
      </w:r>
      <w:r w:rsidR="00577026">
        <w:rPr>
          <w:rFonts w:ascii="Times New Roman" w:hAnsi="Times New Roman" w:cs="Times New Roman"/>
          <w:sz w:val="24"/>
          <w:szCs w:val="24"/>
        </w:rPr>
        <w:t>-</w:t>
      </w:r>
      <w:r w:rsidR="00174D8C">
        <w:rPr>
          <w:rFonts w:ascii="Times New Roman" w:hAnsi="Times New Roman" w:cs="Times New Roman"/>
          <w:sz w:val="24"/>
          <w:szCs w:val="24"/>
        </w:rPr>
        <w:t xml:space="preserve">1 used </w:t>
      </w:r>
      <w:r w:rsidR="00212FD3">
        <w:rPr>
          <w:rFonts w:ascii="Times New Roman" w:hAnsi="Times New Roman" w:cs="Times New Roman"/>
          <w:sz w:val="24"/>
          <w:szCs w:val="24"/>
        </w:rPr>
        <w:t>sub-networks with built-in task</w:t>
      </w:r>
      <w:r w:rsidR="00577026">
        <w:rPr>
          <w:rFonts w:ascii="Times New Roman" w:hAnsi="Times New Roman" w:cs="Times New Roman"/>
          <w:sz w:val="24"/>
          <w:szCs w:val="24"/>
        </w:rPr>
        <w:t xml:space="preserve"> </w:t>
      </w:r>
      <w:r w:rsidR="00212FD3">
        <w:rPr>
          <w:rFonts w:ascii="Times New Roman" w:hAnsi="Times New Roman" w:cs="Times New Roman"/>
          <w:sz w:val="24"/>
          <w:szCs w:val="24"/>
        </w:rPr>
        <w:t xml:space="preserve">identification, while technique 2 </w:t>
      </w:r>
      <w:r w:rsidR="00AC1A29">
        <w:rPr>
          <w:rFonts w:ascii="Times New Roman" w:hAnsi="Times New Roman" w:cs="Times New Roman"/>
          <w:sz w:val="24"/>
          <w:szCs w:val="24"/>
        </w:rPr>
        <w:t>separated</w:t>
      </w:r>
      <w:r w:rsidR="00212FD3">
        <w:rPr>
          <w:rFonts w:ascii="Times New Roman" w:hAnsi="Times New Roman" w:cs="Times New Roman"/>
          <w:sz w:val="24"/>
          <w:szCs w:val="24"/>
        </w:rPr>
        <w:t xml:space="preserve"> task-identification and disease classification sub-networks</w:t>
      </w:r>
      <w:r w:rsidR="00577026">
        <w:rPr>
          <w:rFonts w:ascii="Times New Roman" w:hAnsi="Times New Roman" w:cs="Times New Roman"/>
          <w:sz w:val="24"/>
          <w:szCs w:val="24"/>
        </w:rPr>
        <w:t xml:space="preserve"> into individual components</w:t>
      </w:r>
      <w:r w:rsidR="00174D8C">
        <w:rPr>
          <w:rFonts w:ascii="Times New Roman" w:hAnsi="Times New Roman" w:cs="Times New Roman"/>
          <w:sz w:val="24"/>
          <w:szCs w:val="24"/>
        </w:rPr>
        <w:t xml:space="preserve">.  </w:t>
      </w:r>
      <w:r w:rsidR="00231DB8">
        <w:rPr>
          <w:rFonts w:ascii="Times New Roman" w:hAnsi="Times New Roman" w:cs="Times New Roman"/>
          <w:sz w:val="24"/>
          <w:szCs w:val="24"/>
        </w:rPr>
        <w:t xml:space="preserve">These techniques </w:t>
      </w:r>
      <w:r w:rsidR="00656263">
        <w:rPr>
          <w:rFonts w:ascii="Times New Roman" w:hAnsi="Times New Roman" w:cs="Times New Roman"/>
          <w:sz w:val="24"/>
          <w:szCs w:val="24"/>
        </w:rPr>
        <w:t xml:space="preserve">were used to incrementally construct models that </w:t>
      </w:r>
      <w:r w:rsidR="00210728">
        <w:rPr>
          <w:rFonts w:ascii="Times New Roman" w:hAnsi="Times New Roman" w:cs="Times New Roman"/>
          <w:sz w:val="24"/>
          <w:szCs w:val="24"/>
        </w:rPr>
        <w:t>could classify apple, cherry, and peach disease</w:t>
      </w:r>
      <w:r w:rsidR="00F046D0">
        <w:rPr>
          <w:rFonts w:ascii="Times New Roman" w:hAnsi="Times New Roman" w:cs="Times New Roman"/>
          <w:sz w:val="24"/>
          <w:szCs w:val="24"/>
        </w:rPr>
        <w:t>d</w:t>
      </w:r>
      <w:r w:rsidR="00210728">
        <w:rPr>
          <w:rFonts w:ascii="Times New Roman" w:hAnsi="Times New Roman" w:cs="Times New Roman"/>
          <w:sz w:val="24"/>
          <w:szCs w:val="24"/>
        </w:rPr>
        <w:t>/healthy</w:t>
      </w:r>
      <w:r w:rsidR="00F046D0">
        <w:rPr>
          <w:rFonts w:ascii="Times New Roman" w:hAnsi="Times New Roman" w:cs="Times New Roman"/>
          <w:sz w:val="24"/>
          <w:szCs w:val="24"/>
        </w:rPr>
        <w:t xml:space="preserve"> states</w:t>
      </w:r>
      <w:r w:rsidR="00210728">
        <w:rPr>
          <w:rFonts w:ascii="Times New Roman" w:hAnsi="Times New Roman" w:cs="Times New Roman"/>
          <w:sz w:val="24"/>
          <w:szCs w:val="24"/>
        </w:rPr>
        <w:t xml:space="preserve">.  These models were </w:t>
      </w:r>
      <w:r w:rsidR="00656263">
        <w:rPr>
          <w:rFonts w:ascii="Times New Roman" w:hAnsi="Times New Roman" w:cs="Times New Roman"/>
          <w:sz w:val="24"/>
          <w:szCs w:val="24"/>
        </w:rPr>
        <w:t>approximately 97% accurate</w:t>
      </w:r>
      <w:r w:rsidR="00210728">
        <w:rPr>
          <w:rFonts w:ascii="Times New Roman" w:hAnsi="Times New Roman" w:cs="Times New Roman"/>
          <w:sz w:val="24"/>
          <w:szCs w:val="24"/>
        </w:rPr>
        <w:t>, which was not significantly different than a non-CIL</w:t>
      </w:r>
      <w:r w:rsidR="008213D7">
        <w:rPr>
          <w:rFonts w:ascii="Times New Roman" w:hAnsi="Times New Roman" w:cs="Times New Roman"/>
          <w:sz w:val="24"/>
          <w:szCs w:val="24"/>
        </w:rPr>
        <w:t>,</w:t>
      </w:r>
      <w:r w:rsidR="00210728">
        <w:rPr>
          <w:rFonts w:ascii="Times New Roman" w:hAnsi="Times New Roman" w:cs="Times New Roman"/>
          <w:sz w:val="24"/>
          <w:szCs w:val="24"/>
        </w:rPr>
        <w:t xml:space="preserve"> </w:t>
      </w:r>
      <w:r w:rsidR="008213D7">
        <w:rPr>
          <w:rFonts w:ascii="Times New Roman" w:hAnsi="Times New Roman" w:cs="Times New Roman"/>
          <w:sz w:val="24"/>
          <w:szCs w:val="24"/>
        </w:rPr>
        <w:t>CNN</w:t>
      </w:r>
      <w:r w:rsidR="00210728">
        <w:rPr>
          <w:rFonts w:ascii="Times New Roman" w:hAnsi="Times New Roman" w:cs="Times New Roman"/>
          <w:sz w:val="24"/>
          <w:szCs w:val="24"/>
        </w:rPr>
        <w:t xml:space="preserve"> model.</w:t>
      </w:r>
      <w:r w:rsidR="00A219BD">
        <w:rPr>
          <w:rFonts w:ascii="Times New Roman" w:hAnsi="Times New Roman" w:cs="Times New Roman"/>
          <w:sz w:val="24"/>
          <w:szCs w:val="24"/>
        </w:rPr>
        <w:t xml:space="preserve">  The generic ‘other’ class </w:t>
      </w:r>
      <w:r w:rsidR="002177D9">
        <w:rPr>
          <w:rFonts w:ascii="Times New Roman" w:hAnsi="Times New Roman" w:cs="Times New Roman"/>
          <w:sz w:val="24"/>
          <w:szCs w:val="24"/>
        </w:rPr>
        <w:t>proved instrumental in task identification</w:t>
      </w:r>
      <w:r w:rsidR="001F7B3B">
        <w:rPr>
          <w:rFonts w:ascii="Times New Roman" w:hAnsi="Times New Roman" w:cs="Times New Roman"/>
          <w:sz w:val="24"/>
          <w:szCs w:val="24"/>
        </w:rPr>
        <w:t>, with very little performance loss across model incrementations.  These techniques ar</w:t>
      </w:r>
      <w:r w:rsidR="007F7931">
        <w:rPr>
          <w:rFonts w:ascii="Times New Roman" w:hAnsi="Times New Roman" w:cs="Times New Roman"/>
          <w:sz w:val="24"/>
          <w:szCs w:val="24"/>
        </w:rPr>
        <w:t xml:space="preserve">e a promising approach to CIL, with </w:t>
      </w:r>
      <w:r w:rsidR="005773C3">
        <w:rPr>
          <w:rFonts w:ascii="Times New Roman" w:hAnsi="Times New Roman" w:cs="Times New Roman"/>
          <w:sz w:val="24"/>
          <w:szCs w:val="24"/>
        </w:rPr>
        <w:t xml:space="preserve">linear computational </w:t>
      </w:r>
      <w:r w:rsidR="00561CBB">
        <w:rPr>
          <w:rFonts w:ascii="Times New Roman" w:hAnsi="Times New Roman" w:cs="Times New Roman"/>
          <w:sz w:val="24"/>
          <w:szCs w:val="24"/>
        </w:rPr>
        <w:t>expense</w:t>
      </w:r>
      <w:r w:rsidR="005773C3">
        <w:rPr>
          <w:rFonts w:ascii="Times New Roman" w:hAnsi="Times New Roman" w:cs="Times New Roman"/>
          <w:sz w:val="24"/>
          <w:szCs w:val="24"/>
        </w:rPr>
        <w:t xml:space="preserve"> </w:t>
      </w:r>
      <w:r w:rsidR="00501ABD">
        <w:rPr>
          <w:rFonts w:ascii="Times New Roman" w:hAnsi="Times New Roman" w:cs="Times New Roman"/>
          <w:sz w:val="24"/>
          <w:szCs w:val="24"/>
        </w:rPr>
        <w:t>growth across increments.</w:t>
      </w:r>
    </w:p>
    <w:p w14:paraId="11AC8F85" w14:textId="77777777" w:rsidR="00A573F7" w:rsidRPr="006F30BB" w:rsidRDefault="00A573F7" w:rsidP="002D3DA2">
      <w:pPr>
        <w:spacing w:line="276" w:lineRule="auto"/>
        <w:rPr>
          <w:rFonts w:ascii="Times New Roman" w:hAnsi="Times New Roman" w:cs="Times New Roman"/>
          <w:sz w:val="24"/>
          <w:szCs w:val="24"/>
        </w:rPr>
      </w:pPr>
    </w:p>
    <w:p w14:paraId="4F6D9BB9" w14:textId="4550B09F" w:rsidR="005776D1" w:rsidRPr="00C454C3" w:rsidRDefault="00EF48D7" w:rsidP="00164803">
      <w:pPr>
        <w:pStyle w:val="ListParagraph"/>
        <w:numPr>
          <w:ilvl w:val="0"/>
          <w:numId w:val="1"/>
        </w:num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Introduction</w:t>
      </w:r>
    </w:p>
    <w:p w14:paraId="6F46538F" w14:textId="234A472A" w:rsidR="005776D1" w:rsidRPr="006F30BB" w:rsidRDefault="002645A8"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 xml:space="preserve">Class </w:t>
      </w:r>
      <w:r w:rsidR="005776D1" w:rsidRPr="006F30BB">
        <w:rPr>
          <w:rFonts w:ascii="Times New Roman" w:hAnsi="Times New Roman" w:cs="Times New Roman"/>
          <w:b/>
          <w:bCs/>
          <w:sz w:val="28"/>
          <w:szCs w:val="28"/>
        </w:rPr>
        <w:t>Incremental Learning</w:t>
      </w:r>
    </w:p>
    <w:p w14:paraId="0439073B" w14:textId="7FE970BD" w:rsidR="00B61C50" w:rsidRPr="006F30BB" w:rsidRDefault="00185862"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In a typical supervised </w:t>
      </w:r>
      <w:r w:rsidR="006E715B">
        <w:rPr>
          <w:rFonts w:ascii="Times New Roman" w:hAnsi="Times New Roman" w:cs="Times New Roman"/>
          <w:sz w:val="24"/>
          <w:szCs w:val="24"/>
        </w:rPr>
        <w:t xml:space="preserve">machine </w:t>
      </w:r>
      <w:r w:rsidRPr="006F30BB">
        <w:rPr>
          <w:rFonts w:ascii="Times New Roman" w:hAnsi="Times New Roman" w:cs="Times New Roman"/>
          <w:sz w:val="24"/>
          <w:szCs w:val="24"/>
        </w:rPr>
        <w:t xml:space="preserve">learning setting, labeled data from all </w:t>
      </w:r>
      <w:r w:rsidR="00C85682" w:rsidRPr="006F30BB">
        <w:rPr>
          <w:rFonts w:ascii="Times New Roman" w:hAnsi="Times New Roman" w:cs="Times New Roman"/>
          <w:sz w:val="24"/>
          <w:szCs w:val="24"/>
        </w:rPr>
        <w:t>tasks</w:t>
      </w:r>
      <w:r w:rsidRPr="006F30BB">
        <w:rPr>
          <w:rFonts w:ascii="Times New Roman" w:hAnsi="Times New Roman" w:cs="Times New Roman"/>
          <w:sz w:val="24"/>
          <w:szCs w:val="24"/>
        </w:rPr>
        <w:t xml:space="preserve"> </w:t>
      </w:r>
      <w:r w:rsidR="00C85682" w:rsidRPr="006F30BB">
        <w:rPr>
          <w:rFonts w:ascii="Times New Roman" w:hAnsi="Times New Roman" w:cs="Times New Roman"/>
          <w:sz w:val="24"/>
          <w:szCs w:val="24"/>
        </w:rPr>
        <w:t>are</w:t>
      </w:r>
      <w:r w:rsidRPr="006F30BB">
        <w:rPr>
          <w:rFonts w:ascii="Times New Roman" w:hAnsi="Times New Roman" w:cs="Times New Roman"/>
          <w:sz w:val="24"/>
          <w:szCs w:val="24"/>
        </w:rPr>
        <w:t xml:space="preserve"> provided at the time of training (</w:t>
      </w:r>
      <w:r w:rsidR="00A646D0" w:rsidRPr="00A646D0">
        <w:rPr>
          <w:rFonts w:ascii="Times New Roman" w:hAnsi="Times New Roman" w:cs="Times New Roman"/>
          <w:sz w:val="24"/>
          <w:szCs w:val="24"/>
        </w:rPr>
        <w:t>Masana, M., Liu, X., Twardowski, B., Menta, M., Bagdanov, A. D., &amp; van de Weijer, J.</w:t>
      </w:r>
      <w:r w:rsidR="00A646D0">
        <w:rPr>
          <w:rFonts w:ascii="Times New Roman" w:hAnsi="Times New Roman" w:cs="Times New Roman"/>
          <w:sz w:val="24"/>
          <w:szCs w:val="24"/>
        </w:rPr>
        <w:t>,</w:t>
      </w:r>
      <w:r w:rsidR="00A646D0" w:rsidRPr="00A646D0">
        <w:rPr>
          <w:rFonts w:ascii="Times New Roman" w:hAnsi="Times New Roman" w:cs="Times New Roman"/>
          <w:sz w:val="24"/>
          <w:szCs w:val="24"/>
        </w:rPr>
        <w:t xml:space="preserve"> 2021</w:t>
      </w:r>
      <w:r w:rsidRPr="006F30BB">
        <w:rPr>
          <w:rFonts w:ascii="Times New Roman" w:hAnsi="Times New Roman" w:cs="Times New Roman"/>
          <w:sz w:val="24"/>
          <w:szCs w:val="24"/>
        </w:rPr>
        <w:t xml:space="preserve">).  </w:t>
      </w:r>
      <w:r w:rsidR="00BE4B7B" w:rsidRPr="006F30BB">
        <w:rPr>
          <w:rFonts w:ascii="Times New Roman" w:hAnsi="Times New Roman" w:cs="Times New Roman"/>
          <w:sz w:val="24"/>
          <w:szCs w:val="24"/>
        </w:rPr>
        <w:t xml:space="preserve">However, data is not always available </w:t>
      </w:r>
      <w:r w:rsidR="004D27F2" w:rsidRPr="006F30BB">
        <w:rPr>
          <w:rFonts w:ascii="Times New Roman" w:hAnsi="Times New Roman" w:cs="Times New Roman"/>
          <w:sz w:val="24"/>
          <w:szCs w:val="24"/>
        </w:rPr>
        <w:t>for use at the same time</w:t>
      </w:r>
      <w:r w:rsidR="0018648D" w:rsidRPr="006F30BB">
        <w:rPr>
          <w:rFonts w:ascii="Times New Roman" w:hAnsi="Times New Roman" w:cs="Times New Roman"/>
          <w:sz w:val="24"/>
          <w:szCs w:val="24"/>
        </w:rPr>
        <w:t xml:space="preserve">.  </w:t>
      </w:r>
      <w:r w:rsidR="00E628DE" w:rsidRPr="006F30BB">
        <w:rPr>
          <w:rFonts w:ascii="Times New Roman" w:hAnsi="Times New Roman" w:cs="Times New Roman"/>
          <w:sz w:val="24"/>
          <w:szCs w:val="24"/>
        </w:rPr>
        <w:t>To accommodate this, there is i</w:t>
      </w:r>
      <w:r w:rsidR="008B60F2" w:rsidRPr="006F30BB">
        <w:rPr>
          <w:rFonts w:ascii="Times New Roman" w:hAnsi="Times New Roman" w:cs="Times New Roman"/>
          <w:sz w:val="24"/>
          <w:szCs w:val="24"/>
        </w:rPr>
        <w:t>ncremental</w:t>
      </w:r>
      <w:r w:rsidR="007613D4" w:rsidRPr="006F30BB">
        <w:rPr>
          <w:rFonts w:ascii="Times New Roman" w:hAnsi="Times New Roman" w:cs="Times New Roman"/>
          <w:sz w:val="24"/>
          <w:szCs w:val="24"/>
        </w:rPr>
        <w:t xml:space="preserve"> learning</w:t>
      </w:r>
      <w:r w:rsidR="008B60F2" w:rsidRPr="006F30BB">
        <w:rPr>
          <w:rFonts w:ascii="Times New Roman" w:hAnsi="Times New Roman" w:cs="Times New Roman"/>
          <w:sz w:val="24"/>
          <w:szCs w:val="24"/>
        </w:rPr>
        <w:t xml:space="preserve">, </w:t>
      </w:r>
      <w:r w:rsidR="00C85682" w:rsidRPr="006F30BB">
        <w:rPr>
          <w:rFonts w:ascii="Times New Roman" w:hAnsi="Times New Roman" w:cs="Times New Roman"/>
          <w:sz w:val="24"/>
          <w:szCs w:val="24"/>
        </w:rPr>
        <w:t>where</w:t>
      </w:r>
      <w:r w:rsidR="00B73872" w:rsidRPr="006F30BB">
        <w:rPr>
          <w:rFonts w:ascii="Times New Roman" w:hAnsi="Times New Roman" w:cs="Times New Roman"/>
          <w:sz w:val="24"/>
          <w:szCs w:val="24"/>
        </w:rPr>
        <w:t xml:space="preserve"> machine learning algorithms </w:t>
      </w:r>
      <w:r w:rsidR="007F1BB9" w:rsidRPr="006F30BB">
        <w:rPr>
          <w:rFonts w:ascii="Times New Roman" w:hAnsi="Times New Roman" w:cs="Times New Roman"/>
          <w:sz w:val="24"/>
          <w:szCs w:val="24"/>
        </w:rPr>
        <w:t>adjust their knowledge in response to new data (Geng and Smith-</w:t>
      </w:r>
      <w:r w:rsidR="004B0F90" w:rsidRPr="006F30BB">
        <w:rPr>
          <w:rFonts w:ascii="Times New Roman" w:hAnsi="Times New Roman" w:cs="Times New Roman"/>
          <w:sz w:val="24"/>
          <w:szCs w:val="24"/>
        </w:rPr>
        <w:t>Miles, 2005)</w:t>
      </w:r>
      <w:r w:rsidR="00C85682" w:rsidRPr="006F30BB">
        <w:rPr>
          <w:rFonts w:ascii="Times New Roman" w:hAnsi="Times New Roman" w:cs="Times New Roman"/>
          <w:sz w:val="24"/>
          <w:szCs w:val="24"/>
        </w:rPr>
        <w:t xml:space="preserve">; this </w:t>
      </w:r>
      <w:r w:rsidR="00B73872" w:rsidRPr="006F30BB">
        <w:rPr>
          <w:rFonts w:ascii="Times New Roman" w:hAnsi="Times New Roman" w:cs="Times New Roman"/>
          <w:sz w:val="24"/>
          <w:szCs w:val="24"/>
        </w:rPr>
        <w:t>has</w:t>
      </w:r>
      <w:r w:rsidR="00860F7F" w:rsidRPr="006F30BB">
        <w:rPr>
          <w:rFonts w:ascii="Times New Roman" w:hAnsi="Times New Roman" w:cs="Times New Roman"/>
          <w:sz w:val="24"/>
          <w:szCs w:val="24"/>
        </w:rPr>
        <w:t xml:space="preserve"> any number of </w:t>
      </w:r>
      <w:r w:rsidR="00077888" w:rsidRPr="006F30BB">
        <w:rPr>
          <w:rFonts w:ascii="Times New Roman" w:hAnsi="Times New Roman" w:cs="Times New Roman"/>
          <w:sz w:val="24"/>
          <w:szCs w:val="24"/>
        </w:rPr>
        <w:t>real-world</w:t>
      </w:r>
      <w:r w:rsidR="00860F7F" w:rsidRPr="006F30BB">
        <w:rPr>
          <w:rFonts w:ascii="Times New Roman" w:hAnsi="Times New Roman" w:cs="Times New Roman"/>
          <w:sz w:val="24"/>
          <w:szCs w:val="24"/>
        </w:rPr>
        <w:t xml:space="preserve"> applications</w:t>
      </w:r>
      <w:r w:rsidR="00C85682" w:rsidRPr="006F30BB">
        <w:rPr>
          <w:rFonts w:ascii="Times New Roman" w:hAnsi="Times New Roman" w:cs="Times New Roman"/>
          <w:sz w:val="24"/>
          <w:szCs w:val="24"/>
        </w:rPr>
        <w:t xml:space="preserve"> and advantages, but </w:t>
      </w:r>
      <w:r w:rsidR="002D309A" w:rsidRPr="006F30BB">
        <w:rPr>
          <w:rFonts w:ascii="Times New Roman" w:hAnsi="Times New Roman" w:cs="Times New Roman"/>
          <w:sz w:val="24"/>
          <w:szCs w:val="24"/>
        </w:rPr>
        <w:t>also contain some significant limitations</w:t>
      </w:r>
      <w:r w:rsidR="003F4AFE" w:rsidRPr="006F30BB">
        <w:rPr>
          <w:rFonts w:ascii="Times New Roman" w:hAnsi="Times New Roman" w:cs="Times New Roman"/>
          <w:sz w:val="24"/>
          <w:szCs w:val="24"/>
        </w:rPr>
        <w:t xml:space="preserve">.  </w:t>
      </w:r>
    </w:p>
    <w:p w14:paraId="1E8BDEFF" w14:textId="25811FB0" w:rsidR="00CE72A8" w:rsidRPr="006F30BB" w:rsidRDefault="003F4AFE"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Deep neural networks </w:t>
      </w:r>
      <w:r w:rsidR="00903E0C" w:rsidRPr="006F30BB">
        <w:rPr>
          <w:rFonts w:ascii="Times New Roman" w:hAnsi="Times New Roman" w:cs="Times New Roman"/>
          <w:sz w:val="24"/>
          <w:szCs w:val="24"/>
        </w:rPr>
        <w:t xml:space="preserve">excel at learning </w:t>
      </w:r>
      <w:r w:rsidR="000271D0" w:rsidRPr="006F30BB">
        <w:rPr>
          <w:rFonts w:ascii="Times New Roman" w:hAnsi="Times New Roman" w:cs="Times New Roman"/>
          <w:sz w:val="24"/>
          <w:szCs w:val="24"/>
        </w:rPr>
        <w:t xml:space="preserve">individual </w:t>
      </w:r>
      <w:r w:rsidR="00077888" w:rsidRPr="006F30BB">
        <w:rPr>
          <w:rFonts w:ascii="Times New Roman" w:hAnsi="Times New Roman" w:cs="Times New Roman"/>
          <w:sz w:val="24"/>
          <w:szCs w:val="24"/>
        </w:rPr>
        <w:t>tasks but</w:t>
      </w:r>
      <w:r w:rsidR="000271D0" w:rsidRPr="006F30BB">
        <w:rPr>
          <w:rFonts w:ascii="Times New Roman" w:hAnsi="Times New Roman" w:cs="Times New Roman"/>
          <w:sz w:val="24"/>
          <w:szCs w:val="24"/>
        </w:rPr>
        <w:t xml:space="preserve"> </w:t>
      </w:r>
      <w:r w:rsidR="008C1FA3" w:rsidRPr="006F30BB">
        <w:rPr>
          <w:rFonts w:ascii="Times New Roman" w:hAnsi="Times New Roman" w:cs="Times New Roman"/>
          <w:sz w:val="24"/>
          <w:szCs w:val="24"/>
        </w:rPr>
        <w:t xml:space="preserve">tend to forget </w:t>
      </w:r>
      <w:r w:rsidR="0087459B" w:rsidRPr="006F30BB">
        <w:rPr>
          <w:rFonts w:ascii="Times New Roman" w:hAnsi="Times New Roman" w:cs="Times New Roman"/>
          <w:sz w:val="24"/>
          <w:szCs w:val="24"/>
        </w:rPr>
        <w:t>old tasks when sequentially trained on new tasks</w:t>
      </w:r>
      <w:r w:rsidR="00EB510F">
        <w:rPr>
          <w:rFonts w:ascii="Times New Roman" w:hAnsi="Times New Roman" w:cs="Times New Roman"/>
          <w:sz w:val="24"/>
          <w:szCs w:val="24"/>
        </w:rPr>
        <w:t>; this phenomenon is</w:t>
      </w:r>
      <w:r w:rsidR="0087459B" w:rsidRPr="006F30BB">
        <w:rPr>
          <w:rFonts w:ascii="Times New Roman" w:hAnsi="Times New Roman" w:cs="Times New Roman"/>
          <w:sz w:val="24"/>
          <w:szCs w:val="24"/>
        </w:rPr>
        <w:t xml:space="preserve"> often referred to as catastrophic forgetting</w:t>
      </w:r>
      <w:r w:rsidRPr="006F30BB">
        <w:rPr>
          <w:rFonts w:ascii="Times New Roman" w:hAnsi="Times New Roman" w:cs="Times New Roman"/>
          <w:sz w:val="24"/>
          <w:szCs w:val="24"/>
        </w:rPr>
        <w:t xml:space="preserve"> </w:t>
      </w:r>
      <w:r w:rsidR="000B4D11" w:rsidRPr="006F30BB">
        <w:rPr>
          <w:rFonts w:ascii="Times New Roman" w:hAnsi="Times New Roman" w:cs="Times New Roman"/>
          <w:sz w:val="24"/>
          <w:szCs w:val="24"/>
        </w:rPr>
        <w:t>(van de Ven</w:t>
      </w:r>
      <w:r w:rsidR="00542243" w:rsidRPr="006F30BB">
        <w:rPr>
          <w:rFonts w:ascii="Times New Roman" w:hAnsi="Times New Roman" w:cs="Times New Roman"/>
          <w:sz w:val="24"/>
          <w:szCs w:val="24"/>
        </w:rPr>
        <w:t xml:space="preserve"> and Tolias, 2019)</w:t>
      </w:r>
      <w:r w:rsidR="00C112D4" w:rsidRPr="006F30BB">
        <w:rPr>
          <w:rFonts w:ascii="Times New Roman" w:hAnsi="Times New Roman" w:cs="Times New Roman"/>
          <w:sz w:val="24"/>
          <w:szCs w:val="24"/>
        </w:rPr>
        <w:t xml:space="preserve">.  </w:t>
      </w:r>
      <w:r w:rsidR="009A24EB" w:rsidRPr="006F30BB">
        <w:rPr>
          <w:rFonts w:ascii="Times New Roman" w:hAnsi="Times New Roman" w:cs="Times New Roman"/>
          <w:sz w:val="24"/>
          <w:szCs w:val="24"/>
        </w:rPr>
        <w:t>Within</w:t>
      </w:r>
      <w:r w:rsidR="00B61C50" w:rsidRPr="006F30BB">
        <w:rPr>
          <w:rFonts w:ascii="Times New Roman" w:hAnsi="Times New Roman" w:cs="Times New Roman"/>
          <w:sz w:val="24"/>
          <w:szCs w:val="24"/>
        </w:rPr>
        <w:t xml:space="preserve"> the realm of</w:t>
      </w:r>
      <w:r w:rsidR="009A24EB" w:rsidRPr="006F30BB">
        <w:rPr>
          <w:rFonts w:ascii="Times New Roman" w:hAnsi="Times New Roman" w:cs="Times New Roman"/>
          <w:sz w:val="24"/>
          <w:szCs w:val="24"/>
        </w:rPr>
        <w:t xml:space="preserve"> computer vision, there is a desire to be able to incrementally add </w:t>
      </w:r>
      <w:r w:rsidR="005776D1" w:rsidRPr="006F30BB">
        <w:rPr>
          <w:rFonts w:ascii="Times New Roman" w:hAnsi="Times New Roman" w:cs="Times New Roman"/>
          <w:sz w:val="24"/>
          <w:szCs w:val="24"/>
        </w:rPr>
        <w:t xml:space="preserve">prediction labels to models </w:t>
      </w:r>
      <w:r w:rsidR="00412E82" w:rsidRPr="006F30BB">
        <w:rPr>
          <w:rFonts w:ascii="Times New Roman" w:hAnsi="Times New Roman" w:cs="Times New Roman"/>
          <w:sz w:val="24"/>
          <w:szCs w:val="24"/>
        </w:rPr>
        <w:t>as new data arrives</w:t>
      </w:r>
      <w:r w:rsidR="00362697" w:rsidRPr="006F30BB">
        <w:rPr>
          <w:rFonts w:ascii="Times New Roman" w:hAnsi="Times New Roman" w:cs="Times New Roman"/>
          <w:sz w:val="24"/>
          <w:szCs w:val="24"/>
        </w:rPr>
        <w:t xml:space="preserve"> </w:t>
      </w:r>
      <w:r w:rsidR="00EC0AB7" w:rsidRPr="006F30BB">
        <w:rPr>
          <w:rFonts w:ascii="Times New Roman" w:hAnsi="Times New Roman" w:cs="Times New Roman"/>
          <w:sz w:val="24"/>
          <w:szCs w:val="24"/>
        </w:rPr>
        <w:t>without needing to completely re-train</w:t>
      </w:r>
      <w:r w:rsidR="00362697" w:rsidRPr="006F30BB">
        <w:rPr>
          <w:rFonts w:ascii="Times New Roman" w:hAnsi="Times New Roman" w:cs="Times New Roman"/>
          <w:sz w:val="24"/>
          <w:szCs w:val="24"/>
        </w:rPr>
        <w:t xml:space="preserve"> the model</w:t>
      </w:r>
      <w:r w:rsidR="005455F5" w:rsidRPr="006F30BB">
        <w:rPr>
          <w:rFonts w:ascii="Times New Roman" w:hAnsi="Times New Roman" w:cs="Times New Roman"/>
          <w:sz w:val="24"/>
          <w:szCs w:val="24"/>
        </w:rPr>
        <w:t xml:space="preserve">; this is referred to as </w:t>
      </w:r>
      <w:r w:rsidR="0059622F" w:rsidRPr="006F30BB">
        <w:rPr>
          <w:rFonts w:ascii="Times New Roman" w:hAnsi="Times New Roman" w:cs="Times New Roman"/>
          <w:sz w:val="24"/>
          <w:szCs w:val="24"/>
        </w:rPr>
        <w:t>C</w:t>
      </w:r>
      <w:r w:rsidR="005455F5" w:rsidRPr="006F30BB">
        <w:rPr>
          <w:rFonts w:ascii="Times New Roman" w:hAnsi="Times New Roman" w:cs="Times New Roman"/>
          <w:sz w:val="24"/>
          <w:szCs w:val="24"/>
        </w:rPr>
        <w:t xml:space="preserve">lass </w:t>
      </w:r>
      <w:r w:rsidR="0059622F" w:rsidRPr="006F30BB">
        <w:rPr>
          <w:rFonts w:ascii="Times New Roman" w:hAnsi="Times New Roman" w:cs="Times New Roman"/>
          <w:sz w:val="24"/>
          <w:szCs w:val="24"/>
        </w:rPr>
        <w:t>I</w:t>
      </w:r>
      <w:r w:rsidR="005455F5" w:rsidRPr="006F30BB">
        <w:rPr>
          <w:rFonts w:ascii="Times New Roman" w:hAnsi="Times New Roman" w:cs="Times New Roman"/>
          <w:sz w:val="24"/>
          <w:szCs w:val="24"/>
        </w:rPr>
        <w:t xml:space="preserve">ncremental </w:t>
      </w:r>
      <w:r w:rsidR="0059622F" w:rsidRPr="006F30BB">
        <w:rPr>
          <w:rFonts w:ascii="Times New Roman" w:hAnsi="Times New Roman" w:cs="Times New Roman"/>
          <w:sz w:val="24"/>
          <w:szCs w:val="24"/>
        </w:rPr>
        <w:t>L</w:t>
      </w:r>
      <w:r w:rsidR="005455F5" w:rsidRPr="006F30BB">
        <w:rPr>
          <w:rFonts w:ascii="Times New Roman" w:hAnsi="Times New Roman" w:cs="Times New Roman"/>
          <w:sz w:val="24"/>
          <w:szCs w:val="24"/>
        </w:rPr>
        <w:t>earning (CIL</w:t>
      </w:r>
      <w:r w:rsidR="008734D1" w:rsidRPr="006F30BB">
        <w:rPr>
          <w:rFonts w:ascii="Times New Roman" w:hAnsi="Times New Roman" w:cs="Times New Roman"/>
          <w:sz w:val="24"/>
          <w:szCs w:val="24"/>
        </w:rPr>
        <w:t>;</w:t>
      </w:r>
      <w:r w:rsidR="00663157" w:rsidRPr="006F30BB">
        <w:rPr>
          <w:rFonts w:ascii="Times New Roman" w:hAnsi="Times New Roman" w:cs="Times New Roman"/>
          <w:sz w:val="24"/>
          <w:szCs w:val="24"/>
        </w:rPr>
        <w:t xml:space="preserve"> </w:t>
      </w:r>
      <w:r w:rsidR="00762C26" w:rsidRPr="000D7002">
        <w:rPr>
          <w:rFonts w:ascii="Times New Roman" w:hAnsi="Times New Roman" w:cs="Times New Roman"/>
          <w:sz w:val="24"/>
          <w:szCs w:val="24"/>
          <w:shd w:val="clear" w:color="auto" w:fill="FFFFFF"/>
        </w:rPr>
        <w:t>Rebuffi, S., Kolesnikov, A., Sperl, G., &amp; Lampert, C.H., 2017</w:t>
      </w:r>
      <w:r w:rsidR="005455F5" w:rsidRPr="006F30BB">
        <w:rPr>
          <w:rFonts w:ascii="Times New Roman" w:hAnsi="Times New Roman" w:cs="Times New Roman"/>
          <w:sz w:val="24"/>
          <w:szCs w:val="24"/>
        </w:rPr>
        <w:t>)</w:t>
      </w:r>
      <w:r w:rsidR="007C6B9F" w:rsidRPr="006F30BB">
        <w:rPr>
          <w:rFonts w:ascii="Times New Roman" w:hAnsi="Times New Roman" w:cs="Times New Roman"/>
          <w:sz w:val="24"/>
          <w:szCs w:val="24"/>
        </w:rPr>
        <w:t xml:space="preserve">.  </w:t>
      </w:r>
      <w:r w:rsidR="00983401" w:rsidRPr="006F30BB">
        <w:rPr>
          <w:rFonts w:ascii="Times New Roman" w:hAnsi="Times New Roman" w:cs="Times New Roman"/>
          <w:sz w:val="24"/>
          <w:szCs w:val="24"/>
        </w:rPr>
        <w:t>However, updating model weights to incorporate new labels</w:t>
      </w:r>
      <w:r w:rsidR="004A6DC8" w:rsidRPr="006F30BB">
        <w:rPr>
          <w:rFonts w:ascii="Times New Roman" w:hAnsi="Times New Roman" w:cs="Times New Roman"/>
          <w:sz w:val="24"/>
          <w:szCs w:val="24"/>
        </w:rPr>
        <w:t xml:space="preserve"> </w:t>
      </w:r>
      <w:r w:rsidR="001E7CA2">
        <w:rPr>
          <w:rFonts w:ascii="Times New Roman" w:hAnsi="Times New Roman" w:cs="Times New Roman"/>
          <w:sz w:val="24"/>
          <w:szCs w:val="24"/>
        </w:rPr>
        <w:t>typically results</w:t>
      </w:r>
      <w:r w:rsidR="004A6DC8" w:rsidRPr="006F30BB">
        <w:rPr>
          <w:rFonts w:ascii="Times New Roman" w:hAnsi="Times New Roman" w:cs="Times New Roman"/>
          <w:sz w:val="24"/>
          <w:szCs w:val="24"/>
        </w:rPr>
        <w:t xml:space="preserve"> </w:t>
      </w:r>
      <w:r w:rsidR="001E7CA2">
        <w:rPr>
          <w:rFonts w:ascii="Times New Roman" w:hAnsi="Times New Roman" w:cs="Times New Roman"/>
          <w:sz w:val="24"/>
          <w:szCs w:val="24"/>
        </w:rPr>
        <w:t xml:space="preserve">in </w:t>
      </w:r>
      <w:r w:rsidR="004A6DC8" w:rsidRPr="006F30BB">
        <w:rPr>
          <w:rFonts w:ascii="Times New Roman" w:hAnsi="Times New Roman" w:cs="Times New Roman"/>
          <w:sz w:val="24"/>
          <w:szCs w:val="24"/>
        </w:rPr>
        <w:t xml:space="preserve">either </w:t>
      </w:r>
      <w:r w:rsidR="00E277EA" w:rsidRPr="006F30BB">
        <w:rPr>
          <w:rFonts w:ascii="Times New Roman" w:hAnsi="Times New Roman" w:cs="Times New Roman"/>
          <w:sz w:val="24"/>
          <w:szCs w:val="24"/>
        </w:rPr>
        <w:t>fail</w:t>
      </w:r>
      <w:r w:rsidR="001E7CA2">
        <w:rPr>
          <w:rFonts w:ascii="Times New Roman" w:hAnsi="Times New Roman" w:cs="Times New Roman"/>
          <w:sz w:val="24"/>
          <w:szCs w:val="24"/>
        </w:rPr>
        <w:t>ure</w:t>
      </w:r>
      <w:r w:rsidR="00E277EA" w:rsidRPr="006F30BB">
        <w:rPr>
          <w:rFonts w:ascii="Times New Roman" w:hAnsi="Times New Roman" w:cs="Times New Roman"/>
          <w:sz w:val="24"/>
          <w:szCs w:val="24"/>
        </w:rPr>
        <w:t xml:space="preserve"> to learn new classes</w:t>
      </w:r>
      <w:r w:rsidR="004A6DC8" w:rsidRPr="006F30BB">
        <w:rPr>
          <w:rFonts w:ascii="Times New Roman" w:hAnsi="Times New Roman" w:cs="Times New Roman"/>
          <w:sz w:val="24"/>
          <w:szCs w:val="24"/>
        </w:rPr>
        <w:t>, or</w:t>
      </w:r>
      <w:r w:rsidR="00983401" w:rsidRPr="006F30BB">
        <w:rPr>
          <w:rFonts w:ascii="Times New Roman" w:hAnsi="Times New Roman" w:cs="Times New Roman"/>
          <w:sz w:val="24"/>
          <w:szCs w:val="24"/>
        </w:rPr>
        <w:t xml:space="preserve"> </w:t>
      </w:r>
      <w:r w:rsidR="00C92DA4">
        <w:rPr>
          <w:rFonts w:ascii="Times New Roman" w:hAnsi="Times New Roman" w:cs="Times New Roman"/>
          <w:sz w:val="24"/>
          <w:szCs w:val="24"/>
        </w:rPr>
        <w:t>significant</w:t>
      </w:r>
      <w:r w:rsidR="00983401" w:rsidRPr="006F30BB">
        <w:rPr>
          <w:rFonts w:ascii="Times New Roman" w:hAnsi="Times New Roman" w:cs="Times New Roman"/>
          <w:sz w:val="24"/>
          <w:szCs w:val="24"/>
        </w:rPr>
        <w:t xml:space="preserve"> </w:t>
      </w:r>
      <w:r w:rsidR="00C92DA4">
        <w:rPr>
          <w:rFonts w:ascii="Times New Roman" w:hAnsi="Times New Roman" w:cs="Times New Roman"/>
          <w:sz w:val="24"/>
          <w:szCs w:val="24"/>
        </w:rPr>
        <w:t xml:space="preserve">degradation in </w:t>
      </w:r>
      <w:r w:rsidR="00983401" w:rsidRPr="006F30BB">
        <w:rPr>
          <w:rFonts w:ascii="Times New Roman" w:hAnsi="Times New Roman" w:cs="Times New Roman"/>
          <w:sz w:val="24"/>
          <w:szCs w:val="24"/>
        </w:rPr>
        <w:t xml:space="preserve">the performance of the model on the old </w:t>
      </w:r>
      <w:r w:rsidR="00E277EA" w:rsidRPr="006F30BB">
        <w:rPr>
          <w:rFonts w:ascii="Times New Roman" w:hAnsi="Times New Roman" w:cs="Times New Roman"/>
          <w:sz w:val="24"/>
          <w:szCs w:val="24"/>
        </w:rPr>
        <w:t xml:space="preserve">classes </w:t>
      </w:r>
      <w:r w:rsidR="00983401" w:rsidRPr="006F30BB">
        <w:rPr>
          <w:rFonts w:ascii="Times New Roman" w:hAnsi="Times New Roman" w:cs="Times New Roman"/>
          <w:sz w:val="24"/>
          <w:szCs w:val="24"/>
        </w:rPr>
        <w:t>(catastrophic forgetting)</w:t>
      </w:r>
      <w:r w:rsidR="00C524A1" w:rsidRPr="006F30BB">
        <w:rPr>
          <w:rFonts w:ascii="Times New Roman" w:hAnsi="Times New Roman" w:cs="Times New Roman"/>
          <w:sz w:val="24"/>
          <w:szCs w:val="24"/>
        </w:rPr>
        <w:t xml:space="preserve">.  </w:t>
      </w:r>
      <w:r w:rsidR="00E277EA" w:rsidRPr="006F30BB">
        <w:rPr>
          <w:rFonts w:ascii="Times New Roman" w:hAnsi="Times New Roman" w:cs="Times New Roman"/>
          <w:sz w:val="24"/>
          <w:szCs w:val="24"/>
        </w:rPr>
        <w:t>Traditionally, i</w:t>
      </w:r>
      <w:r w:rsidR="005776D1" w:rsidRPr="006F30BB">
        <w:rPr>
          <w:rFonts w:ascii="Times New Roman" w:hAnsi="Times New Roman" w:cs="Times New Roman"/>
          <w:sz w:val="24"/>
          <w:szCs w:val="24"/>
        </w:rPr>
        <w:t xml:space="preserve">f </w:t>
      </w:r>
      <w:r w:rsidR="00E277EA" w:rsidRPr="006F30BB">
        <w:rPr>
          <w:rFonts w:ascii="Times New Roman" w:hAnsi="Times New Roman" w:cs="Times New Roman"/>
          <w:sz w:val="24"/>
          <w:szCs w:val="24"/>
        </w:rPr>
        <w:t xml:space="preserve">one </w:t>
      </w:r>
      <w:r w:rsidR="00B2246D" w:rsidRPr="006F30BB">
        <w:rPr>
          <w:rFonts w:ascii="Times New Roman" w:hAnsi="Times New Roman" w:cs="Times New Roman"/>
          <w:sz w:val="24"/>
          <w:szCs w:val="24"/>
        </w:rPr>
        <w:t>want</w:t>
      </w:r>
      <w:r w:rsidR="00E277EA" w:rsidRPr="006F30BB">
        <w:rPr>
          <w:rFonts w:ascii="Times New Roman" w:hAnsi="Times New Roman" w:cs="Times New Roman"/>
          <w:sz w:val="24"/>
          <w:szCs w:val="24"/>
        </w:rPr>
        <w:t>s</w:t>
      </w:r>
      <w:r w:rsidR="00B2246D" w:rsidRPr="006F30BB">
        <w:rPr>
          <w:rFonts w:ascii="Times New Roman" w:hAnsi="Times New Roman" w:cs="Times New Roman"/>
          <w:sz w:val="24"/>
          <w:szCs w:val="24"/>
        </w:rPr>
        <w:t xml:space="preserve"> to </w:t>
      </w:r>
      <w:r w:rsidR="005776D1" w:rsidRPr="006F30BB">
        <w:rPr>
          <w:rFonts w:ascii="Times New Roman" w:hAnsi="Times New Roman" w:cs="Times New Roman"/>
          <w:sz w:val="24"/>
          <w:szCs w:val="24"/>
        </w:rPr>
        <w:t xml:space="preserve">update the weights of a model to </w:t>
      </w:r>
      <w:r w:rsidR="002F1D44" w:rsidRPr="006F30BB">
        <w:rPr>
          <w:rFonts w:ascii="Times New Roman" w:hAnsi="Times New Roman" w:cs="Times New Roman"/>
          <w:sz w:val="24"/>
          <w:szCs w:val="24"/>
        </w:rPr>
        <w:t xml:space="preserve">incorporate new </w:t>
      </w:r>
      <w:r w:rsidR="00B2246D" w:rsidRPr="006F30BB">
        <w:rPr>
          <w:rFonts w:ascii="Times New Roman" w:hAnsi="Times New Roman" w:cs="Times New Roman"/>
          <w:sz w:val="24"/>
          <w:szCs w:val="24"/>
        </w:rPr>
        <w:t xml:space="preserve">labels without </w:t>
      </w:r>
      <w:r w:rsidR="00B2246D" w:rsidRPr="006F30BB">
        <w:rPr>
          <w:rFonts w:ascii="Times New Roman" w:hAnsi="Times New Roman" w:cs="Times New Roman"/>
          <w:sz w:val="24"/>
          <w:szCs w:val="24"/>
        </w:rPr>
        <w:lastRenderedPageBreak/>
        <w:t>significant biasing</w:t>
      </w:r>
      <w:r w:rsidR="005776D1" w:rsidRPr="006F30BB">
        <w:rPr>
          <w:rFonts w:ascii="Times New Roman" w:hAnsi="Times New Roman" w:cs="Times New Roman"/>
          <w:sz w:val="24"/>
          <w:szCs w:val="24"/>
        </w:rPr>
        <w:t xml:space="preserve">, </w:t>
      </w:r>
      <w:r w:rsidR="00E277EA" w:rsidRPr="006F30BB">
        <w:rPr>
          <w:rFonts w:ascii="Times New Roman" w:hAnsi="Times New Roman" w:cs="Times New Roman"/>
          <w:sz w:val="24"/>
          <w:szCs w:val="24"/>
        </w:rPr>
        <w:t xml:space="preserve">they </w:t>
      </w:r>
      <w:r w:rsidR="00077888" w:rsidRPr="006F30BB">
        <w:rPr>
          <w:rFonts w:ascii="Times New Roman" w:hAnsi="Times New Roman" w:cs="Times New Roman"/>
          <w:sz w:val="24"/>
          <w:szCs w:val="24"/>
        </w:rPr>
        <w:t>will</w:t>
      </w:r>
      <w:r w:rsidR="005776D1" w:rsidRPr="006F30BB">
        <w:rPr>
          <w:rFonts w:ascii="Times New Roman" w:hAnsi="Times New Roman" w:cs="Times New Roman"/>
          <w:sz w:val="24"/>
          <w:szCs w:val="24"/>
        </w:rPr>
        <w:t xml:space="preserve"> </w:t>
      </w:r>
      <w:r w:rsidR="002645A8" w:rsidRPr="006F30BB">
        <w:rPr>
          <w:rFonts w:ascii="Times New Roman" w:hAnsi="Times New Roman" w:cs="Times New Roman"/>
          <w:sz w:val="24"/>
          <w:szCs w:val="24"/>
        </w:rPr>
        <w:t xml:space="preserve">typically </w:t>
      </w:r>
      <w:r w:rsidR="005776D1" w:rsidRPr="006F30BB">
        <w:rPr>
          <w:rFonts w:ascii="Times New Roman" w:hAnsi="Times New Roman" w:cs="Times New Roman"/>
          <w:sz w:val="24"/>
          <w:szCs w:val="24"/>
        </w:rPr>
        <w:t xml:space="preserve">need to keep around </w:t>
      </w:r>
      <w:r w:rsidR="00185862" w:rsidRPr="006F30BB">
        <w:rPr>
          <w:rFonts w:ascii="Times New Roman" w:hAnsi="Times New Roman" w:cs="Times New Roman"/>
          <w:sz w:val="24"/>
          <w:szCs w:val="24"/>
        </w:rPr>
        <w:t>the old dataset for re-training</w:t>
      </w:r>
      <w:r w:rsidR="002F1D44" w:rsidRPr="006F30BB">
        <w:rPr>
          <w:rFonts w:ascii="Times New Roman" w:hAnsi="Times New Roman" w:cs="Times New Roman"/>
          <w:sz w:val="24"/>
          <w:szCs w:val="24"/>
        </w:rPr>
        <w:t>.  However, it’s not always practical to keep the old data around</w:t>
      </w:r>
      <w:r w:rsidR="002645A8" w:rsidRPr="006F30BB">
        <w:rPr>
          <w:rFonts w:ascii="Times New Roman" w:hAnsi="Times New Roman" w:cs="Times New Roman"/>
          <w:sz w:val="24"/>
          <w:szCs w:val="24"/>
        </w:rPr>
        <w:t>; it may take up too much storage space, the data may no longer be available, or it may take too long to re-train the model</w:t>
      </w:r>
      <w:r w:rsidR="00F27478" w:rsidRPr="006F30BB">
        <w:rPr>
          <w:rFonts w:ascii="Times New Roman" w:hAnsi="Times New Roman" w:cs="Times New Roman"/>
          <w:sz w:val="24"/>
          <w:szCs w:val="24"/>
        </w:rPr>
        <w:t xml:space="preserve"> using old data</w:t>
      </w:r>
      <w:r w:rsidR="002645A8" w:rsidRPr="006F30BB">
        <w:rPr>
          <w:rFonts w:ascii="Times New Roman" w:hAnsi="Times New Roman" w:cs="Times New Roman"/>
          <w:sz w:val="24"/>
          <w:szCs w:val="24"/>
        </w:rPr>
        <w:t xml:space="preserve">.  </w:t>
      </w:r>
      <w:r w:rsidR="00294C72" w:rsidRPr="006F30BB">
        <w:rPr>
          <w:rFonts w:ascii="Times New Roman" w:hAnsi="Times New Roman" w:cs="Times New Roman"/>
          <w:sz w:val="24"/>
          <w:szCs w:val="24"/>
        </w:rPr>
        <w:t>It would also be convenient to have</w:t>
      </w:r>
      <w:r w:rsidR="00F71AD3" w:rsidRPr="006F30BB">
        <w:rPr>
          <w:rFonts w:ascii="Times New Roman" w:hAnsi="Times New Roman" w:cs="Times New Roman"/>
          <w:sz w:val="24"/>
          <w:szCs w:val="24"/>
        </w:rPr>
        <w:t xml:space="preserve"> models that are able to expand their functionality without </w:t>
      </w:r>
      <w:r w:rsidR="005012BA" w:rsidRPr="006F30BB">
        <w:rPr>
          <w:rFonts w:ascii="Times New Roman" w:hAnsi="Times New Roman" w:cs="Times New Roman"/>
          <w:sz w:val="24"/>
          <w:szCs w:val="24"/>
        </w:rPr>
        <w:t>a complete re-work</w:t>
      </w:r>
      <w:r w:rsidR="00294C72" w:rsidRPr="006F30BB">
        <w:rPr>
          <w:rFonts w:ascii="Times New Roman" w:hAnsi="Times New Roman" w:cs="Times New Roman"/>
          <w:sz w:val="24"/>
          <w:szCs w:val="24"/>
        </w:rPr>
        <w:t xml:space="preserve">.  </w:t>
      </w:r>
      <w:r w:rsidR="002645A8" w:rsidRPr="006F30BB">
        <w:rPr>
          <w:rFonts w:ascii="Times New Roman" w:hAnsi="Times New Roman" w:cs="Times New Roman"/>
          <w:sz w:val="24"/>
          <w:szCs w:val="24"/>
        </w:rPr>
        <w:t xml:space="preserve">Finding a way to </w:t>
      </w:r>
      <w:r w:rsidR="002A120B" w:rsidRPr="006F30BB">
        <w:rPr>
          <w:rFonts w:ascii="Times New Roman" w:hAnsi="Times New Roman" w:cs="Times New Roman"/>
          <w:sz w:val="24"/>
          <w:szCs w:val="24"/>
        </w:rPr>
        <w:t>add labels</w:t>
      </w:r>
      <w:r w:rsidR="009D6AE0" w:rsidRPr="006F30BB">
        <w:rPr>
          <w:rFonts w:ascii="Times New Roman" w:hAnsi="Times New Roman" w:cs="Times New Roman"/>
          <w:sz w:val="24"/>
          <w:szCs w:val="24"/>
        </w:rPr>
        <w:t xml:space="preserve"> </w:t>
      </w:r>
      <w:r w:rsidR="005404EC">
        <w:rPr>
          <w:rFonts w:ascii="Times New Roman" w:hAnsi="Times New Roman" w:cs="Times New Roman"/>
          <w:sz w:val="24"/>
          <w:szCs w:val="24"/>
        </w:rPr>
        <w:t xml:space="preserve">to </w:t>
      </w:r>
      <w:r w:rsidR="009D6AE0" w:rsidRPr="006F30BB">
        <w:rPr>
          <w:rFonts w:ascii="Times New Roman" w:hAnsi="Times New Roman" w:cs="Times New Roman"/>
          <w:sz w:val="24"/>
          <w:szCs w:val="24"/>
        </w:rPr>
        <w:t xml:space="preserve">models </w:t>
      </w:r>
      <w:r w:rsidR="002645A8" w:rsidRPr="006F30BB">
        <w:rPr>
          <w:rFonts w:ascii="Times New Roman" w:hAnsi="Times New Roman" w:cs="Times New Roman"/>
          <w:sz w:val="24"/>
          <w:szCs w:val="24"/>
        </w:rPr>
        <w:t>incrementally without significant</w:t>
      </w:r>
      <w:r w:rsidR="00A23B09" w:rsidRPr="006F30BB">
        <w:rPr>
          <w:rFonts w:ascii="Times New Roman" w:hAnsi="Times New Roman" w:cs="Times New Roman"/>
          <w:sz w:val="24"/>
          <w:szCs w:val="24"/>
        </w:rPr>
        <w:t xml:space="preserve">ly decreasing </w:t>
      </w:r>
      <w:r w:rsidR="002645A8" w:rsidRPr="006F30BB">
        <w:rPr>
          <w:rFonts w:ascii="Times New Roman" w:hAnsi="Times New Roman" w:cs="Times New Roman"/>
          <w:sz w:val="24"/>
          <w:szCs w:val="24"/>
        </w:rPr>
        <w:t xml:space="preserve">performance </w:t>
      </w:r>
      <w:r w:rsidR="00A23B09" w:rsidRPr="006F30BB">
        <w:rPr>
          <w:rFonts w:ascii="Times New Roman" w:hAnsi="Times New Roman" w:cs="Times New Roman"/>
          <w:sz w:val="24"/>
          <w:szCs w:val="24"/>
        </w:rPr>
        <w:t xml:space="preserve">on old tasks is a topic of current research.  </w:t>
      </w:r>
      <w:r w:rsidR="00B66A62" w:rsidRPr="006F30BB">
        <w:rPr>
          <w:rFonts w:ascii="Times New Roman" w:hAnsi="Times New Roman" w:cs="Times New Roman"/>
          <w:sz w:val="24"/>
          <w:szCs w:val="24"/>
        </w:rPr>
        <w:t>CIL is</w:t>
      </w:r>
      <w:r w:rsidR="00A72400" w:rsidRPr="006F30BB">
        <w:rPr>
          <w:rFonts w:ascii="Times New Roman" w:hAnsi="Times New Roman" w:cs="Times New Roman"/>
          <w:sz w:val="24"/>
          <w:szCs w:val="24"/>
        </w:rPr>
        <w:t xml:space="preserve"> closer to human methods of learning, in which we </w:t>
      </w:r>
      <w:r w:rsidR="00CC299E" w:rsidRPr="006F30BB">
        <w:rPr>
          <w:rFonts w:ascii="Times New Roman" w:hAnsi="Times New Roman" w:cs="Times New Roman"/>
          <w:sz w:val="24"/>
          <w:szCs w:val="24"/>
        </w:rPr>
        <w:t>can</w:t>
      </w:r>
      <w:r w:rsidR="00D23609" w:rsidRPr="006F30BB">
        <w:rPr>
          <w:rFonts w:ascii="Times New Roman" w:hAnsi="Times New Roman" w:cs="Times New Roman"/>
          <w:sz w:val="24"/>
          <w:szCs w:val="24"/>
        </w:rPr>
        <w:t xml:space="preserve"> comprehend new </w:t>
      </w:r>
      <w:r w:rsidR="00A72400" w:rsidRPr="006F30BB">
        <w:rPr>
          <w:rFonts w:ascii="Times New Roman" w:hAnsi="Times New Roman" w:cs="Times New Roman"/>
          <w:sz w:val="24"/>
          <w:szCs w:val="24"/>
        </w:rPr>
        <w:t>task</w:t>
      </w:r>
      <w:r w:rsidR="00D23609" w:rsidRPr="006F30BB">
        <w:rPr>
          <w:rFonts w:ascii="Times New Roman" w:hAnsi="Times New Roman" w:cs="Times New Roman"/>
          <w:sz w:val="24"/>
          <w:szCs w:val="24"/>
        </w:rPr>
        <w:t>s</w:t>
      </w:r>
      <w:r w:rsidR="00A72400" w:rsidRPr="006F30BB">
        <w:rPr>
          <w:rFonts w:ascii="Times New Roman" w:hAnsi="Times New Roman" w:cs="Times New Roman"/>
          <w:sz w:val="24"/>
          <w:szCs w:val="24"/>
        </w:rPr>
        <w:t xml:space="preserve"> (</w:t>
      </w:r>
      <w:r w:rsidR="00CC299E" w:rsidRPr="006F30BB">
        <w:rPr>
          <w:rFonts w:ascii="Times New Roman" w:hAnsi="Times New Roman" w:cs="Times New Roman"/>
          <w:sz w:val="24"/>
          <w:szCs w:val="24"/>
        </w:rPr>
        <w:t>such as classifying objects</w:t>
      </w:r>
      <w:r w:rsidR="00D23609" w:rsidRPr="006F30BB">
        <w:rPr>
          <w:rFonts w:ascii="Times New Roman" w:hAnsi="Times New Roman" w:cs="Times New Roman"/>
          <w:sz w:val="24"/>
          <w:szCs w:val="24"/>
        </w:rPr>
        <w:t xml:space="preserve">) </w:t>
      </w:r>
      <w:r w:rsidR="00541F8E" w:rsidRPr="006F30BB">
        <w:rPr>
          <w:rFonts w:ascii="Times New Roman" w:hAnsi="Times New Roman" w:cs="Times New Roman"/>
          <w:sz w:val="24"/>
          <w:szCs w:val="24"/>
        </w:rPr>
        <w:t>without forgetting</w:t>
      </w:r>
      <w:r w:rsidR="00CC299E" w:rsidRPr="006F30BB">
        <w:rPr>
          <w:rFonts w:ascii="Times New Roman" w:hAnsi="Times New Roman" w:cs="Times New Roman"/>
          <w:sz w:val="24"/>
          <w:szCs w:val="24"/>
        </w:rPr>
        <w:t xml:space="preserve"> how to perform</w:t>
      </w:r>
      <w:r w:rsidR="00541F8E" w:rsidRPr="006F30BB">
        <w:rPr>
          <w:rFonts w:ascii="Times New Roman" w:hAnsi="Times New Roman" w:cs="Times New Roman"/>
          <w:sz w:val="24"/>
          <w:szCs w:val="24"/>
        </w:rPr>
        <w:t xml:space="preserve"> old tasks (Masana et al., 2021).  </w:t>
      </w:r>
    </w:p>
    <w:p w14:paraId="671061E5" w14:textId="0DBB3A8A" w:rsidR="00C23E42" w:rsidRPr="006F30BB" w:rsidRDefault="00022318" w:rsidP="00DB2E04">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Numerous </w:t>
      </w:r>
      <w:r w:rsidR="004F5479" w:rsidRPr="006F30BB">
        <w:rPr>
          <w:rFonts w:ascii="Times New Roman" w:hAnsi="Times New Roman" w:cs="Times New Roman"/>
          <w:sz w:val="24"/>
          <w:szCs w:val="24"/>
        </w:rPr>
        <w:t>CIL techniques have emerged</w:t>
      </w:r>
      <w:r w:rsidR="00DB2E04" w:rsidRPr="006F30BB">
        <w:rPr>
          <w:rFonts w:ascii="Times New Roman" w:hAnsi="Times New Roman" w:cs="Times New Roman"/>
          <w:sz w:val="24"/>
          <w:szCs w:val="24"/>
        </w:rPr>
        <w:t xml:space="preserve"> recently</w:t>
      </w:r>
      <w:r w:rsidR="004F5479" w:rsidRPr="006F30BB">
        <w:rPr>
          <w:rFonts w:ascii="Times New Roman" w:hAnsi="Times New Roman" w:cs="Times New Roman"/>
          <w:sz w:val="24"/>
          <w:szCs w:val="24"/>
        </w:rPr>
        <w:t xml:space="preserve">.  </w:t>
      </w:r>
      <w:r w:rsidR="008F03CC" w:rsidRPr="006F30BB">
        <w:rPr>
          <w:rFonts w:ascii="Times New Roman" w:hAnsi="Times New Roman" w:cs="Times New Roman"/>
          <w:sz w:val="24"/>
          <w:szCs w:val="24"/>
        </w:rPr>
        <w:t xml:space="preserve">For </w:t>
      </w:r>
      <w:r w:rsidR="00077888" w:rsidRPr="006F30BB">
        <w:rPr>
          <w:rFonts w:ascii="Times New Roman" w:hAnsi="Times New Roman" w:cs="Times New Roman"/>
          <w:sz w:val="24"/>
          <w:szCs w:val="24"/>
        </w:rPr>
        <w:t>instance,</w:t>
      </w:r>
      <w:r w:rsidR="00E754FF" w:rsidRPr="006F30BB">
        <w:rPr>
          <w:rFonts w:ascii="Times New Roman" w:hAnsi="Times New Roman" w:cs="Times New Roman"/>
          <w:sz w:val="24"/>
          <w:szCs w:val="24"/>
        </w:rPr>
        <w:t xml:space="preserve"> </w:t>
      </w:r>
      <w:r w:rsidR="00CF5540" w:rsidRPr="006F30BB">
        <w:rPr>
          <w:rFonts w:ascii="Times New Roman" w:hAnsi="Times New Roman" w:cs="Times New Roman"/>
          <w:sz w:val="24"/>
          <w:szCs w:val="24"/>
        </w:rPr>
        <w:t>Leo and Katalia</w:t>
      </w:r>
      <w:r w:rsidR="008F03CC" w:rsidRPr="006F30BB">
        <w:rPr>
          <w:rFonts w:ascii="Times New Roman" w:hAnsi="Times New Roman" w:cs="Times New Roman"/>
          <w:sz w:val="24"/>
          <w:szCs w:val="24"/>
        </w:rPr>
        <w:t>,</w:t>
      </w:r>
      <w:r w:rsidR="00ED197D" w:rsidRPr="006F30BB">
        <w:rPr>
          <w:rFonts w:ascii="Times New Roman" w:hAnsi="Times New Roman" w:cs="Times New Roman"/>
          <w:sz w:val="24"/>
          <w:szCs w:val="24"/>
        </w:rPr>
        <w:t xml:space="preserve"> 2021 </w:t>
      </w:r>
      <w:r w:rsidR="00E754FF" w:rsidRPr="006F30BB">
        <w:rPr>
          <w:rFonts w:ascii="Times New Roman" w:hAnsi="Times New Roman" w:cs="Times New Roman"/>
          <w:sz w:val="24"/>
          <w:szCs w:val="24"/>
        </w:rPr>
        <w:t>employed</w:t>
      </w:r>
      <w:r w:rsidR="004046DD" w:rsidRPr="006F30BB">
        <w:rPr>
          <w:rFonts w:ascii="Times New Roman" w:hAnsi="Times New Roman" w:cs="Times New Roman"/>
          <w:sz w:val="24"/>
          <w:szCs w:val="24"/>
        </w:rPr>
        <w:t xml:space="preserve"> a method </w:t>
      </w:r>
      <w:r w:rsidR="005E1CE7" w:rsidRPr="006F30BB">
        <w:rPr>
          <w:rFonts w:ascii="Times New Roman" w:hAnsi="Times New Roman" w:cs="Times New Roman"/>
          <w:sz w:val="24"/>
          <w:szCs w:val="24"/>
        </w:rPr>
        <w:t xml:space="preserve">where a classification confidence threshold is used to </w:t>
      </w:r>
      <w:r w:rsidR="00122900" w:rsidRPr="006F30BB">
        <w:rPr>
          <w:rFonts w:ascii="Times New Roman" w:hAnsi="Times New Roman" w:cs="Times New Roman"/>
          <w:sz w:val="24"/>
          <w:szCs w:val="24"/>
        </w:rPr>
        <w:t xml:space="preserve">prime the </w:t>
      </w:r>
      <w:r w:rsidR="00077888" w:rsidRPr="006F30BB">
        <w:rPr>
          <w:rFonts w:ascii="Times New Roman" w:hAnsi="Times New Roman" w:cs="Times New Roman"/>
          <w:sz w:val="24"/>
          <w:szCs w:val="24"/>
        </w:rPr>
        <w:t>network</w:t>
      </w:r>
      <w:r w:rsidR="00122900" w:rsidRPr="006F30BB">
        <w:rPr>
          <w:rFonts w:ascii="Times New Roman" w:hAnsi="Times New Roman" w:cs="Times New Roman"/>
          <w:sz w:val="24"/>
          <w:szCs w:val="24"/>
        </w:rPr>
        <w:t xml:space="preserve"> for incremental learning and reduce forgetting.  </w:t>
      </w:r>
      <w:r w:rsidR="008F03CC" w:rsidRPr="006F30BB">
        <w:rPr>
          <w:rFonts w:ascii="Times New Roman" w:hAnsi="Times New Roman" w:cs="Times New Roman"/>
          <w:sz w:val="24"/>
          <w:szCs w:val="24"/>
        </w:rPr>
        <w:t xml:space="preserve">Another method, </w:t>
      </w:r>
      <w:r w:rsidR="003F3C76" w:rsidRPr="006F30BB">
        <w:rPr>
          <w:rFonts w:ascii="Times New Roman" w:hAnsi="Times New Roman" w:cs="Times New Roman"/>
          <w:sz w:val="24"/>
          <w:szCs w:val="24"/>
        </w:rPr>
        <w:t>Incremental Classifier and Representation Learning (</w:t>
      </w:r>
      <w:r w:rsidR="005A2025" w:rsidRPr="006F30BB">
        <w:rPr>
          <w:rFonts w:ascii="Times New Roman" w:hAnsi="Times New Roman" w:cs="Times New Roman"/>
          <w:sz w:val="24"/>
          <w:szCs w:val="24"/>
        </w:rPr>
        <w:t>iCaRL</w:t>
      </w:r>
      <w:r w:rsidR="003F3C76" w:rsidRPr="006F30BB">
        <w:rPr>
          <w:rFonts w:ascii="Times New Roman" w:hAnsi="Times New Roman" w:cs="Times New Roman"/>
          <w:sz w:val="24"/>
          <w:szCs w:val="24"/>
        </w:rPr>
        <w:t xml:space="preserve">) proposed by </w:t>
      </w:r>
      <w:r w:rsidR="00E541C6" w:rsidRPr="006F30BB">
        <w:rPr>
          <w:rFonts w:ascii="Times New Roman" w:hAnsi="Times New Roman" w:cs="Times New Roman"/>
          <w:sz w:val="24"/>
          <w:szCs w:val="24"/>
        </w:rPr>
        <w:t>Rebuffi et al. 2017</w:t>
      </w:r>
      <w:r w:rsidR="008F03CC" w:rsidRPr="006F30BB">
        <w:rPr>
          <w:rFonts w:ascii="Times New Roman" w:hAnsi="Times New Roman" w:cs="Times New Roman"/>
          <w:sz w:val="24"/>
          <w:szCs w:val="24"/>
        </w:rPr>
        <w:t>,</w:t>
      </w:r>
      <w:r w:rsidR="00E541C6" w:rsidRPr="006F30BB">
        <w:rPr>
          <w:rFonts w:ascii="Times New Roman" w:hAnsi="Times New Roman" w:cs="Times New Roman"/>
          <w:sz w:val="24"/>
          <w:szCs w:val="24"/>
        </w:rPr>
        <w:t xml:space="preserve"> </w:t>
      </w:r>
      <w:r w:rsidR="006B44AB" w:rsidRPr="006F30BB">
        <w:rPr>
          <w:rFonts w:ascii="Times New Roman" w:hAnsi="Times New Roman" w:cs="Times New Roman"/>
          <w:sz w:val="24"/>
          <w:szCs w:val="24"/>
        </w:rPr>
        <w:t>al</w:t>
      </w:r>
      <w:r w:rsidR="00652693" w:rsidRPr="006F30BB">
        <w:rPr>
          <w:rFonts w:ascii="Times New Roman" w:hAnsi="Times New Roman" w:cs="Times New Roman"/>
          <w:sz w:val="24"/>
          <w:szCs w:val="24"/>
        </w:rPr>
        <w:t>l</w:t>
      </w:r>
      <w:r w:rsidR="006B44AB" w:rsidRPr="006F30BB">
        <w:rPr>
          <w:rFonts w:ascii="Times New Roman" w:hAnsi="Times New Roman" w:cs="Times New Roman"/>
          <w:sz w:val="24"/>
          <w:szCs w:val="24"/>
        </w:rPr>
        <w:t xml:space="preserve">ows for class incremental learning by </w:t>
      </w:r>
      <w:r w:rsidR="006E0939" w:rsidRPr="006F30BB">
        <w:rPr>
          <w:rFonts w:ascii="Times New Roman" w:hAnsi="Times New Roman" w:cs="Times New Roman"/>
          <w:sz w:val="24"/>
          <w:szCs w:val="24"/>
        </w:rPr>
        <w:t xml:space="preserve">keeping </w:t>
      </w:r>
      <w:r w:rsidR="00F74B12" w:rsidRPr="006F30BB">
        <w:rPr>
          <w:rFonts w:ascii="Times New Roman" w:hAnsi="Times New Roman" w:cs="Times New Roman"/>
          <w:sz w:val="24"/>
          <w:szCs w:val="24"/>
        </w:rPr>
        <w:t>exemplars of past data</w:t>
      </w:r>
      <w:r w:rsidR="00652693" w:rsidRPr="006F30BB">
        <w:rPr>
          <w:rFonts w:ascii="Times New Roman" w:hAnsi="Times New Roman" w:cs="Times New Roman"/>
          <w:sz w:val="24"/>
          <w:szCs w:val="24"/>
        </w:rPr>
        <w:t>, which helps prevent catastrophic forgetting</w:t>
      </w:r>
      <w:r w:rsidR="00C23E42" w:rsidRPr="006F30BB">
        <w:rPr>
          <w:rFonts w:ascii="Times New Roman" w:hAnsi="Times New Roman" w:cs="Times New Roman"/>
          <w:sz w:val="24"/>
          <w:szCs w:val="24"/>
        </w:rPr>
        <w:t>, and by learning strong classifiers and data representation together</w:t>
      </w:r>
      <w:r w:rsidR="00E61AC1" w:rsidRPr="006F30BB">
        <w:rPr>
          <w:rFonts w:ascii="Times New Roman" w:hAnsi="Times New Roman" w:cs="Times New Roman"/>
          <w:sz w:val="24"/>
          <w:szCs w:val="24"/>
        </w:rPr>
        <w:t>.</w:t>
      </w:r>
      <w:r w:rsidR="005256C0" w:rsidRPr="006F30BB">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 </w:t>
      </w:r>
      <w:r w:rsidR="008F03CC" w:rsidRPr="006F30BB">
        <w:rPr>
          <w:rFonts w:ascii="Times New Roman" w:hAnsi="Times New Roman" w:cs="Times New Roman"/>
          <w:sz w:val="24"/>
          <w:szCs w:val="24"/>
        </w:rPr>
        <w:t xml:space="preserve">The use of ‘exemplars’ is controversial however, as one of the main goals of CIL is to eliminate the need to store old datasets. </w:t>
      </w:r>
      <w:r w:rsidR="00DB2E04" w:rsidRPr="006F30BB">
        <w:rPr>
          <w:rFonts w:ascii="Times New Roman" w:hAnsi="Times New Roman" w:cs="Times New Roman"/>
          <w:sz w:val="24"/>
          <w:szCs w:val="24"/>
        </w:rPr>
        <w:t xml:space="preserve"> Alternatively, </w:t>
      </w:r>
      <w:r w:rsidR="007367D9" w:rsidRPr="000D7002">
        <w:rPr>
          <w:rFonts w:ascii="Times New Roman" w:eastAsia="Times New Roman" w:hAnsi="Times New Roman" w:cs="Times New Roman"/>
          <w:sz w:val="24"/>
          <w:szCs w:val="24"/>
        </w:rPr>
        <w:t>Dai, X., Yin, H., &amp; Jha, N. K. (2020)</w:t>
      </w:r>
      <w:r w:rsidR="007367D9">
        <w:rPr>
          <w:rFonts w:ascii="Times New Roman" w:eastAsia="Times New Roman" w:hAnsi="Times New Roman" w:cs="Times New Roman"/>
          <w:sz w:val="24"/>
          <w:szCs w:val="24"/>
        </w:rPr>
        <w:t xml:space="preserve"> </w:t>
      </w:r>
      <w:r w:rsidR="00DB2E04" w:rsidRPr="006F30BB">
        <w:rPr>
          <w:rFonts w:ascii="Times New Roman" w:hAnsi="Times New Roman" w:cs="Times New Roman"/>
          <w:sz w:val="24"/>
          <w:szCs w:val="24"/>
        </w:rPr>
        <w:t>proposed</w:t>
      </w:r>
      <w:r w:rsidR="00E754FF" w:rsidRPr="006F30BB">
        <w:rPr>
          <w:rFonts w:ascii="Times New Roman" w:hAnsi="Times New Roman" w:cs="Times New Roman"/>
          <w:sz w:val="24"/>
          <w:szCs w:val="24"/>
        </w:rPr>
        <w:t xml:space="preserve"> a grow-and-prune </w:t>
      </w:r>
      <w:r w:rsidR="00095AB2">
        <w:rPr>
          <w:rFonts w:ascii="Times New Roman" w:hAnsi="Times New Roman" w:cs="Times New Roman"/>
          <w:sz w:val="24"/>
          <w:szCs w:val="24"/>
        </w:rPr>
        <w:t xml:space="preserve">method </w:t>
      </w:r>
      <w:r w:rsidR="00A47D42" w:rsidRPr="006F30BB">
        <w:rPr>
          <w:rFonts w:ascii="Times New Roman" w:hAnsi="Times New Roman" w:cs="Times New Roman"/>
          <w:sz w:val="24"/>
          <w:szCs w:val="24"/>
        </w:rPr>
        <w:t xml:space="preserve">where </w:t>
      </w:r>
      <w:r w:rsidR="00552F57">
        <w:rPr>
          <w:rFonts w:ascii="Times New Roman" w:hAnsi="Times New Roman" w:cs="Times New Roman"/>
          <w:sz w:val="24"/>
          <w:szCs w:val="24"/>
        </w:rPr>
        <w:t>a</w:t>
      </w:r>
      <w:r w:rsidR="00A47D42" w:rsidRPr="006F30BB">
        <w:rPr>
          <w:rFonts w:ascii="Times New Roman" w:hAnsi="Times New Roman" w:cs="Times New Roman"/>
          <w:sz w:val="24"/>
          <w:szCs w:val="24"/>
        </w:rPr>
        <w:t xml:space="preserve"> neural network first grows new connections to facilitate integration of new data, then prunes connections based on the magnitude of the weights.</w:t>
      </w:r>
      <w:r w:rsidR="00DB2E04" w:rsidRPr="006F30BB">
        <w:rPr>
          <w:rFonts w:ascii="Times New Roman" w:hAnsi="Times New Roman" w:cs="Times New Roman"/>
          <w:sz w:val="24"/>
          <w:szCs w:val="24"/>
        </w:rPr>
        <w:t xml:space="preserve">  A different approach taken by </w:t>
      </w:r>
      <w:r w:rsidR="00624208" w:rsidRPr="00624208">
        <w:rPr>
          <w:rFonts w:ascii="Times New Roman" w:hAnsi="Times New Roman" w:cs="Times New Roman"/>
          <w:sz w:val="24"/>
          <w:szCs w:val="24"/>
        </w:rPr>
        <w:t>Zhang, J., Zhang, J., Ghosh, S., Li, D., Tasci, S., Heck, L., Zhang, H., &amp; Kuo, C.J. (2020</w:t>
      </w:r>
      <w:r w:rsidR="00624208">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involved model </w:t>
      </w:r>
      <w:r w:rsidR="003A4A2D" w:rsidRPr="006F30BB">
        <w:rPr>
          <w:rFonts w:ascii="Times New Roman" w:hAnsi="Times New Roman" w:cs="Times New Roman"/>
          <w:sz w:val="24"/>
          <w:szCs w:val="24"/>
        </w:rPr>
        <w:t>consolidation</w:t>
      </w:r>
      <w:r w:rsidR="0024329C" w:rsidRPr="006F30BB">
        <w:rPr>
          <w:rFonts w:ascii="Times New Roman" w:hAnsi="Times New Roman" w:cs="Times New Roman"/>
          <w:sz w:val="24"/>
          <w:szCs w:val="24"/>
        </w:rPr>
        <w:t xml:space="preserve">, wherein new models were trained on new data, and </w:t>
      </w:r>
      <w:r w:rsidR="00D323E4" w:rsidRPr="006F30BB">
        <w:rPr>
          <w:rFonts w:ascii="Times New Roman" w:hAnsi="Times New Roman" w:cs="Times New Roman"/>
          <w:sz w:val="24"/>
          <w:szCs w:val="24"/>
        </w:rPr>
        <w:t xml:space="preserve">then consolidated via a ‘double distillation’ training objective.   </w:t>
      </w:r>
      <w:r w:rsidR="008F03CC" w:rsidRPr="006F30BB">
        <w:rPr>
          <w:rFonts w:ascii="Times New Roman" w:hAnsi="Times New Roman" w:cs="Times New Roman"/>
          <w:sz w:val="24"/>
          <w:szCs w:val="24"/>
        </w:rPr>
        <w:t>Here, the consolidated model is informed by both the new and old</w:t>
      </w:r>
      <w:r w:rsidR="00D323E4" w:rsidRPr="006F30BB">
        <w:rPr>
          <w:rFonts w:ascii="Times New Roman" w:hAnsi="Times New Roman" w:cs="Times New Roman"/>
          <w:sz w:val="24"/>
          <w:szCs w:val="24"/>
        </w:rPr>
        <w:t xml:space="preserve"> models</w:t>
      </w:r>
      <w:r w:rsidR="008F03CC" w:rsidRPr="006F30BB">
        <w:rPr>
          <w:rFonts w:ascii="Times New Roman" w:hAnsi="Times New Roman" w:cs="Times New Roman"/>
          <w:sz w:val="24"/>
          <w:szCs w:val="24"/>
        </w:rPr>
        <w:t xml:space="preserve"> with the help of an auxiliary unlabeled data set</w:t>
      </w:r>
      <w:r w:rsidR="00D323E4" w:rsidRPr="006F30BB">
        <w:rPr>
          <w:rFonts w:ascii="Times New Roman" w:hAnsi="Times New Roman" w:cs="Times New Roman"/>
          <w:sz w:val="24"/>
          <w:szCs w:val="24"/>
        </w:rPr>
        <w:t xml:space="preserve">.  </w:t>
      </w:r>
      <w:r w:rsidR="0024329C" w:rsidRPr="006F30BB">
        <w:rPr>
          <w:rFonts w:ascii="Times New Roman" w:hAnsi="Times New Roman" w:cs="Times New Roman"/>
          <w:sz w:val="24"/>
          <w:szCs w:val="24"/>
        </w:rPr>
        <w:t xml:space="preserve"> </w:t>
      </w:r>
    </w:p>
    <w:p w14:paraId="42699169" w14:textId="4BDCD8E0" w:rsidR="00BC4A2E" w:rsidRPr="006F30BB" w:rsidRDefault="00E61AC1"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  </w:t>
      </w:r>
      <w:r w:rsidR="00DB2E04" w:rsidRPr="006F30BB">
        <w:rPr>
          <w:rFonts w:ascii="Times New Roman" w:hAnsi="Times New Roman" w:cs="Times New Roman"/>
          <w:sz w:val="24"/>
          <w:szCs w:val="24"/>
        </w:rPr>
        <w:t xml:space="preserve">There are many other examples of CIL, most arising in the past few years. </w:t>
      </w:r>
      <w:r w:rsidR="008F03CC" w:rsidRPr="006F30BB">
        <w:rPr>
          <w:rFonts w:ascii="Times New Roman" w:hAnsi="Times New Roman" w:cs="Times New Roman"/>
          <w:sz w:val="24"/>
          <w:szCs w:val="24"/>
        </w:rPr>
        <w:t xml:space="preserve">It should be noted that there is some discrepancy concerning the </w:t>
      </w:r>
      <w:r w:rsidR="00E56EEA" w:rsidRPr="006F30BB">
        <w:rPr>
          <w:rFonts w:ascii="Times New Roman" w:hAnsi="Times New Roman" w:cs="Times New Roman"/>
          <w:sz w:val="24"/>
          <w:szCs w:val="24"/>
        </w:rPr>
        <w:t>criteria</w:t>
      </w:r>
      <w:r w:rsidR="008F03CC" w:rsidRPr="006F30BB">
        <w:rPr>
          <w:rFonts w:ascii="Times New Roman" w:hAnsi="Times New Roman" w:cs="Times New Roman"/>
          <w:sz w:val="24"/>
          <w:szCs w:val="24"/>
        </w:rPr>
        <w:t xml:space="preserve"> of CIL in the literature.  One common theme however is the ability to sequentially learn new tasks, without complete re-training</w:t>
      </w:r>
      <w:r w:rsidR="00DB2E04" w:rsidRPr="006F30BB">
        <w:rPr>
          <w:rFonts w:ascii="Times New Roman" w:hAnsi="Times New Roman" w:cs="Times New Roman"/>
          <w:sz w:val="24"/>
          <w:szCs w:val="24"/>
        </w:rPr>
        <w:t xml:space="preserve">.  They all also tackle the issue of catastrophic forgetting either using only a subset of the old data, or none of the old data.  </w:t>
      </w:r>
    </w:p>
    <w:p w14:paraId="3F7FC546" w14:textId="5E08D465" w:rsidR="005C11AA" w:rsidRPr="006F30BB" w:rsidRDefault="00BD4A11" w:rsidP="00C454C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Plant disease detection</w:t>
      </w:r>
      <w:r w:rsidR="006E715B">
        <w:rPr>
          <w:rFonts w:ascii="Times New Roman" w:hAnsi="Times New Roman" w:cs="Times New Roman"/>
          <w:sz w:val="24"/>
          <w:szCs w:val="24"/>
        </w:rPr>
        <w:t xml:space="preserve"> may</w:t>
      </w:r>
      <w:r w:rsidRPr="006F30BB">
        <w:rPr>
          <w:rFonts w:ascii="Times New Roman" w:hAnsi="Times New Roman" w:cs="Times New Roman"/>
          <w:sz w:val="24"/>
          <w:szCs w:val="24"/>
        </w:rPr>
        <w:t xml:space="preserve"> provid</w:t>
      </w:r>
      <w:r w:rsidR="002A5962">
        <w:rPr>
          <w:rFonts w:ascii="Times New Roman" w:hAnsi="Times New Roman" w:cs="Times New Roman"/>
          <w:sz w:val="24"/>
          <w:szCs w:val="24"/>
        </w:rPr>
        <w:t>e</w:t>
      </w:r>
      <w:r w:rsidRPr="006F30BB">
        <w:rPr>
          <w:rFonts w:ascii="Times New Roman" w:hAnsi="Times New Roman" w:cs="Times New Roman"/>
          <w:sz w:val="24"/>
          <w:szCs w:val="24"/>
        </w:rPr>
        <w:t xml:space="preserve"> a good use case for </w:t>
      </w:r>
      <w:r w:rsidR="00C3786C">
        <w:rPr>
          <w:rFonts w:ascii="Times New Roman" w:hAnsi="Times New Roman" w:cs="Times New Roman"/>
          <w:sz w:val="24"/>
          <w:szCs w:val="24"/>
        </w:rPr>
        <w:t>CIL</w:t>
      </w:r>
      <w:r w:rsidRPr="006F30BB">
        <w:rPr>
          <w:rFonts w:ascii="Times New Roman" w:hAnsi="Times New Roman" w:cs="Times New Roman"/>
          <w:sz w:val="24"/>
          <w:szCs w:val="24"/>
        </w:rPr>
        <w:t xml:space="preserve">.  Plants diseases are typically diagnosed visually, thus it’s a reasonable assumption that digital images can contain information pertinent to disease </w:t>
      </w:r>
      <w:r w:rsidR="000A7295">
        <w:rPr>
          <w:rFonts w:ascii="Times New Roman" w:hAnsi="Times New Roman" w:cs="Times New Roman"/>
          <w:sz w:val="24"/>
          <w:szCs w:val="24"/>
        </w:rPr>
        <w:t xml:space="preserve">(class) and plant (task) </w:t>
      </w:r>
      <w:r w:rsidRPr="006F30BB">
        <w:rPr>
          <w:rFonts w:ascii="Times New Roman" w:hAnsi="Times New Roman" w:cs="Times New Roman"/>
          <w:sz w:val="24"/>
          <w:szCs w:val="24"/>
        </w:rPr>
        <w:t>identification.  Moreover, there are also publicly available datasets</w:t>
      </w:r>
      <w:r w:rsidR="005F6EAA" w:rsidRPr="006F30BB">
        <w:rPr>
          <w:rFonts w:ascii="Times New Roman" w:hAnsi="Times New Roman" w:cs="Times New Roman"/>
          <w:sz w:val="24"/>
          <w:szCs w:val="24"/>
        </w:rPr>
        <w:t xml:space="preserve"> of plants with labeled diseases widely available online.  Computer vision models exist to classify plant diseases, but to the author’s knowledge, no </w:t>
      </w:r>
      <w:r w:rsidR="00CA5A1B">
        <w:rPr>
          <w:rFonts w:ascii="Times New Roman" w:hAnsi="Times New Roman" w:cs="Times New Roman"/>
          <w:sz w:val="24"/>
          <w:szCs w:val="24"/>
        </w:rPr>
        <w:t xml:space="preserve">CIL </w:t>
      </w:r>
      <w:r w:rsidR="005F6EAA" w:rsidRPr="006F30BB">
        <w:rPr>
          <w:rFonts w:ascii="Times New Roman" w:hAnsi="Times New Roman" w:cs="Times New Roman"/>
          <w:sz w:val="24"/>
          <w:szCs w:val="24"/>
        </w:rPr>
        <w:t xml:space="preserve">techniques have been applied to plant disease detection.  </w:t>
      </w:r>
    </w:p>
    <w:p w14:paraId="4CC559FF" w14:textId="77777777" w:rsidR="00E852FC" w:rsidRPr="006F30BB" w:rsidRDefault="00E852FC" w:rsidP="00E852FC">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Crop Pathogens and Pests</w:t>
      </w:r>
    </w:p>
    <w:p w14:paraId="4A1A7B81" w14:textId="77777777"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Pathogens and pests have presumably afflicted human agricultural ambitions since their inception.  Oerke</w:t>
      </w:r>
      <w:r w:rsidRPr="000D7002">
        <w:rPr>
          <w:rFonts w:ascii="Times New Roman" w:hAnsi="Times New Roman" w:cs="Times New Roman"/>
          <w:sz w:val="24"/>
          <w:szCs w:val="24"/>
        </w:rPr>
        <w:t xml:space="preserve"> (</w:t>
      </w:r>
      <w:r w:rsidRPr="006F30BB">
        <w:rPr>
          <w:rFonts w:ascii="Times New Roman" w:hAnsi="Times New Roman" w:cs="Times New Roman"/>
          <w:sz w:val="24"/>
          <w:szCs w:val="24"/>
        </w:rPr>
        <w:t>2005</w:t>
      </w:r>
      <w:r w:rsidRPr="000D7002">
        <w:rPr>
          <w:rFonts w:ascii="Times New Roman" w:hAnsi="Times New Roman" w:cs="Times New Roman"/>
          <w:sz w:val="24"/>
          <w:szCs w:val="24"/>
        </w:rPr>
        <w:t>)</w:t>
      </w:r>
      <w:r w:rsidRPr="006F30BB">
        <w:rPr>
          <w:rFonts w:ascii="Times New Roman" w:hAnsi="Times New Roman" w:cs="Times New Roman"/>
          <w:sz w:val="24"/>
          <w:szCs w:val="24"/>
        </w:rPr>
        <w:t xml:space="preserve"> estimated that, in modern times, plant pathogens alone reduce global crop yield by round 16%.  The Food and Agricultural Organization of the United Nations further estimates that between 20 and 40% of global crop yield is lost to pests</w:t>
      </w:r>
      <w:r w:rsidRPr="000D7002">
        <w:rPr>
          <w:rFonts w:ascii="Times New Roman" w:hAnsi="Times New Roman" w:cs="Times New Roman"/>
          <w:sz w:val="24"/>
          <w:szCs w:val="24"/>
        </w:rPr>
        <w:t xml:space="preserve"> (UNFAO, 2019)</w:t>
      </w:r>
      <w:r w:rsidRPr="006F30BB">
        <w:rPr>
          <w:rFonts w:ascii="Times New Roman" w:hAnsi="Times New Roman" w:cs="Times New Roman"/>
          <w:sz w:val="24"/>
          <w:szCs w:val="24"/>
        </w:rPr>
        <w:t xml:space="preserve">.  </w:t>
      </w:r>
      <w:r w:rsidRPr="006F30BB">
        <w:rPr>
          <w:rFonts w:ascii="Times New Roman" w:hAnsi="Times New Roman" w:cs="Times New Roman"/>
          <w:sz w:val="24"/>
          <w:szCs w:val="24"/>
        </w:rPr>
        <w:lastRenderedPageBreak/>
        <w:t xml:space="preserve">Combating plant pathogens and pests, hereby collectively referred to as ‘diseases’, poses challenge for growers globally.  </w:t>
      </w:r>
    </w:p>
    <w:p w14:paraId="7500E4F8" w14:textId="68EF36DE"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Diseases, which are common to every cultivated type of fruit tree, can reduce the quantity and quality of fruit produced.  Disease is one of the primary causes of lost yield, and determining which diseases afflict any particular tree is crucial when it comes to prevention and treatment (</w:t>
      </w:r>
      <w:r w:rsidRPr="000D7002">
        <w:rPr>
          <w:rFonts w:ascii="Times New Roman" w:eastAsia="Times New Roman" w:hAnsi="Times New Roman" w:cs="Times New Roman"/>
          <w:sz w:val="24"/>
          <w:szCs w:val="24"/>
        </w:rPr>
        <w:t>Tian, Y., Yang, G., Wang, Z., Li, E., &amp; Liang, Z., 2019</w:t>
      </w:r>
      <w:r w:rsidRPr="006F30BB">
        <w:rPr>
          <w:rFonts w:ascii="Times New Roman" w:hAnsi="Times New Roman" w:cs="Times New Roman"/>
          <w:sz w:val="24"/>
          <w:szCs w:val="24"/>
        </w:rPr>
        <w:t>).  Typically, diagnoses are done in person, but this can be error prone and costly (if hiring an arborist).  Diagnosis via human observation is also time consuming, and not practical for large-scale, in-depth analys</w:t>
      </w:r>
      <w:r w:rsidR="00AA4A30">
        <w:rPr>
          <w:rFonts w:ascii="Times New Roman" w:hAnsi="Times New Roman" w:cs="Times New Roman"/>
          <w:sz w:val="24"/>
          <w:szCs w:val="24"/>
        </w:rPr>
        <w:t>es</w:t>
      </w:r>
      <w:r w:rsidRPr="006F30BB">
        <w:rPr>
          <w:rFonts w:ascii="Times New Roman" w:hAnsi="Times New Roman" w:cs="Times New Roman"/>
          <w:sz w:val="24"/>
          <w:szCs w:val="24"/>
        </w:rPr>
        <w:t>.</w:t>
      </w:r>
    </w:p>
    <w:p w14:paraId="0D2AA2AD" w14:textId="325B2246" w:rsidR="00E852FC" w:rsidRPr="006F30BB" w:rsidRDefault="00E852FC" w:rsidP="00C454C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Arable land is a finite resource.  Also, developing additional arable land for crop production tends to involve the disruption of or removal of natural environments, which has adverse effects on climate and biodiversity when done on a large scale.  Thus,</w:t>
      </w:r>
      <w:r w:rsidRPr="000D7002">
        <w:rPr>
          <w:rFonts w:ascii="Times New Roman" w:hAnsi="Times New Roman" w:cs="Times New Roman"/>
          <w:sz w:val="24"/>
          <w:szCs w:val="24"/>
        </w:rPr>
        <w:t xml:space="preserve"> ensuring a</w:t>
      </w:r>
      <w:r w:rsidRPr="006F30BB">
        <w:rPr>
          <w:rFonts w:ascii="Times New Roman" w:hAnsi="Times New Roman" w:cs="Times New Roman"/>
          <w:sz w:val="24"/>
          <w:szCs w:val="24"/>
        </w:rPr>
        <w:t xml:space="preserve"> high crop yield density is </w:t>
      </w:r>
      <w:r w:rsidRPr="000D7002">
        <w:rPr>
          <w:rFonts w:ascii="Times New Roman" w:hAnsi="Times New Roman" w:cs="Times New Roman"/>
          <w:sz w:val="24"/>
          <w:szCs w:val="24"/>
        </w:rPr>
        <w:t>one way to help sustainably meet demand</w:t>
      </w:r>
      <w:r w:rsidRPr="006F30BB">
        <w:rPr>
          <w:rFonts w:ascii="Times New Roman" w:hAnsi="Times New Roman" w:cs="Times New Roman"/>
          <w:sz w:val="24"/>
          <w:szCs w:val="24"/>
        </w:rPr>
        <w:t>, especially as world population continues to grow, and standards of living improve.  Combating plant disease is one task necessary to ensure crop production (both of food and other resources) continues to meet demand.  Fortunately, there are many new and promising tools arising to meet this need.</w:t>
      </w:r>
    </w:p>
    <w:p w14:paraId="37AF73A8" w14:textId="77777777" w:rsidR="00E852FC" w:rsidRPr="006F30BB" w:rsidRDefault="00E852FC" w:rsidP="00E852FC">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Disease Detection via Computer Vision</w:t>
      </w:r>
    </w:p>
    <w:p w14:paraId="60F4BF55" w14:textId="77777777" w:rsidR="00E852FC" w:rsidRPr="006F30BB" w:rsidRDefault="00E852FC" w:rsidP="00E852FC">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Fruit tree diseases tend to manifest themselves visually on leaves, branches, fruits, or combinations thereof, which makes optical diagnoses the go-to.  Computer vision, a field of machine learning where information is extracted from images, has been of interest when it comes to detecting plant disease (Liu and Wang, 2021).  Computer vision models are able to detect disease accurately and conveniently, often only requiring a digital image.  It’s also possible to scale computer aided disease detection systems up to survey entire orchards at once via areal imagery.  </w:t>
      </w:r>
    </w:p>
    <w:p w14:paraId="285D0EC6" w14:textId="6162C6AE" w:rsidR="00E852FC" w:rsidRPr="006F30BB" w:rsidRDefault="00814453" w:rsidP="00E852FC">
      <w:pPr>
        <w:spacing w:line="276" w:lineRule="auto"/>
        <w:ind w:firstLine="720"/>
        <w:rPr>
          <w:rFonts w:ascii="Times New Roman" w:hAnsi="Times New Roman" w:cs="Times New Roman"/>
          <w:sz w:val="24"/>
          <w:szCs w:val="24"/>
        </w:rPr>
      </w:pPr>
      <w:r>
        <w:rPr>
          <w:rFonts w:ascii="Times New Roman" w:hAnsi="Times New Roman" w:cs="Times New Roman"/>
          <w:sz w:val="24"/>
          <w:szCs w:val="24"/>
        </w:rPr>
        <w:t>CNNs</w:t>
      </w:r>
      <w:r w:rsidR="00E852FC" w:rsidRPr="006F30BB">
        <w:rPr>
          <w:rFonts w:ascii="Times New Roman" w:hAnsi="Times New Roman" w:cs="Times New Roman"/>
          <w:sz w:val="24"/>
          <w:szCs w:val="24"/>
        </w:rPr>
        <w:t xml:space="preserve"> in particular are used to great effect, both for diagnosing plant diseases and in other classification problems.  There are many instances of computer vision techniques used for fruit tree disease detection.  For example, </w:t>
      </w:r>
      <w:r w:rsidR="00E852FC" w:rsidRPr="000D7002">
        <w:rPr>
          <w:rFonts w:ascii="Times New Roman" w:eastAsia="Times New Roman" w:hAnsi="Times New Roman" w:cs="Times New Roman"/>
          <w:sz w:val="24"/>
          <w:szCs w:val="24"/>
        </w:rPr>
        <w:t>Yadav, S., Sengar, N., Singh, A., Singh, A., &amp; Dutta, M. K. (2021)</w:t>
      </w:r>
      <w:r w:rsidR="00E852FC" w:rsidRPr="000D7002">
        <w:rPr>
          <w:rFonts w:ascii="Times New Roman" w:hAnsi="Times New Roman" w:cs="Times New Roman"/>
          <w:sz w:val="24"/>
          <w:szCs w:val="24"/>
        </w:rPr>
        <w:t xml:space="preserve"> </w:t>
      </w:r>
      <w:r w:rsidR="00E852FC" w:rsidRPr="006F30BB">
        <w:rPr>
          <w:rFonts w:ascii="Times New Roman" w:hAnsi="Times New Roman" w:cs="Times New Roman"/>
          <w:sz w:val="24"/>
          <w:szCs w:val="24"/>
        </w:rPr>
        <w:t xml:space="preserve">were able to create CNN models that could correctly distinguish between healthy peach leaves and those affected with peach bacteriosis 98.75% of the time.  </w:t>
      </w:r>
      <w:r w:rsidR="00E852FC" w:rsidRPr="000D7002">
        <w:rPr>
          <w:rFonts w:ascii="Times New Roman" w:hAnsi="Times New Roman" w:cs="Times New Roman"/>
          <w:sz w:val="24"/>
          <w:szCs w:val="24"/>
        </w:rPr>
        <w:t>Liu, B., Zhang, Y., He, D., &amp; Li, Y. (2017)</w:t>
      </w:r>
      <w:r w:rsidR="00E852FC" w:rsidRPr="006F30BB">
        <w:rPr>
          <w:rFonts w:ascii="Times New Roman" w:hAnsi="Times New Roman" w:cs="Times New Roman"/>
          <w:sz w:val="24"/>
          <w:szCs w:val="24"/>
        </w:rPr>
        <w:t xml:space="preserve"> were able to create a CNN that could detect several apple diseases, including mosaic virus, cedar apple rust, apple scab, and Alternaria leaf spot with 97.62% accuracy.  Many models have also been created that can detect disease amongst more than one type of plant.  For example, </w:t>
      </w:r>
      <w:r w:rsidR="00E852FC" w:rsidRPr="000D7002">
        <w:rPr>
          <w:rFonts w:ascii="Times New Roman" w:eastAsia="Times New Roman" w:hAnsi="Times New Roman" w:cs="Times New Roman"/>
          <w:sz w:val="24"/>
          <w:szCs w:val="24"/>
        </w:rPr>
        <w:t>Khan, M. A., Akram, T., Sharif, M., Awais, M., Javed, K., Ali, H., &amp; Saba, T. (2018)</w:t>
      </w:r>
      <w:r w:rsidR="00E852FC" w:rsidRPr="006F30BB">
        <w:rPr>
          <w:rFonts w:ascii="Times New Roman" w:hAnsi="Times New Roman" w:cs="Times New Roman"/>
          <w:sz w:val="24"/>
          <w:szCs w:val="24"/>
        </w:rPr>
        <w:t xml:space="preserve"> were able to create a model that could distinguish between many apple and banana diseases.  There are also methods which do not involve CNNs, although these are less common now due to the high performance of CNNs.  For instance, </w:t>
      </w:r>
      <w:r w:rsidR="00E852FC" w:rsidRPr="000D7002">
        <w:rPr>
          <w:rFonts w:ascii="Times New Roman" w:eastAsia="Times New Roman" w:hAnsi="Times New Roman" w:cs="Times New Roman"/>
          <w:sz w:val="24"/>
          <w:szCs w:val="24"/>
        </w:rPr>
        <w:t>Habib, Md. T., Majumder, A., Jakaria, A. Z. M., Akter, M., Uddin, M. S., &amp; Ahmed, F. (2020)</w:t>
      </w:r>
      <w:r w:rsidR="00E852FC" w:rsidRPr="006F30BB">
        <w:rPr>
          <w:rFonts w:ascii="Times New Roman" w:hAnsi="Times New Roman" w:cs="Times New Roman"/>
          <w:sz w:val="24"/>
          <w:szCs w:val="24"/>
        </w:rPr>
        <w:t xml:space="preserve"> made a system for detecting papaya disease which used </w:t>
      </w:r>
      <w:r w:rsidR="00E852FC" w:rsidRPr="000D7002">
        <w:rPr>
          <w:rFonts w:ascii="Times New Roman" w:hAnsi="Times New Roman" w:cs="Times New Roman"/>
          <w:sz w:val="24"/>
          <w:szCs w:val="24"/>
        </w:rPr>
        <w:t>K</w:t>
      </w:r>
      <w:r w:rsidR="00E852FC" w:rsidRPr="006F30BB">
        <w:rPr>
          <w:rFonts w:ascii="Times New Roman" w:hAnsi="Times New Roman" w:cs="Times New Roman"/>
          <w:sz w:val="24"/>
          <w:szCs w:val="24"/>
        </w:rPr>
        <w:t>-means clustering in conjunction with a support-vector machine capable of achieving accuracies over 90%.</w:t>
      </w:r>
    </w:p>
    <w:p w14:paraId="40EDF0C2" w14:textId="31B1C0DA" w:rsidR="004165BF" w:rsidRPr="006F30BB" w:rsidRDefault="002A226D" w:rsidP="002A5962">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Most</w:t>
      </w:r>
      <w:r w:rsidR="00E852FC" w:rsidRPr="006F30BB">
        <w:rPr>
          <w:rFonts w:ascii="Times New Roman" w:hAnsi="Times New Roman" w:cs="Times New Roman"/>
          <w:sz w:val="24"/>
          <w:szCs w:val="24"/>
        </w:rPr>
        <w:t xml:space="preserve"> plant disease detection models tend to only work for one or a few types of plants</w:t>
      </w:r>
      <w:r w:rsidR="002A602D">
        <w:rPr>
          <w:rFonts w:ascii="Times New Roman" w:hAnsi="Times New Roman" w:cs="Times New Roman"/>
          <w:sz w:val="24"/>
          <w:szCs w:val="24"/>
        </w:rPr>
        <w:t xml:space="preserve"> </w:t>
      </w:r>
      <w:r w:rsidR="00E852FC" w:rsidRPr="006F30BB">
        <w:rPr>
          <w:rFonts w:ascii="Times New Roman" w:hAnsi="Times New Roman" w:cs="Times New Roman"/>
          <w:sz w:val="24"/>
          <w:szCs w:val="24"/>
        </w:rPr>
        <w:t xml:space="preserve">and would require re-training to detect more diseases or species.  It would be advantageous to have a model which could be progressively constructed to incorporate new diseases and species without complete re-training.  However, </w:t>
      </w:r>
      <w:r w:rsidR="00634AD3">
        <w:rPr>
          <w:rFonts w:ascii="Times New Roman" w:hAnsi="Times New Roman" w:cs="Times New Roman"/>
          <w:sz w:val="24"/>
          <w:szCs w:val="24"/>
        </w:rPr>
        <w:t xml:space="preserve">CIL </w:t>
      </w:r>
      <w:r w:rsidR="00E852FC" w:rsidRPr="006F30BB">
        <w:rPr>
          <w:rFonts w:ascii="Times New Roman" w:hAnsi="Times New Roman" w:cs="Times New Roman"/>
          <w:sz w:val="24"/>
          <w:szCs w:val="24"/>
        </w:rPr>
        <w:t>techniques are still quite new, and are still being developed</w:t>
      </w:r>
      <w:r>
        <w:rPr>
          <w:rFonts w:ascii="Times New Roman" w:hAnsi="Times New Roman" w:cs="Times New Roman"/>
          <w:sz w:val="24"/>
          <w:szCs w:val="24"/>
        </w:rPr>
        <w:t xml:space="preserve">.  </w:t>
      </w:r>
      <w:r w:rsidR="005C11AA">
        <w:rPr>
          <w:rFonts w:ascii="Times New Roman" w:hAnsi="Times New Roman" w:cs="Times New Roman"/>
          <w:sz w:val="24"/>
          <w:szCs w:val="24"/>
        </w:rPr>
        <w:t>Here, two</w:t>
      </w:r>
      <w:r w:rsidR="005C11AA" w:rsidRPr="006F30BB">
        <w:rPr>
          <w:rFonts w:ascii="Times New Roman" w:hAnsi="Times New Roman" w:cs="Times New Roman"/>
          <w:sz w:val="24"/>
          <w:szCs w:val="24"/>
        </w:rPr>
        <w:t xml:space="preserve"> new </w:t>
      </w:r>
      <w:r w:rsidR="005C11AA">
        <w:rPr>
          <w:rFonts w:ascii="Times New Roman" w:hAnsi="Times New Roman" w:cs="Times New Roman"/>
          <w:sz w:val="24"/>
          <w:szCs w:val="24"/>
        </w:rPr>
        <w:t xml:space="preserve">(to the author’s knowledge) </w:t>
      </w:r>
      <w:r w:rsidR="009C1CB4">
        <w:rPr>
          <w:rFonts w:ascii="Times New Roman" w:hAnsi="Times New Roman" w:cs="Times New Roman"/>
          <w:sz w:val="24"/>
          <w:szCs w:val="24"/>
        </w:rPr>
        <w:t>CIL</w:t>
      </w:r>
      <w:r w:rsidR="005C11AA" w:rsidRPr="006F30BB">
        <w:rPr>
          <w:rFonts w:ascii="Times New Roman" w:hAnsi="Times New Roman" w:cs="Times New Roman"/>
          <w:sz w:val="24"/>
          <w:szCs w:val="24"/>
        </w:rPr>
        <w:t xml:space="preserve"> technique</w:t>
      </w:r>
      <w:r w:rsidR="005C11AA">
        <w:rPr>
          <w:rFonts w:ascii="Times New Roman" w:hAnsi="Times New Roman" w:cs="Times New Roman"/>
          <w:sz w:val="24"/>
          <w:szCs w:val="24"/>
        </w:rPr>
        <w:t xml:space="preserve">s are presented, and used </w:t>
      </w:r>
      <w:r w:rsidR="005C11AA" w:rsidRPr="006F30BB">
        <w:rPr>
          <w:rFonts w:ascii="Times New Roman" w:hAnsi="Times New Roman" w:cs="Times New Roman"/>
          <w:sz w:val="24"/>
          <w:szCs w:val="24"/>
        </w:rPr>
        <w:t xml:space="preserve">to detect and classify diseases in fruit trees given digital images of diseased (or healthy) leaves.  </w:t>
      </w:r>
      <w:r w:rsidR="005C11AA">
        <w:rPr>
          <w:rFonts w:ascii="Times New Roman" w:hAnsi="Times New Roman" w:cs="Times New Roman"/>
          <w:sz w:val="24"/>
          <w:szCs w:val="24"/>
        </w:rPr>
        <w:t>M</w:t>
      </w:r>
      <w:r w:rsidR="005C11AA" w:rsidRPr="006F30BB">
        <w:rPr>
          <w:rFonts w:ascii="Times New Roman" w:hAnsi="Times New Roman" w:cs="Times New Roman"/>
          <w:sz w:val="24"/>
          <w:szCs w:val="24"/>
        </w:rPr>
        <w:t>odel</w:t>
      </w:r>
      <w:r w:rsidR="005C11AA">
        <w:rPr>
          <w:rFonts w:ascii="Times New Roman" w:hAnsi="Times New Roman" w:cs="Times New Roman"/>
          <w:sz w:val="24"/>
          <w:szCs w:val="24"/>
        </w:rPr>
        <w:t>s here</w:t>
      </w:r>
      <w:r w:rsidR="005C11AA" w:rsidRPr="006F30BB">
        <w:rPr>
          <w:rFonts w:ascii="Times New Roman" w:hAnsi="Times New Roman" w:cs="Times New Roman"/>
          <w:sz w:val="24"/>
          <w:szCs w:val="24"/>
        </w:rPr>
        <w:t xml:space="preserve"> will utilize </w:t>
      </w:r>
      <w:r w:rsidR="005C11AA">
        <w:rPr>
          <w:rFonts w:ascii="Times New Roman" w:hAnsi="Times New Roman" w:cs="Times New Roman"/>
          <w:sz w:val="24"/>
          <w:szCs w:val="24"/>
        </w:rPr>
        <w:t xml:space="preserve">these techniques to </w:t>
      </w:r>
      <w:r w:rsidR="005C11AA" w:rsidRPr="006F30BB">
        <w:rPr>
          <w:rFonts w:ascii="Times New Roman" w:hAnsi="Times New Roman" w:cs="Times New Roman"/>
          <w:sz w:val="24"/>
          <w:szCs w:val="24"/>
        </w:rPr>
        <w:t xml:space="preserve">incrementally </w:t>
      </w:r>
      <w:r w:rsidR="005C11AA">
        <w:rPr>
          <w:rFonts w:ascii="Times New Roman" w:hAnsi="Times New Roman" w:cs="Times New Roman"/>
          <w:sz w:val="24"/>
          <w:szCs w:val="24"/>
        </w:rPr>
        <w:t xml:space="preserve">construct models </w:t>
      </w:r>
      <w:r w:rsidR="005C11AA" w:rsidRPr="006F30BB">
        <w:rPr>
          <w:rFonts w:ascii="Times New Roman" w:hAnsi="Times New Roman" w:cs="Times New Roman"/>
          <w:sz w:val="24"/>
          <w:szCs w:val="24"/>
        </w:rPr>
        <w:t>to include new species of fruit tree</w:t>
      </w:r>
      <w:r w:rsidR="005C11AA">
        <w:rPr>
          <w:rFonts w:ascii="Times New Roman" w:hAnsi="Times New Roman" w:cs="Times New Roman"/>
          <w:sz w:val="24"/>
          <w:szCs w:val="24"/>
        </w:rPr>
        <w:t>, one at a time,</w:t>
      </w:r>
      <w:r w:rsidR="005C11AA" w:rsidRPr="006F30BB">
        <w:rPr>
          <w:rFonts w:ascii="Times New Roman" w:hAnsi="Times New Roman" w:cs="Times New Roman"/>
          <w:sz w:val="24"/>
          <w:szCs w:val="24"/>
        </w:rPr>
        <w:t xml:space="preserve"> and </w:t>
      </w:r>
      <w:r w:rsidR="005C11AA">
        <w:rPr>
          <w:rFonts w:ascii="Times New Roman" w:hAnsi="Times New Roman" w:cs="Times New Roman"/>
          <w:sz w:val="24"/>
          <w:szCs w:val="24"/>
        </w:rPr>
        <w:t xml:space="preserve">their </w:t>
      </w:r>
      <w:r w:rsidR="005C11AA" w:rsidRPr="006F30BB">
        <w:rPr>
          <w:rFonts w:ascii="Times New Roman" w:hAnsi="Times New Roman" w:cs="Times New Roman"/>
          <w:sz w:val="24"/>
          <w:szCs w:val="24"/>
        </w:rPr>
        <w:t xml:space="preserve">accompanying diseases classes.  </w:t>
      </w:r>
      <w:r w:rsidR="005C11AA">
        <w:rPr>
          <w:rFonts w:ascii="Times New Roman" w:hAnsi="Times New Roman" w:cs="Times New Roman"/>
          <w:sz w:val="24"/>
          <w:szCs w:val="24"/>
        </w:rPr>
        <w:t>Task identification via a novel technique will be a main focus.</w:t>
      </w:r>
    </w:p>
    <w:p w14:paraId="012A1F84" w14:textId="374D49C0" w:rsidR="0088368B" w:rsidRPr="006F30BB" w:rsidRDefault="0088368B" w:rsidP="00077C60">
      <w:pPr>
        <w:pStyle w:val="ListParagraph"/>
        <w:numPr>
          <w:ilvl w:val="0"/>
          <w:numId w:val="4"/>
        </w:num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Methods</w:t>
      </w:r>
    </w:p>
    <w:p w14:paraId="006CFD9E" w14:textId="4BE2791E" w:rsidR="0088368B" w:rsidRPr="006F30BB" w:rsidRDefault="00123C14"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Data</w:t>
      </w:r>
      <w:r w:rsidR="000A3CAA" w:rsidRPr="006F30BB">
        <w:rPr>
          <w:rFonts w:ascii="Times New Roman" w:hAnsi="Times New Roman" w:cs="Times New Roman"/>
          <w:b/>
          <w:bCs/>
          <w:sz w:val="28"/>
          <w:szCs w:val="28"/>
        </w:rPr>
        <w:t xml:space="preserve"> Sources:</w:t>
      </w:r>
    </w:p>
    <w:p w14:paraId="5ABE7322" w14:textId="21F3D7AE" w:rsidR="00677465" w:rsidRDefault="00C30DE7" w:rsidP="00DF08D8">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32"/>
          <w:szCs w:val="32"/>
        </w:rPr>
        <mc:AlternateContent>
          <mc:Choice Requires="wps">
            <w:drawing>
              <wp:anchor distT="45720" distB="45720" distL="114300" distR="114300" simplePos="0" relativeHeight="251603456" behindDoc="0" locked="0" layoutInCell="1" allowOverlap="1" wp14:anchorId="4A305C80" wp14:editId="0092BA98">
                <wp:simplePos x="0" y="0"/>
                <wp:positionH relativeFrom="column">
                  <wp:posOffset>70071</wp:posOffset>
                </wp:positionH>
                <wp:positionV relativeFrom="page">
                  <wp:posOffset>5213323</wp:posOffset>
                </wp:positionV>
                <wp:extent cx="5922645" cy="365760"/>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65760"/>
                        </a:xfrm>
                        <a:prstGeom prst="rect">
                          <a:avLst/>
                        </a:prstGeom>
                        <a:solidFill>
                          <a:srgbClr val="FFFFFF"/>
                        </a:solidFill>
                        <a:ln w="9525">
                          <a:noFill/>
                          <a:miter lim="800000"/>
                          <a:headEnd/>
                          <a:tailEnd/>
                        </a:ln>
                      </wps:spPr>
                      <wps:txb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305C80" id="_x0000_t202" coordsize="21600,21600" o:spt="202" path="m,l,21600r21600,l21600,xe">
                <v:stroke joinstyle="miter"/>
                <v:path gradientshapeok="t" o:connecttype="rect"/>
              </v:shapetype>
              <v:shape id="Text Box 2" o:spid="_x0000_s1026" type="#_x0000_t202" style="position:absolute;left:0;text-align:left;margin-left:5.5pt;margin-top:410.5pt;width:466.35pt;height:28.8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" stroked="f">
                <v:textbo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v:textbox>
                <w10:wrap type="square" anchory="page"/>
              </v:shape>
            </w:pict>
          </mc:Fallback>
        </mc:AlternateContent>
      </w:r>
      <w:r w:rsidR="00677465" w:rsidRPr="006F30BB">
        <w:rPr>
          <w:rFonts w:ascii="Times New Roman" w:hAnsi="Times New Roman" w:cs="Times New Roman"/>
          <w:noProof/>
          <w:sz w:val="24"/>
          <w:szCs w:val="24"/>
        </w:rPr>
        <mc:AlternateContent>
          <mc:Choice Requires="wps">
            <w:drawing>
              <wp:anchor distT="45720" distB="45720" distL="114300" distR="114300" simplePos="0" relativeHeight="251591168" behindDoc="0" locked="0" layoutInCell="1" allowOverlap="1" wp14:anchorId="5C03A51C" wp14:editId="621D1834">
                <wp:simplePos x="0" y="0"/>
                <wp:positionH relativeFrom="column">
                  <wp:posOffset>74295</wp:posOffset>
                </wp:positionH>
                <wp:positionV relativeFrom="page">
                  <wp:posOffset>8547100</wp:posOffset>
                </wp:positionV>
                <wp:extent cx="5788025" cy="498475"/>
                <wp:effectExtent l="0" t="0" r="317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98475"/>
                        </a:xfrm>
                        <a:prstGeom prst="rect">
                          <a:avLst/>
                        </a:prstGeom>
                        <a:solidFill>
                          <a:srgbClr val="FFFFFF"/>
                        </a:solidFill>
                        <a:ln w="9525">
                          <a:noFill/>
                          <a:miter lim="800000"/>
                          <a:headEnd/>
                          <a:tailEnd/>
                        </a:ln>
                      </wps:spPr>
                      <wps:txbx>
                        <w:txbxContent>
                          <w:p w14:paraId="0688A688" w14:textId="7FBEC30B" w:rsidR="000A0CA3" w:rsidRPr="000A0CA3" w:rsidRDefault="000A0CA3">
                            <w:pPr>
                              <w:rPr>
                                <w:sz w:val="20"/>
                                <w:szCs w:val="20"/>
                              </w:rPr>
                            </w:pPr>
                            <w:r w:rsidRPr="00FC3F25">
                              <w:rPr>
                                <w:sz w:val="24"/>
                                <w:szCs w:val="24"/>
                              </w:rPr>
                              <w:t>Figure 1</w:t>
                            </w:r>
                            <w:r w:rsidRPr="000A0CA3">
                              <w:rPr>
                                <w:sz w:val="20"/>
                                <w:szCs w:val="20"/>
                              </w:rPr>
                              <w:t>.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3A51C" id="_x0000_s1027" type="#_x0000_t202" style="position:absolute;left:0;text-align:left;margin-left:5.85pt;margin-top:673pt;width:455.75pt;height:39.25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" stroked="f">
                <v:textbox>
                  <w:txbxContent>
                    <w:p w14:paraId="0688A688" w14:textId="7FBEC30B" w:rsidR="000A0CA3" w:rsidRPr="000A0CA3" w:rsidRDefault="000A0CA3">
                      <w:pPr>
                        <w:rPr>
                          <w:sz w:val="20"/>
                          <w:szCs w:val="20"/>
                        </w:rPr>
                      </w:pPr>
                      <w:r w:rsidRPr="00FC3F25">
                        <w:rPr>
                          <w:sz w:val="24"/>
                          <w:szCs w:val="24"/>
                        </w:rPr>
                        <w:t>Figure 1</w:t>
                      </w:r>
                      <w:r w:rsidRPr="000A0CA3">
                        <w:rPr>
                          <w:sz w:val="20"/>
                          <w:szCs w:val="20"/>
                        </w:rPr>
                        <w:t>.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v:textbox>
                <w10:wrap type="topAndBottom" anchory="page"/>
              </v:shape>
            </w:pict>
          </mc:Fallback>
        </mc:AlternateContent>
      </w:r>
      <w:r w:rsidR="00677465" w:rsidRPr="006F30BB">
        <w:rPr>
          <w:rFonts w:ascii="Times New Roman" w:hAnsi="Times New Roman" w:cs="Times New Roman"/>
          <w:noProof/>
          <w:sz w:val="24"/>
          <w:szCs w:val="24"/>
        </w:rPr>
        <w:drawing>
          <wp:anchor distT="0" distB="0" distL="114300" distR="114300" simplePos="0" relativeHeight="251516416" behindDoc="0" locked="0" layoutInCell="1" allowOverlap="1" wp14:anchorId="6F4022AE" wp14:editId="506231CB">
            <wp:simplePos x="0" y="0"/>
            <wp:positionH relativeFrom="column">
              <wp:posOffset>3138170</wp:posOffset>
            </wp:positionH>
            <wp:positionV relativeFrom="page">
              <wp:posOffset>5661660</wp:posOffset>
            </wp:positionV>
            <wp:extent cx="2724785" cy="2724785"/>
            <wp:effectExtent l="0" t="0" r="0" b="0"/>
            <wp:wrapTopAndBottom/>
            <wp:docPr id="2" name="Picture 2" descr="A close up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eaf&#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465" w:rsidRPr="006F30BB">
        <w:rPr>
          <w:rFonts w:ascii="Times New Roman" w:hAnsi="Times New Roman" w:cs="Times New Roman"/>
          <w:noProof/>
          <w:sz w:val="24"/>
          <w:szCs w:val="24"/>
        </w:rPr>
        <w:drawing>
          <wp:anchor distT="0" distB="0" distL="114300" distR="114300" simplePos="0" relativeHeight="251441664" behindDoc="0" locked="0" layoutInCell="1" allowOverlap="1" wp14:anchorId="1D59C48B" wp14:editId="574AAF4D">
            <wp:simplePos x="0" y="0"/>
            <wp:positionH relativeFrom="column">
              <wp:posOffset>74764</wp:posOffset>
            </wp:positionH>
            <wp:positionV relativeFrom="page">
              <wp:posOffset>5662047</wp:posOffset>
            </wp:positionV>
            <wp:extent cx="2724785" cy="2724785"/>
            <wp:effectExtent l="0" t="0" r="0" b="0"/>
            <wp:wrapTopAndBottom/>
            <wp:docPr id="1" name="Picture 1" descr="A green pillow on a purpl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pillow on a purple su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C14" w:rsidRPr="006F30BB">
        <w:rPr>
          <w:rFonts w:ascii="Times New Roman" w:hAnsi="Times New Roman" w:cs="Times New Roman"/>
          <w:sz w:val="24"/>
          <w:szCs w:val="24"/>
        </w:rPr>
        <w:t>Models were trained and evaluated on the Plant Village dataset</w:t>
      </w:r>
      <w:r w:rsidR="00A4088E" w:rsidRPr="006F30BB">
        <w:rPr>
          <w:rFonts w:ascii="Times New Roman" w:hAnsi="Times New Roman" w:cs="Times New Roman"/>
          <w:sz w:val="24"/>
          <w:szCs w:val="24"/>
        </w:rPr>
        <w:t>; t</w:t>
      </w:r>
      <w:r w:rsidR="00123C14" w:rsidRPr="006F30BB">
        <w:rPr>
          <w:rFonts w:ascii="Times New Roman" w:hAnsi="Times New Roman" w:cs="Times New Roman"/>
          <w:sz w:val="24"/>
          <w:szCs w:val="24"/>
        </w:rPr>
        <w:t>his dataset contains over 50,000</w:t>
      </w:r>
      <w:r w:rsidR="00757949" w:rsidRPr="006F30BB">
        <w:rPr>
          <w:rFonts w:ascii="Times New Roman" w:hAnsi="Times New Roman" w:cs="Times New Roman"/>
          <w:sz w:val="24"/>
          <w:szCs w:val="24"/>
        </w:rPr>
        <w:t xml:space="preserve"> labeled</w:t>
      </w:r>
      <w:r w:rsidR="00123C14" w:rsidRPr="006F30BB">
        <w:rPr>
          <w:rFonts w:ascii="Times New Roman" w:hAnsi="Times New Roman" w:cs="Times New Roman"/>
          <w:sz w:val="24"/>
          <w:szCs w:val="24"/>
        </w:rPr>
        <w:t xml:space="preserve"> images of </w:t>
      </w:r>
      <w:r w:rsidR="00C508B3" w:rsidRPr="006F30BB">
        <w:rPr>
          <w:rFonts w:ascii="Times New Roman" w:hAnsi="Times New Roman" w:cs="Times New Roman"/>
          <w:sz w:val="24"/>
          <w:szCs w:val="24"/>
        </w:rPr>
        <w:t>diseased</w:t>
      </w:r>
      <w:r w:rsidR="00123C14" w:rsidRPr="006F30BB">
        <w:rPr>
          <w:rFonts w:ascii="Times New Roman" w:hAnsi="Times New Roman" w:cs="Times New Roman"/>
          <w:sz w:val="24"/>
          <w:szCs w:val="24"/>
        </w:rPr>
        <w:t xml:space="preserve"> and healthy leaf image</w:t>
      </w:r>
      <w:r w:rsidR="009F23BB" w:rsidRPr="006F30BB">
        <w:rPr>
          <w:rFonts w:ascii="Times New Roman" w:hAnsi="Times New Roman" w:cs="Times New Roman"/>
          <w:sz w:val="24"/>
          <w:szCs w:val="24"/>
        </w:rPr>
        <w:t>s</w:t>
      </w:r>
      <w:r w:rsidR="00A4088E" w:rsidRPr="006F30BB">
        <w:rPr>
          <w:rFonts w:ascii="Times New Roman" w:hAnsi="Times New Roman" w:cs="Times New Roman"/>
          <w:sz w:val="24"/>
          <w:szCs w:val="24"/>
        </w:rPr>
        <w:t xml:space="preserve"> </w:t>
      </w:r>
      <w:r w:rsidR="006E46BB" w:rsidRPr="006F30BB">
        <w:rPr>
          <w:rFonts w:ascii="Times New Roman" w:hAnsi="Times New Roman" w:cs="Times New Roman"/>
          <w:sz w:val="24"/>
          <w:szCs w:val="24"/>
        </w:rPr>
        <w:t>from various food crops (Huges and Salath</w:t>
      </w:r>
      <w:r w:rsidR="00050445" w:rsidRPr="006F30BB">
        <w:rPr>
          <w:rFonts w:ascii="Times New Roman" w:hAnsi="Times New Roman" w:cs="Times New Roman"/>
          <w:sz w:val="24"/>
          <w:szCs w:val="24"/>
        </w:rPr>
        <w:t>é, 2016)</w:t>
      </w:r>
      <w:r w:rsidR="00123C14" w:rsidRPr="006F30BB">
        <w:rPr>
          <w:rFonts w:ascii="Times New Roman" w:hAnsi="Times New Roman" w:cs="Times New Roman"/>
          <w:sz w:val="24"/>
          <w:szCs w:val="24"/>
        </w:rPr>
        <w:t xml:space="preserve">.  Included in this dataset are several types of fruit tree: apple, peach, cherry, and orange.  This dataset was chosen for its simple imagery, </w:t>
      </w:r>
      <w:r w:rsidR="00757949" w:rsidRPr="006F30BB">
        <w:rPr>
          <w:rFonts w:ascii="Times New Roman" w:hAnsi="Times New Roman" w:cs="Times New Roman"/>
          <w:sz w:val="24"/>
          <w:szCs w:val="24"/>
        </w:rPr>
        <w:t xml:space="preserve">ease of access, and size.  </w:t>
      </w:r>
      <w:r w:rsidR="000A6856" w:rsidRPr="006F30BB">
        <w:rPr>
          <w:rFonts w:ascii="Times New Roman" w:hAnsi="Times New Roman" w:cs="Times New Roman"/>
          <w:sz w:val="24"/>
          <w:szCs w:val="24"/>
        </w:rPr>
        <w:t>Limiting the type of objects to</w:t>
      </w:r>
      <w:r w:rsidR="009F23BB" w:rsidRPr="006F30BB">
        <w:rPr>
          <w:rFonts w:ascii="Times New Roman" w:hAnsi="Times New Roman" w:cs="Times New Roman"/>
          <w:sz w:val="24"/>
          <w:szCs w:val="24"/>
        </w:rPr>
        <w:t xml:space="preserve"> </w:t>
      </w:r>
      <w:r w:rsidR="000A6856" w:rsidRPr="006F30BB">
        <w:rPr>
          <w:rFonts w:ascii="Times New Roman" w:hAnsi="Times New Roman" w:cs="Times New Roman"/>
          <w:sz w:val="24"/>
          <w:szCs w:val="24"/>
        </w:rPr>
        <w:t xml:space="preserve">solely </w:t>
      </w:r>
      <w:r w:rsidR="009F23BB" w:rsidRPr="006F30BB">
        <w:rPr>
          <w:rFonts w:ascii="Times New Roman" w:hAnsi="Times New Roman" w:cs="Times New Roman"/>
          <w:sz w:val="24"/>
          <w:szCs w:val="24"/>
        </w:rPr>
        <w:t xml:space="preserve">leaves </w:t>
      </w:r>
      <w:r w:rsidR="0081540D" w:rsidRPr="006F30BB">
        <w:rPr>
          <w:rFonts w:ascii="Times New Roman" w:hAnsi="Times New Roman" w:cs="Times New Roman"/>
          <w:sz w:val="24"/>
          <w:szCs w:val="24"/>
        </w:rPr>
        <w:t>reduces the complexity</w:t>
      </w:r>
      <w:r w:rsidR="009F23BB" w:rsidRPr="006F30BB">
        <w:rPr>
          <w:rFonts w:ascii="Times New Roman" w:hAnsi="Times New Roman" w:cs="Times New Roman"/>
          <w:sz w:val="24"/>
          <w:szCs w:val="24"/>
        </w:rPr>
        <w:t xml:space="preserve">, making fruit tree disease modeling more approachable, while </w:t>
      </w:r>
      <w:r w:rsidR="00E4336F" w:rsidRPr="006F30BB">
        <w:rPr>
          <w:rFonts w:ascii="Times New Roman" w:hAnsi="Times New Roman" w:cs="Times New Roman"/>
          <w:sz w:val="24"/>
          <w:szCs w:val="24"/>
        </w:rPr>
        <w:t>remaining</w:t>
      </w:r>
      <w:r w:rsidR="009F23BB" w:rsidRPr="006F30BB">
        <w:rPr>
          <w:rFonts w:ascii="Times New Roman" w:hAnsi="Times New Roman" w:cs="Times New Roman"/>
          <w:sz w:val="24"/>
          <w:szCs w:val="24"/>
        </w:rPr>
        <w:t xml:space="preserve"> practical.  </w:t>
      </w:r>
      <w:r w:rsidR="00FC7D4D" w:rsidRPr="006F30BB">
        <w:rPr>
          <w:rFonts w:ascii="Times New Roman" w:hAnsi="Times New Roman" w:cs="Times New Roman"/>
          <w:sz w:val="24"/>
          <w:szCs w:val="24"/>
        </w:rPr>
        <w:t xml:space="preserve">Also, because the images are from several different </w:t>
      </w:r>
      <w:r w:rsidR="00A859E0" w:rsidRPr="006F30BB">
        <w:rPr>
          <w:rFonts w:ascii="Times New Roman" w:hAnsi="Times New Roman" w:cs="Times New Roman"/>
          <w:sz w:val="24"/>
          <w:szCs w:val="24"/>
        </w:rPr>
        <w:t xml:space="preserve">crops, </w:t>
      </w:r>
      <w:r w:rsidR="005C77BC" w:rsidRPr="006F30BB">
        <w:rPr>
          <w:rFonts w:ascii="Times New Roman" w:hAnsi="Times New Roman" w:cs="Times New Roman"/>
          <w:sz w:val="24"/>
          <w:szCs w:val="24"/>
        </w:rPr>
        <w:t xml:space="preserve">CIL may be approached on a </w:t>
      </w:r>
      <w:r w:rsidR="00E4336F" w:rsidRPr="006F30BB">
        <w:rPr>
          <w:rFonts w:ascii="Times New Roman" w:hAnsi="Times New Roman" w:cs="Times New Roman"/>
          <w:sz w:val="24"/>
          <w:szCs w:val="24"/>
        </w:rPr>
        <w:t>crop-by-crop</w:t>
      </w:r>
      <w:r w:rsidR="005C77BC" w:rsidRPr="006F30BB">
        <w:rPr>
          <w:rFonts w:ascii="Times New Roman" w:hAnsi="Times New Roman" w:cs="Times New Roman"/>
          <w:sz w:val="24"/>
          <w:szCs w:val="24"/>
        </w:rPr>
        <w:t xml:space="preserve"> basis, where each crop </w:t>
      </w:r>
      <w:r w:rsidR="002E778D" w:rsidRPr="006F30BB">
        <w:rPr>
          <w:rFonts w:ascii="Times New Roman" w:hAnsi="Times New Roman" w:cs="Times New Roman"/>
          <w:sz w:val="24"/>
          <w:szCs w:val="24"/>
        </w:rPr>
        <w:t>may be considered as a new task</w:t>
      </w:r>
      <w:r w:rsidR="00050445" w:rsidRPr="006F30BB">
        <w:rPr>
          <w:rFonts w:ascii="Times New Roman" w:hAnsi="Times New Roman" w:cs="Times New Roman"/>
          <w:sz w:val="24"/>
          <w:szCs w:val="24"/>
        </w:rPr>
        <w:t>.</w:t>
      </w:r>
      <w:r w:rsidR="00DF08D8">
        <w:rPr>
          <w:rFonts w:ascii="Times New Roman" w:hAnsi="Times New Roman" w:cs="Times New Roman"/>
          <w:sz w:val="24"/>
          <w:szCs w:val="24"/>
        </w:rPr>
        <w:t xml:space="preserve">  </w:t>
      </w:r>
    </w:p>
    <w:p w14:paraId="7A0A665C" w14:textId="4D007C5B" w:rsidR="00506716" w:rsidRPr="00C30DE7" w:rsidRDefault="00D47412" w:rsidP="00C30DE7">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32"/>
          <w:szCs w:val="32"/>
        </w:rPr>
        <w:lastRenderedPageBreak/>
        <mc:AlternateContent>
          <mc:Choice Requires="wps">
            <w:drawing>
              <wp:anchor distT="45720" distB="45720" distL="114300" distR="114300" simplePos="0" relativeHeight="251598336" behindDoc="0" locked="0" layoutInCell="1" allowOverlap="1" wp14:anchorId="799A9FC0" wp14:editId="33BC5377">
                <wp:simplePos x="0" y="0"/>
                <wp:positionH relativeFrom="column">
                  <wp:posOffset>12065</wp:posOffset>
                </wp:positionH>
                <wp:positionV relativeFrom="page">
                  <wp:posOffset>3231460</wp:posOffset>
                </wp:positionV>
                <wp:extent cx="5922645" cy="570230"/>
                <wp:effectExtent l="0" t="0" r="1905"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570230"/>
                        </a:xfrm>
                        <a:prstGeom prst="rect">
                          <a:avLst/>
                        </a:prstGeom>
                        <a:solidFill>
                          <a:srgbClr val="FFFFFF"/>
                        </a:solidFill>
                        <a:ln w="9525">
                          <a:noFill/>
                          <a:miter lim="800000"/>
                          <a:headEnd/>
                          <a:tailEnd/>
                        </a:ln>
                      </wps:spPr>
                      <wps:txbx>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FC3F25">
                                  <w:rPr>
                                    <w:sz w:val="24"/>
                                    <w:szCs w:val="24"/>
                                  </w:rPr>
                                  <w:t>Table 1</w:t>
                                </w:r>
                                <w:r w:rsidRPr="007606B5">
                                  <w:rPr>
                                    <w:sz w:val="20"/>
                                    <w:szCs w:val="20"/>
                                  </w:rPr>
                                  <w:t xml:space="preserve">.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9A9FC0" id="_x0000_s1028" type="#_x0000_t202" style="position:absolute;left:0;text-align:left;margin-left:.95pt;margin-top:254.45pt;width:466.35pt;height:44.9pt;z-index:251598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" stroked="f">
                <v:textbox style="mso-fit-shape-to-text:t">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FC3F25">
                            <w:rPr>
                              <w:sz w:val="24"/>
                              <w:szCs w:val="24"/>
                            </w:rPr>
                            <w:t>Table 1</w:t>
                          </w:r>
                          <w:r w:rsidRPr="007606B5">
                            <w:rPr>
                              <w:sz w:val="20"/>
                              <w:szCs w:val="20"/>
                            </w:rPr>
                            <w:t xml:space="preserve">.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v:textbox>
                <w10:wrap type="square" anchory="page"/>
              </v:shape>
            </w:pict>
          </mc:Fallback>
        </mc:AlternateContent>
      </w:r>
      <w:r w:rsidR="009F23BB" w:rsidRPr="006F30BB">
        <w:rPr>
          <w:rFonts w:ascii="Times New Roman" w:hAnsi="Times New Roman" w:cs="Times New Roman"/>
          <w:sz w:val="24"/>
          <w:szCs w:val="24"/>
        </w:rPr>
        <w:t xml:space="preserve">Each of the </w:t>
      </w:r>
      <w:r w:rsidR="00332360" w:rsidRPr="006F30BB">
        <w:rPr>
          <w:rFonts w:ascii="Times New Roman" w:hAnsi="Times New Roman" w:cs="Times New Roman"/>
          <w:sz w:val="24"/>
          <w:szCs w:val="24"/>
        </w:rPr>
        <w:t xml:space="preserve">base </w:t>
      </w:r>
      <w:r w:rsidR="009F23BB" w:rsidRPr="006F30BB">
        <w:rPr>
          <w:rFonts w:ascii="Times New Roman" w:hAnsi="Times New Roman" w:cs="Times New Roman"/>
          <w:sz w:val="24"/>
          <w:szCs w:val="24"/>
        </w:rPr>
        <w:t>images contain</w:t>
      </w:r>
      <w:r w:rsidR="00332360" w:rsidRPr="006F30BB">
        <w:rPr>
          <w:rFonts w:ascii="Times New Roman" w:hAnsi="Times New Roman" w:cs="Times New Roman"/>
          <w:sz w:val="24"/>
          <w:szCs w:val="24"/>
        </w:rPr>
        <w:t>ed</w:t>
      </w:r>
      <w:r w:rsidR="009F23BB" w:rsidRPr="006F30BB">
        <w:rPr>
          <w:rFonts w:ascii="Times New Roman" w:hAnsi="Times New Roman" w:cs="Times New Roman"/>
          <w:sz w:val="24"/>
          <w:szCs w:val="24"/>
        </w:rPr>
        <w:t xml:space="preserve"> a singular leaf on a plain (typically grey) background (Figure 1).</w:t>
      </w:r>
      <w:r w:rsidR="000A0CA3" w:rsidRPr="006F30BB">
        <w:rPr>
          <w:rFonts w:ascii="Times New Roman" w:hAnsi="Times New Roman" w:cs="Times New Roman"/>
          <w:sz w:val="24"/>
          <w:szCs w:val="24"/>
        </w:rPr>
        <w:t xml:space="preserve">  The images </w:t>
      </w:r>
      <w:r w:rsidR="00332360" w:rsidRPr="006F30BB">
        <w:rPr>
          <w:rFonts w:ascii="Times New Roman" w:hAnsi="Times New Roman" w:cs="Times New Roman"/>
          <w:sz w:val="24"/>
          <w:szCs w:val="24"/>
        </w:rPr>
        <w:t>were</w:t>
      </w:r>
      <w:r w:rsidR="000A0CA3" w:rsidRPr="006F30BB">
        <w:rPr>
          <w:rFonts w:ascii="Times New Roman" w:hAnsi="Times New Roman" w:cs="Times New Roman"/>
          <w:sz w:val="24"/>
          <w:szCs w:val="24"/>
        </w:rPr>
        <w:t xml:space="preserve"> </w:t>
      </w:r>
      <w:r w:rsidR="00332360" w:rsidRPr="006F30BB">
        <w:rPr>
          <w:rFonts w:ascii="Times New Roman" w:hAnsi="Times New Roman" w:cs="Times New Roman"/>
          <w:sz w:val="24"/>
          <w:szCs w:val="24"/>
        </w:rPr>
        <w:t>red-green-blue (RGB)</w:t>
      </w:r>
      <w:r w:rsidR="000A0CA3" w:rsidRPr="006F30BB">
        <w:rPr>
          <w:rFonts w:ascii="Times New Roman" w:hAnsi="Times New Roman" w:cs="Times New Roman"/>
          <w:sz w:val="24"/>
          <w:szCs w:val="24"/>
        </w:rPr>
        <w:t>, 256 by 256 pixels</w:t>
      </w:r>
      <w:r w:rsidR="000A3CAA" w:rsidRPr="006F30BB">
        <w:rPr>
          <w:rFonts w:ascii="Times New Roman" w:hAnsi="Times New Roman" w:cs="Times New Roman"/>
          <w:sz w:val="24"/>
          <w:szCs w:val="24"/>
        </w:rPr>
        <w:t xml:space="preserve">.  </w:t>
      </w:r>
      <w:r w:rsidR="00332360" w:rsidRPr="006F30BB">
        <w:rPr>
          <w:rFonts w:ascii="Times New Roman" w:hAnsi="Times New Roman" w:cs="Times New Roman"/>
          <w:sz w:val="24"/>
          <w:szCs w:val="24"/>
        </w:rPr>
        <w:t xml:space="preserve">Datasets were not balanced, and often contained </w:t>
      </w:r>
      <w:r w:rsidR="00C10B0E" w:rsidRPr="006F30BB">
        <w:rPr>
          <w:rFonts w:ascii="Times New Roman" w:hAnsi="Times New Roman" w:cs="Times New Roman"/>
          <w:sz w:val="24"/>
          <w:szCs w:val="24"/>
        </w:rPr>
        <w:t>different proportions of healthy vs diseased leaves</w:t>
      </w:r>
      <w:r w:rsidR="00E4336F" w:rsidRPr="006F30BB">
        <w:rPr>
          <w:rFonts w:ascii="Times New Roman" w:hAnsi="Times New Roman" w:cs="Times New Roman"/>
          <w:sz w:val="24"/>
          <w:szCs w:val="24"/>
        </w:rPr>
        <w:t xml:space="preserve"> </w:t>
      </w:r>
      <w:r w:rsidR="008A7C1D" w:rsidRPr="006F30BB">
        <w:rPr>
          <w:rFonts w:ascii="Times New Roman" w:hAnsi="Times New Roman" w:cs="Times New Roman"/>
          <w:sz w:val="24"/>
          <w:szCs w:val="24"/>
        </w:rPr>
        <w:t>(Table 1)</w:t>
      </w:r>
      <w:r w:rsidR="00332360" w:rsidRPr="006F30BB">
        <w:rPr>
          <w:rFonts w:ascii="Times New Roman" w:hAnsi="Times New Roman" w:cs="Times New Roman"/>
          <w:sz w:val="24"/>
          <w:szCs w:val="24"/>
        </w:rPr>
        <w:t>.  The primary species of interest in this dataset were apple</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3171</w:t>
      </w:r>
      <w:r w:rsidR="000A3CAA" w:rsidRPr="006F30BB">
        <w:rPr>
          <w:rFonts w:ascii="Times New Roman" w:hAnsi="Times New Roman" w:cs="Times New Roman"/>
          <w:sz w:val="24"/>
          <w:szCs w:val="24"/>
        </w:rPr>
        <w:t>)</w:t>
      </w:r>
      <w:r w:rsidR="00332360" w:rsidRPr="006F30BB">
        <w:rPr>
          <w:rFonts w:ascii="Times New Roman" w:hAnsi="Times New Roman" w:cs="Times New Roman"/>
          <w:sz w:val="24"/>
          <w:szCs w:val="24"/>
        </w:rPr>
        <w:t>, peach</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2675</w:t>
      </w:r>
      <w:r w:rsidR="000A3CAA" w:rsidRPr="006F30BB">
        <w:rPr>
          <w:rFonts w:ascii="Times New Roman" w:hAnsi="Times New Roman" w:cs="Times New Roman"/>
          <w:sz w:val="24"/>
          <w:szCs w:val="24"/>
        </w:rPr>
        <w:t>)</w:t>
      </w:r>
      <w:r w:rsidR="00332360" w:rsidRPr="006F30BB">
        <w:rPr>
          <w:rFonts w:ascii="Times New Roman" w:hAnsi="Times New Roman" w:cs="Times New Roman"/>
          <w:sz w:val="24"/>
          <w:szCs w:val="24"/>
        </w:rPr>
        <w:t>, cherry</w:t>
      </w:r>
      <w:r w:rsidR="000A3CAA" w:rsidRPr="006F30BB">
        <w:rPr>
          <w:rFonts w:ascii="Times New Roman" w:hAnsi="Times New Roman" w:cs="Times New Roman"/>
          <w:sz w:val="24"/>
          <w:szCs w:val="24"/>
        </w:rPr>
        <w:t xml:space="preserve"> (</w:t>
      </w:r>
      <w:r w:rsidR="003357CA" w:rsidRPr="006F30BB">
        <w:rPr>
          <w:rFonts w:ascii="Times New Roman" w:hAnsi="Times New Roman" w:cs="Times New Roman"/>
          <w:sz w:val="24"/>
          <w:szCs w:val="24"/>
        </w:rPr>
        <w:t>1732).</w:t>
      </w:r>
      <w:r w:rsidR="00343A56" w:rsidRPr="006F30BB">
        <w:rPr>
          <w:rFonts w:ascii="Times New Roman" w:hAnsi="Times New Roman" w:cs="Times New Roman"/>
          <w:sz w:val="24"/>
          <w:szCs w:val="24"/>
        </w:rPr>
        <w:t xml:space="preserve">  </w:t>
      </w:r>
      <w:r w:rsidR="00DC6BC3" w:rsidRPr="006F30BB">
        <w:rPr>
          <w:rFonts w:ascii="Times New Roman" w:hAnsi="Times New Roman" w:cs="Times New Roman"/>
          <w:sz w:val="24"/>
          <w:szCs w:val="24"/>
        </w:rPr>
        <w:t xml:space="preserve">  </w:t>
      </w:r>
    </w:p>
    <w:tbl>
      <w:tblPr>
        <w:tblStyle w:val="TableGrid"/>
        <w:tblpPr w:leftFromText="187" w:rightFromText="187" w:vertAnchor="page" w:horzAnchor="margin" w:tblpY="2869"/>
        <w:tblOverlap w:val="never"/>
        <w:tblW w:w="0" w:type="auto"/>
        <w:tblLook w:val="04A0" w:firstRow="1" w:lastRow="0" w:firstColumn="1" w:lastColumn="0" w:noHBand="0" w:noVBand="1"/>
      </w:tblPr>
      <w:tblGrid>
        <w:gridCol w:w="1549"/>
        <w:gridCol w:w="1553"/>
        <w:gridCol w:w="1818"/>
        <w:gridCol w:w="1613"/>
        <w:gridCol w:w="1872"/>
        <w:gridCol w:w="945"/>
      </w:tblGrid>
      <w:tr w:rsidR="00D47412" w:rsidRPr="009A6958" w14:paraId="47BFE576" w14:textId="77777777" w:rsidTr="00D47412">
        <w:tc>
          <w:tcPr>
            <w:tcW w:w="1549" w:type="dxa"/>
          </w:tcPr>
          <w:p w14:paraId="5FCFA584"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Plant</w:t>
            </w:r>
          </w:p>
        </w:tc>
        <w:tc>
          <w:tcPr>
            <w:tcW w:w="1553" w:type="dxa"/>
          </w:tcPr>
          <w:p w14:paraId="3C0DA7FF"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Healthy</w:t>
            </w:r>
          </w:p>
        </w:tc>
        <w:tc>
          <w:tcPr>
            <w:tcW w:w="1818" w:type="dxa"/>
          </w:tcPr>
          <w:p w14:paraId="72F2C2D1"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1</w:t>
            </w:r>
          </w:p>
        </w:tc>
        <w:tc>
          <w:tcPr>
            <w:tcW w:w="1613" w:type="dxa"/>
          </w:tcPr>
          <w:p w14:paraId="6628BC51"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2</w:t>
            </w:r>
          </w:p>
        </w:tc>
        <w:tc>
          <w:tcPr>
            <w:tcW w:w="1872" w:type="dxa"/>
          </w:tcPr>
          <w:p w14:paraId="43CD5AF3"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Disease 3</w:t>
            </w:r>
          </w:p>
        </w:tc>
        <w:tc>
          <w:tcPr>
            <w:tcW w:w="945" w:type="dxa"/>
          </w:tcPr>
          <w:p w14:paraId="3826E8DB" w14:textId="77777777" w:rsidR="00D47412" w:rsidRPr="006F30BB" w:rsidRDefault="00D47412" w:rsidP="00D47412">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Total</w:t>
            </w:r>
          </w:p>
        </w:tc>
      </w:tr>
      <w:tr w:rsidR="00D47412" w:rsidRPr="009A6958" w14:paraId="7867FB26" w14:textId="77777777" w:rsidTr="00D47412">
        <w:tc>
          <w:tcPr>
            <w:tcW w:w="1549" w:type="dxa"/>
          </w:tcPr>
          <w:p w14:paraId="27D2B9C8"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Apple</w:t>
            </w:r>
          </w:p>
        </w:tc>
        <w:tc>
          <w:tcPr>
            <w:tcW w:w="1553" w:type="dxa"/>
          </w:tcPr>
          <w:p w14:paraId="5A2E064C"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1645</w:t>
            </w:r>
          </w:p>
        </w:tc>
        <w:tc>
          <w:tcPr>
            <w:tcW w:w="1818" w:type="dxa"/>
          </w:tcPr>
          <w:p w14:paraId="32B466E1"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630 (Apple Scab)</w:t>
            </w:r>
          </w:p>
        </w:tc>
        <w:tc>
          <w:tcPr>
            <w:tcW w:w="1613" w:type="dxa"/>
          </w:tcPr>
          <w:p w14:paraId="4DDB9456"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621 (Black Rot)</w:t>
            </w:r>
          </w:p>
        </w:tc>
        <w:tc>
          <w:tcPr>
            <w:tcW w:w="1872" w:type="dxa"/>
          </w:tcPr>
          <w:p w14:paraId="7BD695D5"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275 (Cedar Apple Rust)</w:t>
            </w:r>
          </w:p>
        </w:tc>
        <w:tc>
          <w:tcPr>
            <w:tcW w:w="945" w:type="dxa"/>
          </w:tcPr>
          <w:p w14:paraId="723F107A"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3171</w:t>
            </w:r>
          </w:p>
        </w:tc>
      </w:tr>
      <w:tr w:rsidR="00D47412" w:rsidRPr="009A6958" w14:paraId="6685C39A" w14:textId="77777777" w:rsidTr="00D47412">
        <w:tc>
          <w:tcPr>
            <w:tcW w:w="1549" w:type="dxa"/>
          </w:tcPr>
          <w:p w14:paraId="481AD11F"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Peach</w:t>
            </w:r>
          </w:p>
        </w:tc>
        <w:tc>
          <w:tcPr>
            <w:tcW w:w="1553" w:type="dxa"/>
          </w:tcPr>
          <w:p w14:paraId="47D576E4"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360</w:t>
            </w:r>
          </w:p>
        </w:tc>
        <w:tc>
          <w:tcPr>
            <w:tcW w:w="1818" w:type="dxa"/>
          </w:tcPr>
          <w:p w14:paraId="633EE07E"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2297 (Bacterial Spot)</w:t>
            </w:r>
          </w:p>
        </w:tc>
        <w:tc>
          <w:tcPr>
            <w:tcW w:w="1613" w:type="dxa"/>
          </w:tcPr>
          <w:p w14:paraId="7E372F8A" w14:textId="77777777" w:rsidR="00D47412" w:rsidRPr="006F30BB" w:rsidRDefault="00D47412" w:rsidP="00D47412">
            <w:pPr>
              <w:spacing w:line="276" w:lineRule="auto"/>
              <w:rPr>
                <w:rFonts w:ascii="Times New Roman" w:hAnsi="Times New Roman" w:cs="Times New Roman"/>
                <w:sz w:val="24"/>
                <w:szCs w:val="24"/>
              </w:rPr>
            </w:pPr>
          </w:p>
        </w:tc>
        <w:tc>
          <w:tcPr>
            <w:tcW w:w="1872" w:type="dxa"/>
          </w:tcPr>
          <w:p w14:paraId="2627C54F" w14:textId="77777777" w:rsidR="00D47412" w:rsidRPr="006F30BB" w:rsidRDefault="00D47412" w:rsidP="00D47412">
            <w:pPr>
              <w:spacing w:line="276" w:lineRule="auto"/>
              <w:rPr>
                <w:rFonts w:ascii="Times New Roman" w:hAnsi="Times New Roman" w:cs="Times New Roman"/>
                <w:sz w:val="24"/>
                <w:szCs w:val="24"/>
              </w:rPr>
            </w:pPr>
          </w:p>
        </w:tc>
        <w:tc>
          <w:tcPr>
            <w:tcW w:w="945" w:type="dxa"/>
          </w:tcPr>
          <w:p w14:paraId="5EC92B0F"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2675</w:t>
            </w:r>
          </w:p>
        </w:tc>
      </w:tr>
      <w:tr w:rsidR="00D47412" w:rsidRPr="009A6958" w14:paraId="4C0620DD" w14:textId="77777777" w:rsidTr="00D47412">
        <w:tc>
          <w:tcPr>
            <w:tcW w:w="1549" w:type="dxa"/>
          </w:tcPr>
          <w:p w14:paraId="34ADCD07"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Cherry</w:t>
            </w:r>
          </w:p>
        </w:tc>
        <w:tc>
          <w:tcPr>
            <w:tcW w:w="1553" w:type="dxa"/>
          </w:tcPr>
          <w:p w14:paraId="0A9F5678"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684</w:t>
            </w:r>
          </w:p>
        </w:tc>
        <w:tc>
          <w:tcPr>
            <w:tcW w:w="1818" w:type="dxa"/>
          </w:tcPr>
          <w:p w14:paraId="1DC4F3AA" w14:textId="77777777" w:rsidR="00D47412" w:rsidRPr="006F30BB" w:rsidRDefault="00D47412" w:rsidP="00D47412">
            <w:pPr>
              <w:spacing w:line="276" w:lineRule="auto"/>
              <w:rPr>
                <w:rFonts w:ascii="Times New Roman" w:hAnsi="Times New Roman" w:cs="Times New Roman"/>
                <w:sz w:val="24"/>
                <w:szCs w:val="24"/>
              </w:rPr>
            </w:pPr>
            <w:r w:rsidRPr="006F30BB">
              <w:rPr>
                <w:rFonts w:ascii="Times New Roman" w:hAnsi="Times New Roman" w:cs="Times New Roman"/>
                <w:sz w:val="24"/>
                <w:szCs w:val="24"/>
              </w:rPr>
              <w:t>1052</w:t>
            </w:r>
          </w:p>
        </w:tc>
        <w:tc>
          <w:tcPr>
            <w:tcW w:w="1613" w:type="dxa"/>
          </w:tcPr>
          <w:p w14:paraId="27C491D5" w14:textId="77777777" w:rsidR="00D47412" w:rsidRPr="006F30BB" w:rsidRDefault="00D47412" w:rsidP="00D47412">
            <w:pPr>
              <w:spacing w:line="276" w:lineRule="auto"/>
              <w:rPr>
                <w:rFonts w:ascii="Times New Roman" w:hAnsi="Times New Roman" w:cs="Times New Roman"/>
                <w:sz w:val="24"/>
                <w:szCs w:val="24"/>
              </w:rPr>
            </w:pPr>
          </w:p>
        </w:tc>
        <w:tc>
          <w:tcPr>
            <w:tcW w:w="1872" w:type="dxa"/>
          </w:tcPr>
          <w:p w14:paraId="3B1B6063" w14:textId="77777777" w:rsidR="00D47412" w:rsidRPr="006F30BB" w:rsidRDefault="00D47412" w:rsidP="00D47412">
            <w:pPr>
              <w:spacing w:line="276" w:lineRule="auto"/>
              <w:rPr>
                <w:rFonts w:ascii="Times New Roman" w:hAnsi="Times New Roman" w:cs="Times New Roman"/>
                <w:sz w:val="24"/>
                <w:szCs w:val="24"/>
              </w:rPr>
            </w:pPr>
          </w:p>
        </w:tc>
        <w:tc>
          <w:tcPr>
            <w:tcW w:w="945" w:type="dxa"/>
          </w:tcPr>
          <w:p w14:paraId="244D7ECC" w14:textId="77777777" w:rsidR="00D47412" w:rsidRPr="006F30BB" w:rsidRDefault="00D47412" w:rsidP="00D47412">
            <w:pPr>
              <w:spacing w:line="276" w:lineRule="auto"/>
              <w:rPr>
                <w:rFonts w:ascii="Times New Roman" w:hAnsi="Times New Roman" w:cs="Times New Roman"/>
                <w:sz w:val="28"/>
                <w:szCs w:val="28"/>
              </w:rPr>
            </w:pPr>
            <w:r w:rsidRPr="006F30BB">
              <w:rPr>
                <w:rFonts w:ascii="Times New Roman" w:hAnsi="Times New Roman" w:cs="Times New Roman"/>
                <w:sz w:val="28"/>
                <w:szCs w:val="28"/>
              </w:rPr>
              <w:t>1732</w:t>
            </w:r>
          </w:p>
        </w:tc>
      </w:tr>
    </w:tbl>
    <w:p w14:paraId="22E9E50C" w14:textId="3ACB0587" w:rsidR="009F23BB" w:rsidRPr="006F30BB" w:rsidRDefault="00D47412" w:rsidP="00077C60">
      <w:pPr>
        <w:pStyle w:val="ListParagraph"/>
        <w:numPr>
          <w:ilvl w:val="1"/>
          <w:numId w:val="4"/>
        </w:numPr>
        <w:spacing w:line="276" w:lineRule="auto"/>
        <w:rPr>
          <w:rFonts w:ascii="Times New Roman" w:hAnsi="Times New Roman" w:cs="Times New Roman"/>
          <w:b/>
          <w:bCs/>
          <w:sz w:val="32"/>
          <w:szCs w:val="32"/>
        </w:rPr>
      </w:pPr>
      <w:r w:rsidRPr="006F30BB">
        <w:rPr>
          <w:rFonts w:ascii="Times New Roman" w:hAnsi="Times New Roman" w:cs="Times New Roman"/>
          <w:b/>
          <w:bCs/>
          <w:sz w:val="28"/>
          <w:szCs w:val="28"/>
        </w:rPr>
        <w:t xml:space="preserve"> </w:t>
      </w:r>
      <w:r w:rsidR="000A3CAA" w:rsidRPr="006F30BB">
        <w:rPr>
          <w:rFonts w:ascii="Times New Roman" w:hAnsi="Times New Roman" w:cs="Times New Roman"/>
          <w:b/>
          <w:bCs/>
          <w:sz w:val="28"/>
          <w:szCs w:val="28"/>
        </w:rPr>
        <w:t>Data Preparation</w:t>
      </w:r>
    </w:p>
    <w:p w14:paraId="28395325" w14:textId="35605DEF" w:rsidR="007B3F43" w:rsidRPr="006F30BB" w:rsidRDefault="00D61BFE" w:rsidP="0015603E">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Prior to modeling, 10% of the dataset was withheld for later evaluation purposes; this data was not used for training or validation.  A further 20% of the dataset </w:t>
      </w:r>
      <w:r w:rsidR="00F110C4" w:rsidRPr="006F30BB">
        <w:rPr>
          <w:rFonts w:ascii="Times New Roman" w:hAnsi="Times New Roman" w:cs="Times New Roman"/>
          <w:sz w:val="24"/>
          <w:szCs w:val="24"/>
        </w:rPr>
        <w:t>was</w:t>
      </w:r>
      <w:r w:rsidRPr="006F30BB">
        <w:rPr>
          <w:rFonts w:ascii="Times New Roman" w:hAnsi="Times New Roman" w:cs="Times New Roman"/>
          <w:sz w:val="24"/>
          <w:szCs w:val="24"/>
        </w:rPr>
        <w:t xml:space="preserve"> used for validation during the training phase.  The remaining 70% of the data was used for training</w:t>
      </w:r>
      <w:r w:rsidR="001B4B95" w:rsidRPr="006F30BB">
        <w:rPr>
          <w:rFonts w:ascii="Times New Roman" w:hAnsi="Times New Roman" w:cs="Times New Roman"/>
          <w:sz w:val="24"/>
          <w:szCs w:val="24"/>
        </w:rPr>
        <w:t xml:space="preserve">.  </w:t>
      </w:r>
      <w:r w:rsidR="00901C73" w:rsidRPr="006F30BB">
        <w:rPr>
          <w:rFonts w:ascii="Times New Roman" w:hAnsi="Times New Roman" w:cs="Times New Roman"/>
          <w:sz w:val="24"/>
          <w:szCs w:val="24"/>
        </w:rPr>
        <w:t>Pixel color values</w:t>
      </w:r>
      <w:r w:rsidR="00BD0250" w:rsidRPr="006F30BB">
        <w:rPr>
          <w:rFonts w:ascii="Times New Roman" w:hAnsi="Times New Roman" w:cs="Times New Roman"/>
          <w:sz w:val="24"/>
          <w:szCs w:val="24"/>
        </w:rPr>
        <w:t>, o</w:t>
      </w:r>
      <w:r w:rsidR="00901C73" w:rsidRPr="006F30BB">
        <w:rPr>
          <w:rFonts w:ascii="Times New Roman" w:hAnsi="Times New Roman" w:cs="Times New Roman"/>
          <w:sz w:val="24"/>
          <w:szCs w:val="24"/>
        </w:rPr>
        <w:t>riginally between 0 and 25</w:t>
      </w:r>
      <w:r w:rsidR="00BD0250" w:rsidRPr="006F30BB">
        <w:rPr>
          <w:rFonts w:ascii="Times New Roman" w:hAnsi="Times New Roman" w:cs="Times New Roman"/>
          <w:sz w:val="24"/>
          <w:szCs w:val="24"/>
        </w:rPr>
        <w:t>5,</w:t>
      </w:r>
      <w:r w:rsidR="00901C73" w:rsidRPr="006F30BB">
        <w:rPr>
          <w:rFonts w:ascii="Times New Roman" w:hAnsi="Times New Roman" w:cs="Times New Roman"/>
          <w:sz w:val="24"/>
          <w:szCs w:val="24"/>
        </w:rPr>
        <w:t xml:space="preserve"> were rescaled </w:t>
      </w:r>
      <w:r w:rsidR="001B4B95" w:rsidRPr="006F30BB">
        <w:rPr>
          <w:rFonts w:ascii="Times New Roman" w:hAnsi="Times New Roman" w:cs="Times New Roman"/>
          <w:sz w:val="24"/>
          <w:szCs w:val="24"/>
        </w:rPr>
        <w:t xml:space="preserve">to 0 through 1.  </w:t>
      </w:r>
      <w:r w:rsidR="000405F4">
        <w:rPr>
          <w:rFonts w:ascii="Times New Roman" w:hAnsi="Times New Roman" w:cs="Times New Roman"/>
          <w:sz w:val="24"/>
          <w:szCs w:val="24"/>
        </w:rPr>
        <w:t xml:space="preserve">Images were </w:t>
      </w:r>
      <w:r w:rsidR="0093507E">
        <w:rPr>
          <w:rFonts w:ascii="Times New Roman" w:hAnsi="Times New Roman" w:cs="Times New Roman"/>
          <w:sz w:val="24"/>
          <w:szCs w:val="24"/>
        </w:rPr>
        <w:t xml:space="preserve">then </w:t>
      </w:r>
      <w:r w:rsidR="000405F4">
        <w:rPr>
          <w:rFonts w:ascii="Times New Roman" w:hAnsi="Times New Roman" w:cs="Times New Roman"/>
          <w:sz w:val="24"/>
          <w:szCs w:val="24"/>
        </w:rPr>
        <w:t xml:space="preserve">downsized </w:t>
      </w:r>
      <w:r w:rsidR="0093507E">
        <w:rPr>
          <w:rFonts w:ascii="Times New Roman" w:hAnsi="Times New Roman" w:cs="Times New Roman"/>
          <w:sz w:val="24"/>
          <w:szCs w:val="24"/>
        </w:rPr>
        <w:t xml:space="preserve">to </w:t>
      </w:r>
      <w:r w:rsidR="00F10116">
        <w:rPr>
          <w:rFonts w:ascii="Times New Roman" w:hAnsi="Times New Roman" w:cs="Times New Roman"/>
          <w:sz w:val="24"/>
          <w:szCs w:val="24"/>
        </w:rPr>
        <w:t>224 by 224 pixels</w:t>
      </w:r>
      <w:r w:rsidR="000405F4">
        <w:rPr>
          <w:rFonts w:ascii="Times New Roman" w:hAnsi="Times New Roman" w:cs="Times New Roman"/>
          <w:sz w:val="24"/>
          <w:szCs w:val="24"/>
        </w:rPr>
        <w:t xml:space="preserve">.  </w:t>
      </w:r>
      <w:r w:rsidR="001B4B95" w:rsidRPr="006F30BB">
        <w:rPr>
          <w:rFonts w:ascii="Times New Roman" w:hAnsi="Times New Roman" w:cs="Times New Roman"/>
          <w:sz w:val="24"/>
          <w:szCs w:val="24"/>
        </w:rPr>
        <w:t xml:space="preserve">Various augmentations were also implemented on the </w:t>
      </w:r>
      <w:r w:rsidR="007B3F43" w:rsidRPr="006F30BB">
        <w:rPr>
          <w:rFonts w:ascii="Times New Roman" w:hAnsi="Times New Roman" w:cs="Times New Roman"/>
          <w:sz w:val="24"/>
          <w:szCs w:val="24"/>
        </w:rPr>
        <w:t>training and validation</w:t>
      </w:r>
      <w:r w:rsidR="001B4B95" w:rsidRPr="006F30BB">
        <w:rPr>
          <w:rFonts w:ascii="Times New Roman" w:hAnsi="Times New Roman" w:cs="Times New Roman"/>
          <w:sz w:val="24"/>
          <w:szCs w:val="24"/>
        </w:rPr>
        <w:t xml:space="preserve"> images including: vertical and longitudinal shifting, horizontal flipping, rotating, shearing</w:t>
      </w:r>
      <w:r w:rsidR="00FC761E" w:rsidRPr="006F30BB">
        <w:rPr>
          <w:rFonts w:ascii="Times New Roman" w:hAnsi="Times New Roman" w:cs="Times New Roman"/>
          <w:sz w:val="24"/>
          <w:szCs w:val="24"/>
        </w:rPr>
        <w:t xml:space="preserve">, dimming and brightening, and zooming.  </w:t>
      </w:r>
      <w:r w:rsidR="00DC2805" w:rsidRPr="006F30BB">
        <w:rPr>
          <w:rFonts w:ascii="Times New Roman" w:hAnsi="Times New Roman" w:cs="Times New Roman"/>
          <w:sz w:val="24"/>
          <w:szCs w:val="24"/>
        </w:rPr>
        <w:t>Mirroring</w:t>
      </w:r>
      <w:r w:rsidR="00024CB7" w:rsidRPr="006F30BB">
        <w:rPr>
          <w:rFonts w:ascii="Times New Roman" w:hAnsi="Times New Roman" w:cs="Times New Roman"/>
          <w:sz w:val="24"/>
          <w:szCs w:val="24"/>
        </w:rPr>
        <w:t xml:space="preserve"> was </w:t>
      </w:r>
      <w:r w:rsidR="00DC2805" w:rsidRPr="006F30BB">
        <w:rPr>
          <w:rFonts w:ascii="Times New Roman" w:hAnsi="Times New Roman" w:cs="Times New Roman"/>
          <w:sz w:val="24"/>
          <w:szCs w:val="24"/>
        </w:rPr>
        <w:t>used to fill void spaces induced by image manipulation</w:t>
      </w:r>
      <w:r w:rsidR="00024CB7" w:rsidRPr="006F30BB">
        <w:rPr>
          <w:rFonts w:ascii="Times New Roman" w:hAnsi="Times New Roman" w:cs="Times New Roman"/>
          <w:sz w:val="24"/>
          <w:szCs w:val="24"/>
        </w:rPr>
        <w:t xml:space="preserve">.  </w:t>
      </w:r>
      <w:r w:rsidR="00FC761E" w:rsidRPr="006F30BB">
        <w:rPr>
          <w:rFonts w:ascii="Times New Roman" w:hAnsi="Times New Roman" w:cs="Times New Roman"/>
          <w:sz w:val="24"/>
          <w:szCs w:val="24"/>
        </w:rPr>
        <w:t>The intent behind image augmentation was to make more robust models by artificially creating a more varied dataset for training</w:t>
      </w:r>
      <w:r w:rsidR="003E379F" w:rsidRPr="006F30BB">
        <w:rPr>
          <w:rFonts w:ascii="Times New Roman" w:hAnsi="Times New Roman" w:cs="Times New Roman"/>
          <w:sz w:val="24"/>
          <w:szCs w:val="24"/>
        </w:rPr>
        <w:t xml:space="preserve">.  Avoiding overfitting is a common challenge in machine </w:t>
      </w:r>
      <w:r w:rsidR="00DC2805" w:rsidRPr="006F30BB">
        <w:rPr>
          <w:rFonts w:ascii="Times New Roman" w:hAnsi="Times New Roman" w:cs="Times New Roman"/>
          <w:sz w:val="24"/>
          <w:szCs w:val="24"/>
        </w:rPr>
        <w:t>learning</w:t>
      </w:r>
      <w:r w:rsidR="003901AB">
        <w:rPr>
          <w:rFonts w:ascii="Times New Roman" w:hAnsi="Times New Roman" w:cs="Times New Roman"/>
          <w:sz w:val="24"/>
          <w:szCs w:val="24"/>
        </w:rPr>
        <w:t xml:space="preserve">; </w:t>
      </w:r>
      <w:r w:rsidR="003E379F" w:rsidRPr="006F30BB">
        <w:rPr>
          <w:rFonts w:ascii="Times New Roman" w:hAnsi="Times New Roman" w:cs="Times New Roman"/>
          <w:sz w:val="24"/>
          <w:szCs w:val="24"/>
        </w:rPr>
        <w:t>using image augmentation is a simple way to make data more complex</w:t>
      </w:r>
      <w:r w:rsidR="00A317DA" w:rsidRPr="006F30BB">
        <w:rPr>
          <w:rFonts w:ascii="Times New Roman" w:hAnsi="Times New Roman" w:cs="Times New Roman"/>
          <w:sz w:val="24"/>
          <w:szCs w:val="24"/>
        </w:rPr>
        <w:t>,</w:t>
      </w:r>
      <w:r w:rsidR="007B3F43" w:rsidRPr="006F30BB">
        <w:rPr>
          <w:rFonts w:ascii="Times New Roman" w:hAnsi="Times New Roman" w:cs="Times New Roman"/>
          <w:sz w:val="24"/>
          <w:szCs w:val="24"/>
        </w:rPr>
        <w:t xml:space="preserve"> without finding larger datasets</w:t>
      </w:r>
      <w:r w:rsidR="00A317DA" w:rsidRPr="006F30BB">
        <w:rPr>
          <w:rFonts w:ascii="Times New Roman" w:hAnsi="Times New Roman" w:cs="Times New Roman"/>
          <w:sz w:val="24"/>
          <w:szCs w:val="24"/>
        </w:rPr>
        <w:t xml:space="preserve">, </w:t>
      </w:r>
      <w:r w:rsidR="007B3F43" w:rsidRPr="006F30BB">
        <w:rPr>
          <w:rFonts w:ascii="Times New Roman" w:hAnsi="Times New Roman" w:cs="Times New Roman"/>
          <w:sz w:val="24"/>
          <w:szCs w:val="24"/>
        </w:rPr>
        <w:t>so models trained on it generalize better with unseen images.  Testing images were only rescaled</w:t>
      </w:r>
      <w:r w:rsidR="00A86430">
        <w:rPr>
          <w:rFonts w:ascii="Times New Roman" w:hAnsi="Times New Roman" w:cs="Times New Roman"/>
          <w:sz w:val="24"/>
          <w:szCs w:val="24"/>
        </w:rPr>
        <w:t xml:space="preserve">, and </w:t>
      </w:r>
      <w:r w:rsidR="007B3F43" w:rsidRPr="006F30BB">
        <w:rPr>
          <w:rFonts w:ascii="Times New Roman" w:hAnsi="Times New Roman" w:cs="Times New Roman"/>
          <w:sz w:val="24"/>
          <w:szCs w:val="24"/>
        </w:rPr>
        <w:t xml:space="preserve">not augmented.  </w:t>
      </w:r>
      <w:r w:rsidR="007F1C2C" w:rsidRPr="006F30BB">
        <w:rPr>
          <w:rFonts w:ascii="Times New Roman" w:hAnsi="Times New Roman" w:cs="Times New Roman"/>
          <w:sz w:val="24"/>
          <w:szCs w:val="24"/>
        </w:rPr>
        <w:t>D</w:t>
      </w:r>
      <w:r w:rsidR="00901C73" w:rsidRPr="006F30BB">
        <w:rPr>
          <w:rFonts w:ascii="Times New Roman" w:hAnsi="Times New Roman" w:cs="Times New Roman"/>
          <w:sz w:val="24"/>
          <w:szCs w:val="24"/>
        </w:rPr>
        <w:t xml:space="preserve">ata preparation and augmentation </w:t>
      </w:r>
      <w:r w:rsidR="007F1C2C" w:rsidRPr="006F30BB">
        <w:rPr>
          <w:rFonts w:ascii="Times New Roman" w:hAnsi="Times New Roman" w:cs="Times New Roman"/>
          <w:sz w:val="24"/>
          <w:szCs w:val="24"/>
        </w:rPr>
        <w:t>were</w:t>
      </w:r>
      <w:r w:rsidR="00901C73" w:rsidRPr="006F30BB">
        <w:rPr>
          <w:rFonts w:ascii="Times New Roman" w:hAnsi="Times New Roman" w:cs="Times New Roman"/>
          <w:sz w:val="24"/>
          <w:szCs w:val="24"/>
        </w:rPr>
        <w:t xml:space="preserve"> done using the ImageDataGenerator function</w:t>
      </w:r>
      <w:r w:rsidR="001B4B95" w:rsidRPr="006F30BB">
        <w:rPr>
          <w:rFonts w:ascii="Times New Roman" w:hAnsi="Times New Roman" w:cs="Times New Roman"/>
          <w:sz w:val="24"/>
          <w:szCs w:val="24"/>
        </w:rPr>
        <w:t xml:space="preserve"> included in the Keras API for Tensorflow.  </w:t>
      </w:r>
    </w:p>
    <w:p w14:paraId="7FC87AEE" w14:textId="3AE1F233" w:rsidR="007B3F43" w:rsidRPr="006F30BB" w:rsidRDefault="007B3F43" w:rsidP="00077C60">
      <w:pPr>
        <w:pStyle w:val="ListParagraph"/>
        <w:numPr>
          <w:ilvl w:val="1"/>
          <w:numId w:val="4"/>
        </w:numPr>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Model Structure</w:t>
      </w:r>
    </w:p>
    <w:p w14:paraId="48041E4E" w14:textId="500F1BEE" w:rsidR="00C74A8A" w:rsidRPr="006F30BB" w:rsidRDefault="0005616D"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The models </w:t>
      </w:r>
      <w:r w:rsidR="0094034F" w:rsidRPr="006F30BB">
        <w:rPr>
          <w:rFonts w:ascii="Times New Roman" w:hAnsi="Times New Roman" w:cs="Times New Roman"/>
          <w:sz w:val="24"/>
          <w:szCs w:val="24"/>
        </w:rPr>
        <w:t xml:space="preserve">implemented here </w:t>
      </w:r>
      <w:r w:rsidR="00A17B07" w:rsidRPr="006F30BB">
        <w:rPr>
          <w:rFonts w:ascii="Times New Roman" w:hAnsi="Times New Roman" w:cs="Times New Roman"/>
          <w:sz w:val="24"/>
          <w:szCs w:val="24"/>
        </w:rPr>
        <w:t>were based on</w:t>
      </w:r>
      <w:r w:rsidR="0094034F" w:rsidRPr="006F30BB">
        <w:rPr>
          <w:rFonts w:ascii="Times New Roman" w:hAnsi="Times New Roman" w:cs="Times New Roman"/>
          <w:sz w:val="24"/>
          <w:szCs w:val="24"/>
        </w:rPr>
        <w:t xml:space="preserve"> </w:t>
      </w:r>
      <w:r w:rsidR="007E5784" w:rsidRPr="006F30BB">
        <w:rPr>
          <w:rFonts w:ascii="Times New Roman" w:hAnsi="Times New Roman" w:cs="Times New Roman"/>
          <w:sz w:val="24"/>
          <w:szCs w:val="24"/>
        </w:rPr>
        <w:t>Convolutional Neural Network</w:t>
      </w:r>
      <w:r w:rsidR="00A17B07" w:rsidRPr="006F30BB">
        <w:rPr>
          <w:rFonts w:ascii="Times New Roman" w:hAnsi="Times New Roman" w:cs="Times New Roman"/>
          <w:sz w:val="24"/>
          <w:szCs w:val="24"/>
        </w:rPr>
        <w:t>s</w:t>
      </w:r>
      <w:r w:rsidR="007E5784" w:rsidRPr="006F30BB">
        <w:rPr>
          <w:rFonts w:ascii="Times New Roman" w:hAnsi="Times New Roman" w:cs="Times New Roman"/>
          <w:sz w:val="24"/>
          <w:szCs w:val="24"/>
        </w:rPr>
        <w:t xml:space="preserve"> </w:t>
      </w:r>
      <w:r w:rsidR="00711243" w:rsidRPr="006F30BB">
        <w:rPr>
          <w:rFonts w:ascii="Times New Roman" w:hAnsi="Times New Roman" w:cs="Times New Roman"/>
          <w:sz w:val="24"/>
          <w:szCs w:val="24"/>
        </w:rPr>
        <w:t>(CNN</w:t>
      </w:r>
      <w:r w:rsidR="00A17B07" w:rsidRPr="006F30BB">
        <w:rPr>
          <w:rFonts w:ascii="Times New Roman" w:hAnsi="Times New Roman" w:cs="Times New Roman"/>
          <w:sz w:val="24"/>
          <w:szCs w:val="24"/>
        </w:rPr>
        <w:t>s</w:t>
      </w:r>
      <w:r w:rsidR="00711243" w:rsidRPr="006F30BB">
        <w:rPr>
          <w:rFonts w:ascii="Times New Roman" w:hAnsi="Times New Roman" w:cs="Times New Roman"/>
          <w:sz w:val="24"/>
          <w:szCs w:val="24"/>
        </w:rPr>
        <w:t>).  However, what distinguishes th</w:t>
      </w:r>
      <w:r w:rsidR="00287396" w:rsidRPr="006F30BB">
        <w:rPr>
          <w:rFonts w:ascii="Times New Roman" w:hAnsi="Times New Roman" w:cs="Times New Roman"/>
          <w:sz w:val="24"/>
          <w:szCs w:val="24"/>
        </w:rPr>
        <w:t xml:space="preserve">e model </w:t>
      </w:r>
      <w:r w:rsidR="003A239C" w:rsidRPr="006F30BB">
        <w:rPr>
          <w:rFonts w:ascii="Times New Roman" w:hAnsi="Times New Roman" w:cs="Times New Roman"/>
          <w:sz w:val="24"/>
          <w:szCs w:val="24"/>
        </w:rPr>
        <w:t>architectures</w:t>
      </w:r>
      <w:r w:rsidR="00287396" w:rsidRPr="006F30BB">
        <w:rPr>
          <w:rFonts w:ascii="Times New Roman" w:hAnsi="Times New Roman" w:cs="Times New Roman"/>
          <w:sz w:val="24"/>
          <w:szCs w:val="24"/>
        </w:rPr>
        <w:t xml:space="preserve"> here are the use of </w:t>
      </w:r>
      <w:r w:rsidR="00D03FB0" w:rsidRPr="006F30BB">
        <w:rPr>
          <w:rFonts w:ascii="Times New Roman" w:hAnsi="Times New Roman" w:cs="Times New Roman"/>
          <w:sz w:val="24"/>
          <w:szCs w:val="24"/>
        </w:rPr>
        <w:t xml:space="preserve">multiple </w:t>
      </w:r>
      <w:r w:rsidRPr="006F30BB">
        <w:rPr>
          <w:rFonts w:ascii="Times New Roman" w:hAnsi="Times New Roman" w:cs="Times New Roman"/>
          <w:sz w:val="24"/>
          <w:szCs w:val="24"/>
        </w:rPr>
        <w:t xml:space="preserve">separate </w:t>
      </w:r>
      <w:r w:rsidR="00D03FB0" w:rsidRPr="006F30BB">
        <w:rPr>
          <w:rFonts w:ascii="Times New Roman" w:hAnsi="Times New Roman" w:cs="Times New Roman"/>
          <w:sz w:val="24"/>
          <w:szCs w:val="24"/>
        </w:rPr>
        <w:t>CNNs</w:t>
      </w:r>
      <w:r w:rsidR="003A239C" w:rsidRPr="006F30BB">
        <w:rPr>
          <w:rFonts w:ascii="Times New Roman" w:hAnsi="Times New Roman" w:cs="Times New Roman"/>
          <w:sz w:val="24"/>
          <w:szCs w:val="24"/>
        </w:rPr>
        <w:t xml:space="preserve"> within the same model</w:t>
      </w:r>
      <w:r w:rsidR="00FB4363">
        <w:rPr>
          <w:rFonts w:ascii="Times New Roman" w:hAnsi="Times New Roman" w:cs="Times New Roman"/>
          <w:sz w:val="24"/>
          <w:szCs w:val="24"/>
        </w:rPr>
        <w:t xml:space="preserve"> (referred to a sub-networks)</w:t>
      </w:r>
      <w:r w:rsidR="007F05C0" w:rsidRPr="006F30BB">
        <w:rPr>
          <w:rFonts w:ascii="Times New Roman" w:hAnsi="Times New Roman" w:cs="Times New Roman"/>
          <w:sz w:val="24"/>
          <w:szCs w:val="24"/>
        </w:rPr>
        <w:t xml:space="preserve">.  </w:t>
      </w:r>
      <w:r w:rsidR="008B53A1" w:rsidRPr="006F30BB">
        <w:rPr>
          <w:rFonts w:ascii="Times New Roman" w:hAnsi="Times New Roman" w:cs="Times New Roman"/>
          <w:sz w:val="24"/>
          <w:szCs w:val="24"/>
        </w:rPr>
        <w:t>The main o</w:t>
      </w:r>
      <w:r w:rsidR="006440E7" w:rsidRPr="006F30BB">
        <w:rPr>
          <w:rFonts w:ascii="Times New Roman" w:hAnsi="Times New Roman" w:cs="Times New Roman"/>
          <w:sz w:val="24"/>
          <w:szCs w:val="24"/>
        </w:rPr>
        <w:t>bj</w:t>
      </w:r>
      <w:r w:rsidR="008B53A1" w:rsidRPr="006F30BB">
        <w:rPr>
          <w:rFonts w:ascii="Times New Roman" w:hAnsi="Times New Roman" w:cs="Times New Roman"/>
          <w:sz w:val="24"/>
          <w:szCs w:val="24"/>
        </w:rPr>
        <w:t xml:space="preserve">ective was to create an </w:t>
      </w:r>
      <w:r w:rsidR="003A239C" w:rsidRPr="006F30BB">
        <w:rPr>
          <w:rFonts w:ascii="Times New Roman" w:hAnsi="Times New Roman" w:cs="Times New Roman"/>
          <w:sz w:val="24"/>
          <w:szCs w:val="24"/>
        </w:rPr>
        <w:t>architecture</w:t>
      </w:r>
      <w:r w:rsidR="008B53A1" w:rsidRPr="006F30BB">
        <w:rPr>
          <w:rFonts w:ascii="Times New Roman" w:hAnsi="Times New Roman" w:cs="Times New Roman"/>
          <w:sz w:val="24"/>
          <w:szCs w:val="24"/>
        </w:rPr>
        <w:t xml:space="preserve"> that could be incrementally expanded to include additional</w:t>
      </w:r>
      <w:r w:rsidR="00AE0E68">
        <w:rPr>
          <w:rFonts w:ascii="Times New Roman" w:hAnsi="Times New Roman" w:cs="Times New Roman"/>
          <w:sz w:val="24"/>
          <w:szCs w:val="24"/>
        </w:rPr>
        <w:t xml:space="preserve"> tasks, </w:t>
      </w:r>
      <w:r w:rsidR="005A1E9F">
        <w:rPr>
          <w:rFonts w:ascii="Times New Roman" w:hAnsi="Times New Roman" w:cs="Times New Roman"/>
          <w:sz w:val="24"/>
          <w:szCs w:val="24"/>
        </w:rPr>
        <w:t xml:space="preserve">each containing new </w:t>
      </w:r>
      <w:r w:rsidR="007C3EB1">
        <w:rPr>
          <w:rFonts w:ascii="Times New Roman" w:hAnsi="Times New Roman" w:cs="Times New Roman"/>
          <w:sz w:val="24"/>
          <w:szCs w:val="24"/>
        </w:rPr>
        <w:t>classes</w:t>
      </w:r>
      <w:r w:rsidR="005A1E9F">
        <w:rPr>
          <w:rFonts w:ascii="Times New Roman" w:hAnsi="Times New Roman" w:cs="Times New Roman"/>
          <w:sz w:val="24"/>
          <w:szCs w:val="24"/>
        </w:rPr>
        <w:t>,</w:t>
      </w:r>
      <w:r w:rsidR="008B53A1" w:rsidRPr="006F30BB">
        <w:rPr>
          <w:rFonts w:ascii="Times New Roman" w:hAnsi="Times New Roman" w:cs="Times New Roman"/>
          <w:sz w:val="24"/>
          <w:szCs w:val="24"/>
        </w:rPr>
        <w:t xml:space="preserve"> </w:t>
      </w:r>
      <w:r w:rsidR="003A239C" w:rsidRPr="006F30BB">
        <w:rPr>
          <w:rFonts w:ascii="Times New Roman" w:hAnsi="Times New Roman" w:cs="Times New Roman"/>
          <w:sz w:val="24"/>
          <w:szCs w:val="24"/>
        </w:rPr>
        <w:t>by training new CNN</w:t>
      </w:r>
      <w:r w:rsidR="00D62784">
        <w:rPr>
          <w:rFonts w:ascii="Times New Roman" w:hAnsi="Times New Roman" w:cs="Times New Roman"/>
          <w:sz w:val="24"/>
          <w:szCs w:val="24"/>
        </w:rPr>
        <w:t>-sub</w:t>
      </w:r>
      <w:r w:rsidR="00C15701">
        <w:rPr>
          <w:rFonts w:ascii="Times New Roman" w:hAnsi="Times New Roman" w:cs="Times New Roman"/>
          <w:sz w:val="24"/>
          <w:szCs w:val="24"/>
        </w:rPr>
        <w:t>-networks</w:t>
      </w:r>
      <w:r w:rsidR="003A239C" w:rsidRPr="006F30BB">
        <w:rPr>
          <w:rFonts w:ascii="Times New Roman" w:hAnsi="Times New Roman" w:cs="Times New Roman"/>
          <w:sz w:val="24"/>
          <w:szCs w:val="24"/>
        </w:rPr>
        <w:t xml:space="preserve"> </w:t>
      </w:r>
      <w:r w:rsidR="00633BDB" w:rsidRPr="006F30BB">
        <w:rPr>
          <w:rFonts w:ascii="Times New Roman" w:hAnsi="Times New Roman" w:cs="Times New Roman"/>
          <w:sz w:val="24"/>
          <w:szCs w:val="24"/>
        </w:rPr>
        <w:t xml:space="preserve">and appending them to prior </w:t>
      </w:r>
      <w:r w:rsidR="00C15701">
        <w:rPr>
          <w:rFonts w:ascii="Times New Roman" w:hAnsi="Times New Roman" w:cs="Times New Roman"/>
          <w:sz w:val="24"/>
          <w:szCs w:val="24"/>
        </w:rPr>
        <w:t>sub-networks</w:t>
      </w:r>
      <w:r w:rsidR="00633BDB" w:rsidRPr="006F30BB">
        <w:rPr>
          <w:rFonts w:ascii="Times New Roman" w:hAnsi="Times New Roman" w:cs="Times New Roman"/>
          <w:sz w:val="24"/>
          <w:szCs w:val="24"/>
        </w:rPr>
        <w:t xml:space="preserve"> in </w:t>
      </w:r>
      <w:r w:rsidR="00EE449F" w:rsidRPr="006F30BB">
        <w:rPr>
          <w:rFonts w:ascii="Times New Roman" w:hAnsi="Times New Roman" w:cs="Times New Roman"/>
          <w:sz w:val="24"/>
          <w:szCs w:val="24"/>
        </w:rPr>
        <w:t>parallel, negating the need</w:t>
      </w:r>
      <w:r w:rsidR="008B53A1" w:rsidRPr="006F30BB">
        <w:rPr>
          <w:rFonts w:ascii="Times New Roman" w:hAnsi="Times New Roman" w:cs="Times New Roman"/>
          <w:sz w:val="24"/>
          <w:szCs w:val="24"/>
        </w:rPr>
        <w:t xml:space="preserve"> to retrain</w:t>
      </w:r>
      <w:r w:rsidR="00C15701">
        <w:rPr>
          <w:rFonts w:ascii="Times New Roman" w:hAnsi="Times New Roman" w:cs="Times New Roman"/>
          <w:sz w:val="24"/>
          <w:szCs w:val="24"/>
        </w:rPr>
        <w:t xml:space="preserve"> the</w:t>
      </w:r>
      <w:r w:rsidR="008B53A1" w:rsidRPr="006F30BB">
        <w:rPr>
          <w:rFonts w:ascii="Times New Roman" w:hAnsi="Times New Roman" w:cs="Times New Roman"/>
          <w:sz w:val="24"/>
          <w:szCs w:val="24"/>
        </w:rPr>
        <w:t xml:space="preserve"> prior </w:t>
      </w:r>
      <w:r w:rsidR="00C15701">
        <w:rPr>
          <w:rFonts w:ascii="Times New Roman" w:hAnsi="Times New Roman" w:cs="Times New Roman"/>
          <w:sz w:val="24"/>
          <w:szCs w:val="24"/>
        </w:rPr>
        <w:t>sub-networks</w:t>
      </w:r>
      <w:r w:rsidR="008B53A1" w:rsidRPr="006F30BB">
        <w:rPr>
          <w:rFonts w:ascii="Times New Roman" w:hAnsi="Times New Roman" w:cs="Times New Roman"/>
          <w:sz w:val="24"/>
          <w:szCs w:val="24"/>
        </w:rPr>
        <w:t>.</w:t>
      </w:r>
      <w:r w:rsidR="00EE449F" w:rsidRPr="006F30BB">
        <w:rPr>
          <w:rFonts w:ascii="Times New Roman" w:hAnsi="Times New Roman" w:cs="Times New Roman"/>
          <w:sz w:val="24"/>
          <w:szCs w:val="24"/>
        </w:rPr>
        <w:t xml:space="preserve">  Two similar model</w:t>
      </w:r>
      <w:r w:rsidR="00AE0E68">
        <w:rPr>
          <w:rFonts w:ascii="Times New Roman" w:hAnsi="Times New Roman" w:cs="Times New Roman"/>
          <w:sz w:val="24"/>
          <w:szCs w:val="24"/>
        </w:rPr>
        <w:t>ing techniques, with slightly different</w:t>
      </w:r>
      <w:r w:rsidR="00EE449F" w:rsidRPr="006F30BB">
        <w:rPr>
          <w:rFonts w:ascii="Times New Roman" w:hAnsi="Times New Roman" w:cs="Times New Roman"/>
          <w:sz w:val="24"/>
          <w:szCs w:val="24"/>
        </w:rPr>
        <w:t xml:space="preserve"> architectures were explored here</w:t>
      </w:r>
      <w:r w:rsidR="00C47AEA" w:rsidRPr="006F30BB">
        <w:rPr>
          <w:rFonts w:ascii="Times New Roman" w:hAnsi="Times New Roman" w:cs="Times New Roman"/>
          <w:sz w:val="24"/>
          <w:szCs w:val="24"/>
        </w:rPr>
        <w:t xml:space="preserve"> (Figure 2)</w:t>
      </w:r>
      <w:r w:rsidR="00EE449F" w:rsidRPr="006F30BB">
        <w:rPr>
          <w:rFonts w:ascii="Times New Roman" w:hAnsi="Times New Roman" w:cs="Times New Roman"/>
          <w:sz w:val="24"/>
          <w:szCs w:val="24"/>
        </w:rPr>
        <w:t>.</w:t>
      </w:r>
    </w:p>
    <w:p w14:paraId="3E2198FD" w14:textId="05A01B72" w:rsidR="00002DDB" w:rsidRPr="006F30BB" w:rsidRDefault="00245391" w:rsidP="00164803">
      <w:pPr>
        <w:spacing w:line="276" w:lineRule="auto"/>
        <w:ind w:firstLine="720"/>
        <w:rPr>
          <w:rFonts w:ascii="Times New Roman" w:hAnsi="Times New Roman" w:cs="Times New Roman"/>
          <w:sz w:val="24"/>
          <w:szCs w:val="24"/>
        </w:rPr>
      </w:pPr>
      <w:r w:rsidRPr="006F30BB">
        <w:rPr>
          <w:rFonts w:ascii="Times New Roman" w:hAnsi="Times New Roman" w:cs="Times New Roman"/>
          <w:noProof/>
          <w:sz w:val="24"/>
          <w:szCs w:val="24"/>
        </w:rPr>
        <w:lastRenderedPageBreak/>
        <mc:AlternateContent>
          <mc:Choice Requires="wps">
            <w:drawing>
              <wp:anchor distT="45720" distB="45720" distL="114300" distR="114300" simplePos="0" relativeHeight="251767296" behindDoc="0" locked="0" layoutInCell="1" allowOverlap="1" wp14:anchorId="153CC5AD" wp14:editId="3BCE0114">
                <wp:simplePos x="0" y="0"/>
                <wp:positionH relativeFrom="column">
                  <wp:posOffset>-15240</wp:posOffset>
                </wp:positionH>
                <wp:positionV relativeFrom="page">
                  <wp:posOffset>4342130</wp:posOffset>
                </wp:positionV>
                <wp:extent cx="5943600" cy="1490345"/>
                <wp:effectExtent l="0" t="0" r="0" b="12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90345"/>
                        </a:xfrm>
                        <a:prstGeom prst="rect">
                          <a:avLst/>
                        </a:prstGeom>
                        <a:solidFill>
                          <a:srgbClr val="FFFFFF"/>
                        </a:solidFill>
                        <a:ln w="9525">
                          <a:noFill/>
                          <a:miter lim="800000"/>
                          <a:headEnd/>
                          <a:tailEnd/>
                        </a:ln>
                      </wps:spPr>
                      <wps:txbx>
                        <w:txbxContent>
                          <w:p w14:paraId="2BA8FBEF" w14:textId="247D0818" w:rsidR="009E4DC6" w:rsidRPr="00DB4447" w:rsidRDefault="009E4DC6">
                            <w:pPr>
                              <w:rPr>
                                <w:sz w:val="20"/>
                                <w:szCs w:val="20"/>
                              </w:rPr>
                            </w:pPr>
                            <w:r w:rsidRPr="00FC3F25">
                              <w:rPr>
                                <w:sz w:val="24"/>
                                <w:szCs w:val="24"/>
                              </w:rPr>
                              <w:t>Figure 2</w:t>
                            </w:r>
                            <w:r w:rsidRPr="00DB4447">
                              <w:rPr>
                                <w:sz w:val="20"/>
                                <w:szCs w:val="20"/>
                              </w:rPr>
                              <w:t xml:space="preserve">.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w:t>
                            </w:r>
                            <w:r w:rsidR="00C46857">
                              <w:rPr>
                                <w:sz w:val="20"/>
                                <w:szCs w:val="20"/>
                              </w:rPr>
                              <w:t>-</w:t>
                            </w:r>
                            <w:r w:rsidR="00EE45F6" w:rsidRPr="00DB4447">
                              <w:rPr>
                                <w:sz w:val="20"/>
                                <w:szCs w:val="20"/>
                              </w:rPr>
                              <w:t>1 (left)</w:t>
                            </w:r>
                            <w:r w:rsidR="00D20FC9" w:rsidRPr="00DB4447">
                              <w:rPr>
                                <w:sz w:val="20"/>
                                <w:szCs w:val="20"/>
                              </w:rPr>
                              <w:t xml:space="preserve"> uses individual CNN </w:t>
                            </w:r>
                            <w:r w:rsidR="00245391">
                              <w:rPr>
                                <w:sz w:val="20"/>
                                <w:szCs w:val="20"/>
                              </w:rPr>
                              <w:t>sub-network c</w:t>
                            </w:r>
                            <w:r w:rsidR="00D20FC9" w:rsidRPr="00DB4447">
                              <w:rPr>
                                <w:sz w:val="20"/>
                                <w:szCs w:val="20"/>
                              </w:rPr>
                              <w:t xml:space="preserve">lassifiers </w:t>
                            </w:r>
                            <w:r w:rsidR="005635A7" w:rsidRPr="00DB4447">
                              <w:rPr>
                                <w:sz w:val="20"/>
                                <w:szCs w:val="20"/>
                              </w:rPr>
                              <w:t>for each plant.  Type</w:t>
                            </w:r>
                            <w:r w:rsidR="00C46857">
                              <w:rPr>
                                <w:sz w:val="20"/>
                                <w:szCs w:val="20"/>
                              </w:rPr>
                              <w:t>-</w:t>
                            </w:r>
                            <w:r w:rsidR="005635A7" w:rsidRPr="00DB4447">
                              <w:rPr>
                                <w:sz w:val="20"/>
                                <w:szCs w:val="20"/>
                              </w:rPr>
                              <w:t xml:space="preserve">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w:t>
                            </w:r>
                            <w:r w:rsidR="00C46857">
                              <w:rPr>
                                <w:sz w:val="20"/>
                                <w:szCs w:val="20"/>
                              </w:rPr>
                              <w:t>-</w:t>
                            </w:r>
                            <w:r w:rsidR="00256985">
                              <w:rPr>
                                <w:sz w:val="20"/>
                                <w:szCs w:val="20"/>
                              </w:rPr>
                              <w:t xml:space="preserve">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Type</w:t>
                            </w:r>
                            <w:r w:rsidR="00C46857">
                              <w:rPr>
                                <w:sz w:val="20"/>
                                <w:szCs w:val="20"/>
                              </w:rPr>
                              <w:t>-</w:t>
                            </w:r>
                            <w:r w:rsidR="00AD75E2">
                              <w:rPr>
                                <w:sz w:val="20"/>
                                <w:szCs w:val="20"/>
                              </w:rPr>
                              <w:t xml:space="preserve">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the sub-</w:t>
                            </w:r>
                            <w:r w:rsidR="008E591C">
                              <w:rPr>
                                <w:sz w:val="20"/>
                                <w:szCs w:val="20"/>
                              </w:rPr>
                              <w:t>network</w:t>
                            </w:r>
                            <w:r w:rsidR="00380477">
                              <w:rPr>
                                <w:sz w:val="20"/>
                                <w:szCs w:val="20"/>
                              </w:rPr>
                              <w:t xml:space="preserve">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3CC5AD" id="_x0000_s1029" type="#_x0000_t202" style="position:absolute;left:0;text-align:left;margin-left:-1.2pt;margin-top:341.9pt;width:468pt;height:117.35pt;z-index:251767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" stroked="f">
                <v:textbox style="mso-fit-shape-to-text:t">
                  <w:txbxContent>
                    <w:p w14:paraId="2BA8FBEF" w14:textId="247D0818" w:rsidR="009E4DC6" w:rsidRPr="00DB4447" w:rsidRDefault="009E4DC6">
                      <w:pPr>
                        <w:rPr>
                          <w:sz w:val="20"/>
                          <w:szCs w:val="20"/>
                        </w:rPr>
                      </w:pPr>
                      <w:r w:rsidRPr="00FC3F25">
                        <w:rPr>
                          <w:sz w:val="24"/>
                          <w:szCs w:val="24"/>
                        </w:rPr>
                        <w:t>Figure 2</w:t>
                      </w:r>
                      <w:r w:rsidRPr="00DB4447">
                        <w:rPr>
                          <w:sz w:val="20"/>
                          <w:szCs w:val="20"/>
                        </w:rPr>
                        <w:t xml:space="preserve">.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w:t>
                      </w:r>
                      <w:r w:rsidR="00C46857">
                        <w:rPr>
                          <w:sz w:val="20"/>
                          <w:szCs w:val="20"/>
                        </w:rPr>
                        <w:t>-</w:t>
                      </w:r>
                      <w:r w:rsidR="00EE45F6" w:rsidRPr="00DB4447">
                        <w:rPr>
                          <w:sz w:val="20"/>
                          <w:szCs w:val="20"/>
                        </w:rPr>
                        <w:t>1 (left)</w:t>
                      </w:r>
                      <w:r w:rsidR="00D20FC9" w:rsidRPr="00DB4447">
                        <w:rPr>
                          <w:sz w:val="20"/>
                          <w:szCs w:val="20"/>
                        </w:rPr>
                        <w:t xml:space="preserve"> uses individual CNN </w:t>
                      </w:r>
                      <w:r w:rsidR="00245391">
                        <w:rPr>
                          <w:sz w:val="20"/>
                          <w:szCs w:val="20"/>
                        </w:rPr>
                        <w:t>sub-network c</w:t>
                      </w:r>
                      <w:r w:rsidR="00D20FC9" w:rsidRPr="00DB4447">
                        <w:rPr>
                          <w:sz w:val="20"/>
                          <w:szCs w:val="20"/>
                        </w:rPr>
                        <w:t xml:space="preserve">lassifiers </w:t>
                      </w:r>
                      <w:r w:rsidR="005635A7" w:rsidRPr="00DB4447">
                        <w:rPr>
                          <w:sz w:val="20"/>
                          <w:szCs w:val="20"/>
                        </w:rPr>
                        <w:t>for each plant.  Type</w:t>
                      </w:r>
                      <w:r w:rsidR="00C46857">
                        <w:rPr>
                          <w:sz w:val="20"/>
                          <w:szCs w:val="20"/>
                        </w:rPr>
                        <w:t>-</w:t>
                      </w:r>
                      <w:r w:rsidR="005635A7" w:rsidRPr="00DB4447">
                        <w:rPr>
                          <w:sz w:val="20"/>
                          <w:szCs w:val="20"/>
                        </w:rPr>
                        <w:t xml:space="preserve">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w:t>
                      </w:r>
                      <w:r w:rsidR="00C46857">
                        <w:rPr>
                          <w:sz w:val="20"/>
                          <w:szCs w:val="20"/>
                        </w:rPr>
                        <w:t>-</w:t>
                      </w:r>
                      <w:r w:rsidR="00256985">
                        <w:rPr>
                          <w:sz w:val="20"/>
                          <w:szCs w:val="20"/>
                        </w:rPr>
                        <w:t xml:space="preserve">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Type</w:t>
                      </w:r>
                      <w:r w:rsidR="00C46857">
                        <w:rPr>
                          <w:sz w:val="20"/>
                          <w:szCs w:val="20"/>
                        </w:rPr>
                        <w:t>-</w:t>
                      </w:r>
                      <w:r w:rsidR="00AD75E2">
                        <w:rPr>
                          <w:sz w:val="20"/>
                          <w:szCs w:val="20"/>
                        </w:rPr>
                        <w:t xml:space="preserve">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the sub-</w:t>
                      </w:r>
                      <w:r w:rsidR="008E591C">
                        <w:rPr>
                          <w:sz w:val="20"/>
                          <w:szCs w:val="20"/>
                        </w:rPr>
                        <w:t>network</w:t>
                      </w:r>
                      <w:r w:rsidR="00380477">
                        <w:rPr>
                          <w:sz w:val="20"/>
                          <w:szCs w:val="20"/>
                        </w:rPr>
                        <w:t xml:space="preserve">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txbxContent>
                </v:textbox>
                <w10:wrap type="topAndBottom" anchory="page"/>
              </v:shape>
            </w:pict>
          </mc:Fallback>
        </mc:AlternateContent>
      </w:r>
      <w:r w:rsidR="006E58B2" w:rsidRPr="006F30BB">
        <w:rPr>
          <w:rFonts w:ascii="Times New Roman" w:hAnsi="Times New Roman" w:cs="Times New Roman"/>
          <w:noProof/>
          <w:sz w:val="24"/>
          <w:szCs w:val="24"/>
        </w:rPr>
        <w:drawing>
          <wp:anchor distT="0" distB="0" distL="114300" distR="114300" simplePos="0" relativeHeight="251931136" behindDoc="0" locked="0" layoutInCell="1" allowOverlap="1" wp14:anchorId="3371F259" wp14:editId="5FE4CDE4">
            <wp:simplePos x="0" y="0"/>
            <wp:positionH relativeFrom="column">
              <wp:posOffset>-438785</wp:posOffset>
            </wp:positionH>
            <wp:positionV relativeFrom="page">
              <wp:posOffset>253365</wp:posOffset>
            </wp:positionV>
            <wp:extent cx="6728460" cy="41421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28460" cy="4142105"/>
                    </a:xfrm>
                    <a:prstGeom prst="rect">
                      <a:avLst/>
                    </a:prstGeom>
                  </pic:spPr>
                </pic:pic>
              </a:graphicData>
            </a:graphic>
            <wp14:sizeRelH relativeFrom="margin">
              <wp14:pctWidth>0</wp14:pctWidth>
            </wp14:sizeRelH>
            <wp14:sizeRelV relativeFrom="margin">
              <wp14:pctHeight>0</wp14:pctHeight>
            </wp14:sizeRelV>
          </wp:anchor>
        </w:drawing>
      </w:r>
      <w:r w:rsidR="00EF529B" w:rsidRPr="006F30BB">
        <w:rPr>
          <w:rFonts w:ascii="Times New Roman" w:hAnsi="Times New Roman" w:cs="Times New Roman"/>
          <w:sz w:val="24"/>
          <w:szCs w:val="24"/>
        </w:rPr>
        <w:t>The first type</w:t>
      </w:r>
      <w:r w:rsidR="006E22EB" w:rsidRPr="006F30BB">
        <w:rPr>
          <w:rFonts w:ascii="Times New Roman" w:hAnsi="Times New Roman" w:cs="Times New Roman"/>
          <w:sz w:val="24"/>
          <w:szCs w:val="24"/>
        </w:rPr>
        <w:t xml:space="preserve"> of model</w:t>
      </w:r>
      <w:r w:rsidR="007C3EB1">
        <w:rPr>
          <w:rFonts w:ascii="Times New Roman" w:hAnsi="Times New Roman" w:cs="Times New Roman"/>
          <w:sz w:val="24"/>
          <w:szCs w:val="24"/>
        </w:rPr>
        <w:t xml:space="preserve">ing technique (referred to as </w:t>
      </w:r>
      <w:r w:rsidR="002528F1">
        <w:rPr>
          <w:rFonts w:ascii="Times New Roman" w:hAnsi="Times New Roman" w:cs="Times New Roman"/>
          <w:sz w:val="24"/>
          <w:szCs w:val="24"/>
        </w:rPr>
        <w:t>‘</w:t>
      </w:r>
      <w:r w:rsidR="007C3EB1">
        <w:rPr>
          <w:rFonts w:ascii="Times New Roman" w:hAnsi="Times New Roman" w:cs="Times New Roman"/>
          <w:sz w:val="24"/>
          <w:szCs w:val="24"/>
        </w:rPr>
        <w:t>type-1</w:t>
      </w:r>
      <w:r w:rsidR="002528F1">
        <w:rPr>
          <w:rFonts w:ascii="Times New Roman" w:hAnsi="Times New Roman" w:cs="Times New Roman"/>
          <w:sz w:val="24"/>
          <w:szCs w:val="24"/>
        </w:rPr>
        <w:t>’</w:t>
      </w:r>
      <w:r w:rsidR="007C3EB1">
        <w:rPr>
          <w:rFonts w:ascii="Times New Roman" w:hAnsi="Times New Roman" w:cs="Times New Roman"/>
          <w:sz w:val="24"/>
          <w:szCs w:val="24"/>
        </w:rPr>
        <w:t>)</w:t>
      </w:r>
      <w:r w:rsidR="006E22EB" w:rsidRPr="006F30BB">
        <w:rPr>
          <w:rFonts w:ascii="Times New Roman" w:hAnsi="Times New Roman" w:cs="Times New Roman"/>
          <w:sz w:val="24"/>
          <w:szCs w:val="24"/>
        </w:rPr>
        <w:t xml:space="preserve"> utilized</w:t>
      </w:r>
      <w:r w:rsidR="007C3EB1">
        <w:rPr>
          <w:rFonts w:ascii="Times New Roman" w:hAnsi="Times New Roman" w:cs="Times New Roman"/>
          <w:sz w:val="24"/>
          <w:szCs w:val="24"/>
        </w:rPr>
        <w:t xml:space="preserve"> one layer of</w:t>
      </w:r>
      <w:r w:rsidR="006E22EB" w:rsidRPr="006F30BB">
        <w:rPr>
          <w:rFonts w:ascii="Times New Roman" w:hAnsi="Times New Roman" w:cs="Times New Roman"/>
          <w:sz w:val="24"/>
          <w:szCs w:val="24"/>
        </w:rPr>
        <w:t xml:space="preserve"> parallel </w:t>
      </w:r>
      <w:r w:rsidR="0068338F">
        <w:rPr>
          <w:rFonts w:ascii="Times New Roman" w:hAnsi="Times New Roman" w:cs="Times New Roman"/>
          <w:sz w:val="24"/>
          <w:szCs w:val="24"/>
        </w:rPr>
        <w:t>sub-networks</w:t>
      </w:r>
      <w:r w:rsidR="006E22EB" w:rsidRPr="006F30BB">
        <w:rPr>
          <w:rFonts w:ascii="Times New Roman" w:hAnsi="Times New Roman" w:cs="Times New Roman"/>
          <w:sz w:val="24"/>
          <w:szCs w:val="24"/>
        </w:rPr>
        <w:t>, each one trained to differentiate between</w:t>
      </w:r>
      <w:r w:rsidR="00FE0D29">
        <w:rPr>
          <w:rFonts w:ascii="Times New Roman" w:hAnsi="Times New Roman" w:cs="Times New Roman"/>
          <w:sz w:val="24"/>
          <w:szCs w:val="24"/>
        </w:rPr>
        <w:t xml:space="preserve"> </w:t>
      </w:r>
      <w:r w:rsidR="00152E53" w:rsidRPr="006F30BB">
        <w:rPr>
          <w:rFonts w:ascii="Times New Roman" w:hAnsi="Times New Roman" w:cs="Times New Roman"/>
          <w:sz w:val="24"/>
          <w:szCs w:val="24"/>
        </w:rPr>
        <w:t>diseased leaves</w:t>
      </w:r>
      <w:r w:rsidR="00333C2A" w:rsidRPr="006F30BB">
        <w:rPr>
          <w:rFonts w:ascii="Times New Roman" w:hAnsi="Times New Roman" w:cs="Times New Roman"/>
          <w:sz w:val="24"/>
          <w:szCs w:val="24"/>
        </w:rPr>
        <w:t>/heal</w:t>
      </w:r>
      <w:r w:rsidR="00152E53" w:rsidRPr="006F30BB">
        <w:rPr>
          <w:rFonts w:ascii="Times New Roman" w:hAnsi="Times New Roman" w:cs="Times New Roman"/>
          <w:sz w:val="24"/>
          <w:szCs w:val="24"/>
        </w:rPr>
        <w:t xml:space="preserve">thy leaves </w:t>
      </w:r>
      <w:r w:rsidR="00F42075" w:rsidRPr="006F30BB">
        <w:rPr>
          <w:rFonts w:ascii="Times New Roman" w:hAnsi="Times New Roman" w:cs="Times New Roman"/>
          <w:sz w:val="24"/>
          <w:szCs w:val="24"/>
        </w:rPr>
        <w:t xml:space="preserve">for a single type of </w:t>
      </w:r>
      <w:r w:rsidR="006657FA" w:rsidRPr="006F30BB">
        <w:rPr>
          <w:rFonts w:ascii="Times New Roman" w:hAnsi="Times New Roman" w:cs="Times New Roman"/>
          <w:sz w:val="24"/>
          <w:szCs w:val="24"/>
        </w:rPr>
        <w:t>plant</w:t>
      </w:r>
      <w:r w:rsidR="00FC3B48">
        <w:rPr>
          <w:rFonts w:ascii="Times New Roman" w:hAnsi="Times New Roman" w:cs="Times New Roman"/>
          <w:sz w:val="24"/>
          <w:szCs w:val="24"/>
        </w:rPr>
        <w:t>,</w:t>
      </w:r>
      <w:r w:rsidR="00F42075" w:rsidRPr="006F30BB">
        <w:rPr>
          <w:rFonts w:ascii="Times New Roman" w:hAnsi="Times New Roman" w:cs="Times New Roman"/>
          <w:sz w:val="24"/>
          <w:szCs w:val="24"/>
        </w:rPr>
        <w:t xml:space="preserve"> and leaves from other plants</w:t>
      </w:r>
      <w:r w:rsidR="005857F8">
        <w:rPr>
          <w:rFonts w:ascii="Times New Roman" w:hAnsi="Times New Roman" w:cs="Times New Roman"/>
          <w:sz w:val="24"/>
          <w:szCs w:val="24"/>
        </w:rPr>
        <w:t xml:space="preserve"> (in-built task identification)</w:t>
      </w:r>
      <w:r w:rsidR="00F42075" w:rsidRPr="006F30BB">
        <w:rPr>
          <w:rFonts w:ascii="Times New Roman" w:hAnsi="Times New Roman" w:cs="Times New Roman"/>
          <w:sz w:val="24"/>
          <w:szCs w:val="24"/>
        </w:rPr>
        <w:t>.</w:t>
      </w:r>
      <w:r w:rsidR="00C74A8A" w:rsidRPr="006F30BB">
        <w:rPr>
          <w:rFonts w:ascii="Times New Roman" w:hAnsi="Times New Roman" w:cs="Times New Roman"/>
          <w:sz w:val="24"/>
          <w:szCs w:val="24"/>
        </w:rPr>
        <w:t xml:space="preserve">  </w:t>
      </w:r>
      <w:r w:rsidR="00AC5527" w:rsidRPr="006F30BB">
        <w:rPr>
          <w:rFonts w:ascii="Times New Roman" w:hAnsi="Times New Roman" w:cs="Times New Roman"/>
          <w:sz w:val="24"/>
          <w:szCs w:val="24"/>
        </w:rPr>
        <w:t>Th</w:t>
      </w:r>
      <w:r w:rsidR="00CD0E5A" w:rsidRPr="006F30BB">
        <w:rPr>
          <w:rFonts w:ascii="Times New Roman" w:hAnsi="Times New Roman" w:cs="Times New Roman"/>
          <w:sz w:val="24"/>
          <w:szCs w:val="24"/>
        </w:rPr>
        <w:t xml:space="preserve">is </w:t>
      </w:r>
      <w:r w:rsidR="006657FA" w:rsidRPr="006F30BB">
        <w:rPr>
          <w:rFonts w:ascii="Times New Roman" w:hAnsi="Times New Roman" w:cs="Times New Roman"/>
          <w:sz w:val="24"/>
          <w:szCs w:val="24"/>
        </w:rPr>
        <w:t>architecture</w:t>
      </w:r>
      <w:r w:rsidR="00CD0E5A" w:rsidRPr="006F30BB">
        <w:rPr>
          <w:rFonts w:ascii="Times New Roman" w:hAnsi="Times New Roman" w:cs="Times New Roman"/>
          <w:sz w:val="24"/>
          <w:szCs w:val="24"/>
        </w:rPr>
        <w:t xml:space="preserve"> </w:t>
      </w:r>
      <w:r w:rsidR="003123D0">
        <w:rPr>
          <w:rFonts w:ascii="Times New Roman" w:hAnsi="Times New Roman" w:cs="Times New Roman"/>
          <w:sz w:val="24"/>
          <w:szCs w:val="24"/>
        </w:rPr>
        <w:t>relied</w:t>
      </w:r>
      <w:r w:rsidR="00CD0E5A" w:rsidRPr="006F30BB">
        <w:rPr>
          <w:rFonts w:ascii="Times New Roman" w:hAnsi="Times New Roman" w:cs="Times New Roman"/>
          <w:sz w:val="24"/>
          <w:szCs w:val="24"/>
        </w:rPr>
        <w:t xml:space="preserve"> on each </w:t>
      </w:r>
      <w:r w:rsidR="00602147" w:rsidRPr="006F30BB">
        <w:rPr>
          <w:rFonts w:ascii="Times New Roman" w:hAnsi="Times New Roman" w:cs="Times New Roman"/>
          <w:sz w:val="24"/>
          <w:szCs w:val="24"/>
        </w:rPr>
        <w:t>sub-</w:t>
      </w:r>
      <w:r w:rsidR="00CD0E5A" w:rsidRPr="006F30BB">
        <w:rPr>
          <w:rFonts w:ascii="Times New Roman" w:hAnsi="Times New Roman" w:cs="Times New Roman"/>
          <w:sz w:val="24"/>
          <w:szCs w:val="24"/>
        </w:rPr>
        <w:t xml:space="preserve">network’s ability to distinguish </w:t>
      </w:r>
      <w:r w:rsidR="008F3156" w:rsidRPr="006F30BB">
        <w:rPr>
          <w:rFonts w:ascii="Times New Roman" w:hAnsi="Times New Roman" w:cs="Times New Roman"/>
          <w:sz w:val="24"/>
          <w:szCs w:val="24"/>
        </w:rPr>
        <w:t xml:space="preserve">between leaves from </w:t>
      </w:r>
      <w:r w:rsidR="00DF10F1">
        <w:rPr>
          <w:rFonts w:ascii="Times New Roman" w:hAnsi="Times New Roman" w:cs="Times New Roman"/>
          <w:sz w:val="24"/>
          <w:szCs w:val="24"/>
        </w:rPr>
        <w:t xml:space="preserve">their task-specific (target) </w:t>
      </w:r>
      <w:r w:rsidR="008F3156" w:rsidRPr="006F30BB">
        <w:rPr>
          <w:rFonts w:ascii="Times New Roman" w:hAnsi="Times New Roman" w:cs="Times New Roman"/>
          <w:sz w:val="24"/>
          <w:szCs w:val="24"/>
        </w:rPr>
        <w:t xml:space="preserve">plant, and other types of leaves.  </w:t>
      </w:r>
      <w:r w:rsidR="00B617F7" w:rsidRPr="006F30BB">
        <w:rPr>
          <w:rFonts w:ascii="Times New Roman" w:hAnsi="Times New Roman" w:cs="Times New Roman"/>
          <w:sz w:val="24"/>
          <w:szCs w:val="24"/>
        </w:rPr>
        <w:t xml:space="preserve">Each </w:t>
      </w:r>
      <w:r w:rsidR="00B617F7">
        <w:rPr>
          <w:rFonts w:ascii="Times New Roman" w:hAnsi="Times New Roman" w:cs="Times New Roman"/>
          <w:sz w:val="24"/>
          <w:szCs w:val="24"/>
        </w:rPr>
        <w:t>sub-network</w:t>
      </w:r>
      <w:r w:rsidR="00B617F7" w:rsidRPr="006F30BB">
        <w:rPr>
          <w:rFonts w:ascii="Times New Roman" w:hAnsi="Times New Roman" w:cs="Times New Roman"/>
          <w:sz w:val="24"/>
          <w:szCs w:val="24"/>
        </w:rPr>
        <w:t xml:space="preserve"> was introduced incrementally, </w:t>
      </w:r>
      <w:r w:rsidR="00C51C15">
        <w:rPr>
          <w:rFonts w:ascii="Times New Roman" w:hAnsi="Times New Roman" w:cs="Times New Roman"/>
          <w:sz w:val="24"/>
          <w:szCs w:val="24"/>
        </w:rPr>
        <w:t xml:space="preserve">each </w:t>
      </w:r>
      <w:r w:rsidR="00B617F7" w:rsidRPr="006F30BB">
        <w:rPr>
          <w:rFonts w:ascii="Times New Roman" w:hAnsi="Times New Roman" w:cs="Times New Roman"/>
          <w:sz w:val="24"/>
          <w:szCs w:val="24"/>
        </w:rPr>
        <w:t xml:space="preserve">expanding number of classifications the model could make.  </w:t>
      </w:r>
      <w:r w:rsidR="00C51C15">
        <w:rPr>
          <w:rFonts w:ascii="Times New Roman" w:hAnsi="Times New Roman" w:cs="Times New Roman"/>
          <w:sz w:val="24"/>
          <w:szCs w:val="24"/>
        </w:rPr>
        <w:t>The</w:t>
      </w:r>
      <w:r w:rsidR="006440E7" w:rsidRPr="006F30BB">
        <w:rPr>
          <w:rFonts w:ascii="Times New Roman" w:hAnsi="Times New Roman" w:cs="Times New Roman"/>
          <w:sz w:val="24"/>
          <w:szCs w:val="24"/>
        </w:rPr>
        <w:t xml:space="preserve"> sub-network</w:t>
      </w:r>
      <w:r w:rsidR="003123D0">
        <w:rPr>
          <w:rFonts w:ascii="Times New Roman" w:hAnsi="Times New Roman" w:cs="Times New Roman"/>
          <w:sz w:val="24"/>
          <w:szCs w:val="24"/>
        </w:rPr>
        <w:t xml:space="preserve"> for these type-1 models</w:t>
      </w:r>
      <w:r w:rsidR="006440E7" w:rsidRPr="006F30BB">
        <w:rPr>
          <w:rFonts w:ascii="Times New Roman" w:hAnsi="Times New Roman" w:cs="Times New Roman"/>
          <w:sz w:val="24"/>
          <w:szCs w:val="24"/>
        </w:rPr>
        <w:t xml:space="preserve"> </w:t>
      </w:r>
      <w:r w:rsidR="003123D0">
        <w:rPr>
          <w:rFonts w:ascii="Times New Roman" w:hAnsi="Times New Roman" w:cs="Times New Roman"/>
          <w:sz w:val="24"/>
          <w:szCs w:val="24"/>
        </w:rPr>
        <w:t>were</w:t>
      </w:r>
      <w:r w:rsidR="002C20F5">
        <w:rPr>
          <w:rFonts w:ascii="Times New Roman" w:hAnsi="Times New Roman" w:cs="Times New Roman"/>
          <w:sz w:val="24"/>
          <w:szCs w:val="24"/>
        </w:rPr>
        <w:t xml:space="preserve"> </w:t>
      </w:r>
      <w:r w:rsidR="006440E7" w:rsidRPr="006F30BB">
        <w:rPr>
          <w:rFonts w:ascii="Times New Roman" w:hAnsi="Times New Roman" w:cs="Times New Roman"/>
          <w:sz w:val="24"/>
          <w:szCs w:val="24"/>
        </w:rPr>
        <w:t xml:space="preserve">trained </w:t>
      </w:r>
      <w:r w:rsidR="000C48F7" w:rsidRPr="006F30BB">
        <w:rPr>
          <w:rFonts w:ascii="Times New Roman" w:hAnsi="Times New Roman" w:cs="Times New Roman"/>
          <w:sz w:val="24"/>
          <w:szCs w:val="24"/>
        </w:rPr>
        <w:t>on a dataset</w:t>
      </w:r>
      <w:r w:rsidR="0027505B">
        <w:rPr>
          <w:rFonts w:ascii="Times New Roman" w:hAnsi="Times New Roman" w:cs="Times New Roman"/>
          <w:sz w:val="24"/>
          <w:szCs w:val="24"/>
        </w:rPr>
        <w:t xml:space="preserve"> of leaf images</w:t>
      </w:r>
      <w:r w:rsidR="000C48F7" w:rsidRPr="006F30BB">
        <w:rPr>
          <w:rFonts w:ascii="Times New Roman" w:hAnsi="Times New Roman" w:cs="Times New Roman"/>
          <w:sz w:val="24"/>
          <w:szCs w:val="24"/>
        </w:rPr>
        <w:t xml:space="preserve"> </w:t>
      </w:r>
      <w:r w:rsidR="0027505B">
        <w:rPr>
          <w:rFonts w:ascii="Times New Roman" w:hAnsi="Times New Roman" w:cs="Times New Roman"/>
          <w:sz w:val="24"/>
          <w:szCs w:val="24"/>
        </w:rPr>
        <w:t>from</w:t>
      </w:r>
      <w:r w:rsidR="000C48F7" w:rsidRPr="006F30BB">
        <w:rPr>
          <w:rFonts w:ascii="Times New Roman" w:hAnsi="Times New Roman" w:cs="Times New Roman"/>
          <w:sz w:val="24"/>
          <w:szCs w:val="24"/>
        </w:rPr>
        <w:t xml:space="preserve"> the</w:t>
      </w:r>
      <w:r w:rsidR="00F124D5">
        <w:rPr>
          <w:rFonts w:ascii="Times New Roman" w:hAnsi="Times New Roman" w:cs="Times New Roman"/>
          <w:sz w:val="24"/>
          <w:szCs w:val="24"/>
        </w:rPr>
        <w:t>ir task-</w:t>
      </w:r>
      <w:r w:rsidR="000C48F7" w:rsidRPr="006F30BB">
        <w:rPr>
          <w:rFonts w:ascii="Times New Roman" w:hAnsi="Times New Roman" w:cs="Times New Roman"/>
          <w:sz w:val="24"/>
          <w:szCs w:val="24"/>
        </w:rPr>
        <w:t>plant</w:t>
      </w:r>
      <w:r w:rsidR="00F124D5">
        <w:rPr>
          <w:rFonts w:ascii="Times New Roman" w:hAnsi="Times New Roman" w:cs="Times New Roman"/>
          <w:sz w:val="24"/>
          <w:szCs w:val="24"/>
        </w:rPr>
        <w:t xml:space="preserve">, with </w:t>
      </w:r>
      <w:r w:rsidR="00225D23">
        <w:rPr>
          <w:rFonts w:ascii="Times New Roman" w:hAnsi="Times New Roman" w:cs="Times New Roman"/>
          <w:sz w:val="24"/>
          <w:szCs w:val="24"/>
        </w:rPr>
        <w:t xml:space="preserve">classes for the </w:t>
      </w:r>
      <w:r w:rsidR="000C48F7" w:rsidRPr="006F30BB">
        <w:rPr>
          <w:rFonts w:ascii="Times New Roman" w:hAnsi="Times New Roman" w:cs="Times New Roman"/>
          <w:sz w:val="24"/>
          <w:szCs w:val="24"/>
        </w:rPr>
        <w:t>various diseased</w:t>
      </w:r>
      <w:r w:rsidR="002C20F5">
        <w:rPr>
          <w:rFonts w:ascii="Times New Roman" w:hAnsi="Times New Roman" w:cs="Times New Roman"/>
          <w:sz w:val="24"/>
          <w:szCs w:val="24"/>
        </w:rPr>
        <w:t>/healthy</w:t>
      </w:r>
      <w:r w:rsidR="000C48F7" w:rsidRPr="006F30BB">
        <w:rPr>
          <w:rFonts w:ascii="Times New Roman" w:hAnsi="Times New Roman" w:cs="Times New Roman"/>
          <w:sz w:val="24"/>
          <w:szCs w:val="24"/>
        </w:rPr>
        <w:t xml:space="preserve"> states, </w:t>
      </w:r>
      <w:r w:rsidR="00225D23">
        <w:rPr>
          <w:rFonts w:ascii="Times New Roman" w:hAnsi="Times New Roman" w:cs="Times New Roman"/>
          <w:sz w:val="24"/>
          <w:szCs w:val="24"/>
        </w:rPr>
        <w:t xml:space="preserve">and </w:t>
      </w:r>
      <w:r w:rsidR="00C04307" w:rsidRPr="006F30BB">
        <w:rPr>
          <w:rFonts w:ascii="Times New Roman" w:hAnsi="Times New Roman" w:cs="Times New Roman"/>
          <w:sz w:val="24"/>
          <w:szCs w:val="24"/>
        </w:rPr>
        <w:t>with</w:t>
      </w:r>
      <w:r w:rsidR="000C48F7" w:rsidRPr="006F30BB">
        <w:rPr>
          <w:rFonts w:ascii="Times New Roman" w:hAnsi="Times New Roman" w:cs="Times New Roman"/>
          <w:sz w:val="24"/>
          <w:szCs w:val="24"/>
        </w:rPr>
        <w:t xml:space="preserve"> a generic ‘other’ class which consisted of</w:t>
      </w:r>
      <w:r w:rsidR="00A35B9E" w:rsidRPr="006F30BB">
        <w:rPr>
          <w:rFonts w:ascii="Times New Roman" w:hAnsi="Times New Roman" w:cs="Times New Roman"/>
          <w:sz w:val="24"/>
          <w:szCs w:val="24"/>
        </w:rPr>
        <w:t xml:space="preserve"> a mixed set of leaves from plants exclusive of the </w:t>
      </w:r>
      <w:r w:rsidR="00E527E8">
        <w:rPr>
          <w:rFonts w:ascii="Times New Roman" w:hAnsi="Times New Roman" w:cs="Times New Roman"/>
          <w:sz w:val="24"/>
          <w:szCs w:val="24"/>
        </w:rPr>
        <w:t>sub-network’s task plant</w:t>
      </w:r>
      <w:r w:rsidR="00CD0E5A" w:rsidRPr="006F30BB">
        <w:rPr>
          <w:rFonts w:ascii="Times New Roman" w:hAnsi="Times New Roman" w:cs="Times New Roman"/>
          <w:sz w:val="24"/>
          <w:szCs w:val="24"/>
        </w:rPr>
        <w:t xml:space="preserve">.  </w:t>
      </w:r>
      <w:r w:rsidR="00151508">
        <w:rPr>
          <w:rFonts w:ascii="Times New Roman" w:hAnsi="Times New Roman" w:cs="Times New Roman"/>
          <w:sz w:val="24"/>
          <w:szCs w:val="24"/>
        </w:rPr>
        <w:t>The ‘other’ class was used for task identification</w:t>
      </w:r>
      <w:r w:rsidR="004B66BB">
        <w:rPr>
          <w:rFonts w:ascii="Times New Roman" w:hAnsi="Times New Roman" w:cs="Times New Roman"/>
          <w:sz w:val="24"/>
          <w:szCs w:val="24"/>
        </w:rPr>
        <w:t>: detecting the appropriate sub-network for any given image</w:t>
      </w:r>
      <w:r w:rsidR="00151508">
        <w:rPr>
          <w:rFonts w:ascii="Times New Roman" w:hAnsi="Times New Roman" w:cs="Times New Roman"/>
          <w:sz w:val="24"/>
          <w:szCs w:val="24"/>
        </w:rPr>
        <w:t>.</w:t>
      </w:r>
      <w:r w:rsidR="00E43370">
        <w:rPr>
          <w:rFonts w:ascii="Times New Roman" w:hAnsi="Times New Roman" w:cs="Times New Roman"/>
          <w:sz w:val="24"/>
          <w:szCs w:val="24"/>
        </w:rPr>
        <w:t xml:space="preserve">  </w:t>
      </w:r>
      <w:r w:rsidR="00AF737E">
        <w:rPr>
          <w:rFonts w:ascii="Times New Roman" w:hAnsi="Times New Roman" w:cs="Times New Roman"/>
          <w:sz w:val="24"/>
          <w:szCs w:val="24"/>
        </w:rPr>
        <w:t>As, a</w:t>
      </w:r>
      <w:r w:rsidR="00E43370">
        <w:rPr>
          <w:rFonts w:ascii="Times New Roman" w:hAnsi="Times New Roman" w:cs="Times New Roman"/>
          <w:sz w:val="24"/>
          <w:szCs w:val="24"/>
        </w:rPr>
        <w:t>n image was run through all sub-networks in the model, the sub-network which yielded the lowest</w:t>
      </w:r>
      <w:r w:rsidR="00935A8C">
        <w:rPr>
          <w:rFonts w:ascii="Times New Roman" w:hAnsi="Times New Roman" w:cs="Times New Roman"/>
          <w:sz w:val="24"/>
          <w:szCs w:val="24"/>
        </w:rPr>
        <w:t xml:space="preserve"> probability of the image belonging to it</w:t>
      </w:r>
      <w:del w:id="2" w:author="O'Connor" w:date="2021-11-27T08:37:00Z">
        <w:r w:rsidR="00935A8C" w:rsidDel="00414A10">
          <w:rPr>
            <w:rFonts w:ascii="Times New Roman" w:hAnsi="Times New Roman" w:cs="Times New Roman"/>
            <w:sz w:val="24"/>
            <w:szCs w:val="24"/>
          </w:rPr>
          <w:delText>’</w:delText>
        </w:r>
      </w:del>
      <w:r w:rsidR="00935A8C">
        <w:rPr>
          <w:rFonts w:ascii="Times New Roman" w:hAnsi="Times New Roman" w:cs="Times New Roman"/>
          <w:sz w:val="24"/>
          <w:szCs w:val="24"/>
        </w:rPr>
        <w:t xml:space="preserve">s ‘other’ class was identified as the on-task </w:t>
      </w:r>
      <w:r w:rsidR="006675E7">
        <w:rPr>
          <w:rFonts w:ascii="Times New Roman" w:hAnsi="Times New Roman" w:cs="Times New Roman"/>
          <w:sz w:val="24"/>
          <w:szCs w:val="24"/>
        </w:rPr>
        <w:t xml:space="preserve">sub-network.  This sub-network would then output the </w:t>
      </w:r>
      <w:r w:rsidR="005E2D6B">
        <w:rPr>
          <w:rFonts w:ascii="Times New Roman" w:hAnsi="Times New Roman" w:cs="Times New Roman"/>
          <w:sz w:val="24"/>
          <w:szCs w:val="24"/>
        </w:rPr>
        <w:t xml:space="preserve">(non-‘other’) class </w:t>
      </w:r>
      <w:r w:rsidR="004F0A12">
        <w:rPr>
          <w:rFonts w:ascii="Times New Roman" w:hAnsi="Times New Roman" w:cs="Times New Roman"/>
          <w:sz w:val="24"/>
          <w:szCs w:val="24"/>
        </w:rPr>
        <w:t>which had</w:t>
      </w:r>
      <w:r w:rsidR="005E2D6B">
        <w:rPr>
          <w:rFonts w:ascii="Times New Roman" w:hAnsi="Times New Roman" w:cs="Times New Roman"/>
          <w:sz w:val="24"/>
          <w:szCs w:val="24"/>
        </w:rPr>
        <w:t xml:space="preserve"> the </w:t>
      </w:r>
      <w:r w:rsidR="006675E7">
        <w:rPr>
          <w:rFonts w:ascii="Times New Roman" w:hAnsi="Times New Roman" w:cs="Times New Roman"/>
          <w:sz w:val="24"/>
          <w:szCs w:val="24"/>
        </w:rPr>
        <w:t xml:space="preserve">maximum </w:t>
      </w:r>
      <w:r w:rsidR="00B6186D">
        <w:rPr>
          <w:rFonts w:ascii="Times New Roman" w:hAnsi="Times New Roman" w:cs="Times New Roman"/>
          <w:sz w:val="24"/>
          <w:szCs w:val="24"/>
        </w:rPr>
        <w:t>probability</w:t>
      </w:r>
      <w:r w:rsidR="004F0A12">
        <w:rPr>
          <w:rFonts w:ascii="Times New Roman" w:hAnsi="Times New Roman" w:cs="Times New Roman"/>
          <w:sz w:val="24"/>
          <w:szCs w:val="24"/>
        </w:rPr>
        <w:t>; the final output for the model</w:t>
      </w:r>
      <w:r w:rsidR="00B6186D">
        <w:rPr>
          <w:rFonts w:ascii="Times New Roman" w:hAnsi="Times New Roman" w:cs="Times New Roman"/>
          <w:sz w:val="24"/>
          <w:szCs w:val="24"/>
        </w:rPr>
        <w:t xml:space="preserve">.  </w:t>
      </w:r>
      <w:r w:rsidR="004F0A12">
        <w:rPr>
          <w:rFonts w:ascii="Times New Roman" w:hAnsi="Times New Roman" w:cs="Times New Roman"/>
          <w:sz w:val="24"/>
          <w:szCs w:val="24"/>
        </w:rPr>
        <w:t>As such, each sub-network was capable</w:t>
      </w:r>
      <w:r w:rsidR="006E4B59">
        <w:rPr>
          <w:rFonts w:ascii="Times New Roman" w:hAnsi="Times New Roman" w:cs="Times New Roman"/>
          <w:sz w:val="24"/>
          <w:szCs w:val="24"/>
        </w:rPr>
        <w:t xml:space="preserve"> of task identification, and </w:t>
      </w:r>
      <w:r w:rsidR="0062756B">
        <w:rPr>
          <w:rFonts w:ascii="Times New Roman" w:hAnsi="Times New Roman" w:cs="Times New Roman"/>
          <w:sz w:val="24"/>
          <w:szCs w:val="24"/>
        </w:rPr>
        <w:t xml:space="preserve">disease/healthy </w:t>
      </w:r>
      <w:r w:rsidR="006E4B59">
        <w:rPr>
          <w:rFonts w:ascii="Times New Roman" w:hAnsi="Times New Roman" w:cs="Times New Roman"/>
          <w:sz w:val="24"/>
          <w:szCs w:val="24"/>
        </w:rPr>
        <w:t>classification.</w:t>
      </w:r>
    </w:p>
    <w:p w14:paraId="0ED4BC69" w14:textId="2167949D" w:rsidR="00AC36F5" w:rsidRPr="006F30BB" w:rsidRDefault="00AC36F5"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The second type of model</w:t>
      </w:r>
      <w:r w:rsidR="00D3298B">
        <w:rPr>
          <w:rFonts w:ascii="Times New Roman" w:hAnsi="Times New Roman" w:cs="Times New Roman"/>
          <w:sz w:val="24"/>
          <w:szCs w:val="24"/>
        </w:rPr>
        <w:t xml:space="preserve">ling technique </w:t>
      </w:r>
      <w:r w:rsidR="00FD31FE">
        <w:rPr>
          <w:rFonts w:ascii="Times New Roman" w:hAnsi="Times New Roman" w:cs="Times New Roman"/>
          <w:sz w:val="24"/>
          <w:szCs w:val="24"/>
        </w:rPr>
        <w:t xml:space="preserve">(type-2) </w:t>
      </w:r>
      <w:r w:rsidRPr="006F30BB">
        <w:rPr>
          <w:rFonts w:ascii="Times New Roman" w:hAnsi="Times New Roman" w:cs="Times New Roman"/>
          <w:sz w:val="24"/>
          <w:szCs w:val="24"/>
        </w:rPr>
        <w:t>was similar to the first in that it utilized parallel CNN</w:t>
      </w:r>
      <w:r w:rsidR="00FD31FE">
        <w:rPr>
          <w:rFonts w:ascii="Times New Roman" w:hAnsi="Times New Roman" w:cs="Times New Roman"/>
          <w:sz w:val="24"/>
          <w:szCs w:val="24"/>
        </w:rPr>
        <w:t>-sub-networks</w:t>
      </w:r>
      <w:r w:rsidR="00464DCB" w:rsidRPr="006F30BB">
        <w:rPr>
          <w:rFonts w:ascii="Times New Roman" w:hAnsi="Times New Roman" w:cs="Times New Roman"/>
          <w:sz w:val="24"/>
          <w:szCs w:val="24"/>
        </w:rPr>
        <w:t xml:space="preserve"> and relied on</w:t>
      </w:r>
      <w:r w:rsidR="00B75369" w:rsidRPr="006F30BB">
        <w:rPr>
          <w:rFonts w:ascii="Times New Roman" w:hAnsi="Times New Roman" w:cs="Times New Roman"/>
          <w:sz w:val="24"/>
          <w:szCs w:val="24"/>
        </w:rPr>
        <w:t xml:space="preserve"> an ‘other’ class</w:t>
      </w:r>
      <w:r w:rsidR="00A14E2A">
        <w:rPr>
          <w:rFonts w:ascii="Times New Roman" w:hAnsi="Times New Roman" w:cs="Times New Roman"/>
          <w:sz w:val="24"/>
          <w:szCs w:val="24"/>
        </w:rPr>
        <w:t xml:space="preserve"> for task identification</w:t>
      </w:r>
      <w:r w:rsidRPr="006F30BB">
        <w:rPr>
          <w:rFonts w:ascii="Times New Roman" w:hAnsi="Times New Roman" w:cs="Times New Roman"/>
          <w:sz w:val="24"/>
          <w:szCs w:val="24"/>
        </w:rPr>
        <w:t xml:space="preserve">, but consisted of </w:t>
      </w:r>
      <w:r w:rsidRPr="006F30BB">
        <w:rPr>
          <w:rFonts w:ascii="Times New Roman" w:hAnsi="Times New Roman" w:cs="Times New Roman"/>
          <w:sz w:val="24"/>
          <w:szCs w:val="24"/>
        </w:rPr>
        <w:lastRenderedPageBreak/>
        <w:t xml:space="preserve">two </w:t>
      </w:r>
      <w:r w:rsidR="00F27F25" w:rsidRPr="006F30BB">
        <w:rPr>
          <w:rFonts w:ascii="Times New Roman" w:hAnsi="Times New Roman" w:cs="Times New Roman"/>
          <w:sz w:val="24"/>
          <w:szCs w:val="24"/>
        </w:rPr>
        <w:t>separate layers.  The first layer consisted of binary classifiers</w:t>
      </w:r>
      <w:r w:rsidR="00DE3A00" w:rsidRPr="006F30BB">
        <w:rPr>
          <w:rFonts w:ascii="Times New Roman" w:hAnsi="Times New Roman" w:cs="Times New Roman"/>
          <w:sz w:val="24"/>
          <w:szCs w:val="24"/>
        </w:rPr>
        <w:t xml:space="preserve"> which were capable of distinguishing between </w:t>
      </w:r>
      <w:r w:rsidR="002A10ED">
        <w:rPr>
          <w:rFonts w:ascii="Times New Roman" w:hAnsi="Times New Roman" w:cs="Times New Roman"/>
          <w:sz w:val="24"/>
          <w:szCs w:val="24"/>
        </w:rPr>
        <w:t>a</w:t>
      </w:r>
      <w:r w:rsidR="0032632F" w:rsidRPr="006F30BB">
        <w:rPr>
          <w:rFonts w:ascii="Times New Roman" w:hAnsi="Times New Roman" w:cs="Times New Roman"/>
          <w:sz w:val="24"/>
          <w:szCs w:val="24"/>
        </w:rPr>
        <w:t xml:space="preserve"> </w:t>
      </w:r>
      <w:r w:rsidR="002A10ED">
        <w:rPr>
          <w:rFonts w:ascii="Times New Roman" w:hAnsi="Times New Roman" w:cs="Times New Roman"/>
          <w:sz w:val="24"/>
          <w:szCs w:val="24"/>
        </w:rPr>
        <w:t>task-specific</w:t>
      </w:r>
      <w:r w:rsidR="0032632F" w:rsidRPr="006F30BB">
        <w:rPr>
          <w:rFonts w:ascii="Times New Roman" w:hAnsi="Times New Roman" w:cs="Times New Roman"/>
          <w:sz w:val="24"/>
          <w:szCs w:val="24"/>
        </w:rPr>
        <w:t xml:space="preserve"> plant, and </w:t>
      </w:r>
      <w:r w:rsidR="002A10ED">
        <w:rPr>
          <w:rFonts w:ascii="Times New Roman" w:hAnsi="Times New Roman" w:cs="Times New Roman"/>
          <w:sz w:val="24"/>
          <w:szCs w:val="24"/>
        </w:rPr>
        <w:t>the</w:t>
      </w:r>
      <w:r w:rsidR="0032632F" w:rsidRPr="006F30BB">
        <w:rPr>
          <w:rFonts w:ascii="Times New Roman" w:hAnsi="Times New Roman" w:cs="Times New Roman"/>
          <w:sz w:val="24"/>
          <w:szCs w:val="24"/>
        </w:rPr>
        <w:t xml:space="preserve"> generic ‘other’ class</w:t>
      </w:r>
      <w:r w:rsidR="002A10ED">
        <w:rPr>
          <w:rFonts w:ascii="Times New Roman" w:hAnsi="Times New Roman" w:cs="Times New Roman"/>
          <w:sz w:val="24"/>
          <w:szCs w:val="24"/>
        </w:rPr>
        <w:t>,</w:t>
      </w:r>
      <w:r w:rsidR="002A0C44" w:rsidRPr="006F30BB">
        <w:rPr>
          <w:rFonts w:ascii="Times New Roman" w:hAnsi="Times New Roman" w:cs="Times New Roman"/>
          <w:sz w:val="24"/>
          <w:szCs w:val="24"/>
        </w:rPr>
        <w:t xml:space="preserve"> similar to </w:t>
      </w:r>
      <w:r w:rsidR="00E15765" w:rsidRPr="006F30BB">
        <w:rPr>
          <w:rFonts w:ascii="Times New Roman" w:hAnsi="Times New Roman" w:cs="Times New Roman"/>
          <w:sz w:val="24"/>
          <w:szCs w:val="24"/>
        </w:rPr>
        <w:t xml:space="preserve">those </w:t>
      </w:r>
      <w:r w:rsidR="002A0C44" w:rsidRPr="006F30BB">
        <w:rPr>
          <w:rFonts w:ascii="Times New Roman" w:hAnsi="Times New Roman" w:cs="Times New Roman"/>
          <w:sz w:val="24"/>
          <w:szCs w:val="24"/>
        </w:rPr>
        <w:t>in model</w:t>
      </w:r>
      <w:r w:rsidR="00E15765" w:rsidRPr="006F30BB">
        <w:rPr>
          <w:rFonts w:ascii="Times New Roman" w:hAnsi="Times New Roman" w:cs="Times New Roman"/>
          <w:sz w:val="24"/>
          <w:szCs w:val="24"/>
        </w:rPr>
        <w:t xml:space="preserve"> typ</w:t>
      </w:r>
      <w:r w:rsidR="00FD1D4F">
        <w:rPr>
          <w:rFonts w:ascii="Times New Roman" w:hAnsi="Times New Roman" w:cs="Times New Roman"/>
          <w:sz w:val="24"/>
          <w:szCs w:val="24"/>
        </w:rPr>
        <w:t>e-1</w:t>
      </w:r>
      <w:r w:rsidR="003A56BD" w:rsidRPr="006F30BB">
        <w:rPr>
          <w:rFonts w:ascii="Times New Roman" w:hAnsi="Times New Roman" w:cs="Times New Roman"/>
          <w:sz w:val="24"/>
          <w:szCs w:val="24"/>
        </w:rPr>
        <w:t xml:space="preserve">.  </w:t>
      </w:r>
      <w:r w:rsidR="002A0C44" w:rsidRPr="006F30BB">
        <w:rPr>
          <w:rFonts w:ascii="Times New Roman" w:hAnsi="Times New Roman" w:cs="Times New Roman"/>
          <w:sz w:val="24"/>
          <w:szCs w:val="24"/>
        </w:rPr>
        <w:t>However, t</w:t>
      </w:r>
      <w:r w:rsidR="003A56BD" w:rsidRPr="006F30BB">
        <w:rPr>
          <w:rFonts w:ascii="Times New Roman" w:hAnsi="Times New Roman" w:cs="Times New Roman"/>
          <w:sz w:val="24"/>
          <w:szCs w:val="24"/>
        </w:rPr>
        <w:t>his</w:t>
      </w:r>
      <w:r w:rsidR="00AF5AA8">
        <w:rPr>
          <w:rFonts w:ascii="Times New Roman" w:hAnsi="Times New Roman" w:cs="Times New Roman"/>
          <w:sz w:val="24"/>
          <w:szCs w:val="24"/>
        </w:rPr>
        <w:t xml:space="preserve"> first</w:t>
      </w:r>
      <w:r w:rsidR="003A56BD" w:rsidRPr="006F30BB">
        <w:rPr>
          <w:rFonts w:ascii="Times New Roman" w:hAnsi="Times New Roman" w:cs="Times New Roman"/>
          <w:sz w:val="24"/>
          <w:szCs w:val="24"/>
        </w:rPr>
        <w:t xml:space="preserve"> layer </w:t>
      </w:r>
      <w:r w:rsidR="00AF5AA8">
        <w:rPr>
          <w:rFonts w:ascii="Times New Roman" w:hAnsi="Times New Roman" w:cs="Times New Roman"/>
          <w:sz w:val="24"/>
          <w:szCs w:val="24"/>
        </w:rPr>
        <w:t>did</w:t>
      </w:r>
      <w:r w:rsidR="003A56BD" w:rsidRPr="006F30BB">
        <w:rPr>
          <w:rFonts w:ascii="Times New Roman" w:hAnsi="Times New Roman" w:cs="Times New Roman"/>
          <w:sz w:val="24"/>
          <w:szCs w:val="24"/>
        </w:rPr>
        <w:t xml:space="preserve"> not distinguish between diseased and healthy leaves</w:t>
      </w:r>
      <w:r w:rsidR="00AF5AA8">
        <w:rPr>
          <w:rFonts w:ascii="Times New Roman" w:hAnsi="Times New Roman" w:cs="Times New Roman"/>
          <w:sz w:val="24"/>
          <w:szCs w:val="24"/>
        </w:rPr>
        <w:t xml:space="preserve"> (</w:t>
      </w:r>
      <w:r w:rsidR="003A56BD" w:rsidRPr="006F30BB">
        <w:rPr>
          <w:rFonts w:ascii="Times New Roman" w:hAnsi="Times New Roman" w:cs="Times New Roman"/>
          <w:sz w:val="24"/>
          <w:szCs w:val="24"/>
        </w:rPr>
        <w:t xml:space="preserve">both were used </w:t>
      </w:r>
      <w:r w:rsidR="00E631A6" w:rsidRPr="006F30BB">
        <w:rPr>
          <w:rFonts w:ascii="Times New Roman" w:hAnsi="Times New Roman" w:cs="Times New Roman"/>
          <w:sz w:val="24"/>
          <w:szCs w:val="24"/>
        </w:rPr>
        <w:t xml:space="preserve">in </w:t>
      </w:r>
      <w:r w:rsidR="00AF5AA8">
        <w:rPr>
          <w:rFonts w:ascii="Times New Roman" w:hAnsi="Times New Roman" w:cs="Times New Roman"/>
          <w:sz w:val="24"/>
          <w:szCs w:val="24"/>
        </w:rPr>
        <w:t xml:space="preserve">training); </w:t>
      </w:r>
      <w:r w:rsidR="002649E0">
        <w:rPr>
          <w:rFonts w:ascii="Times New Roman" w:hAnsi="Times New Roman" w:cs="Times New Roman"/>
          <w:sz w:val="24"/>
          <w:szCs w:val="24"/>
        </w:rPr>
        <w:t>it was only for task identification</w:t>
      </w:r>
      <w:r w:rsidR="002A0C44" w:rsidRPr="006F30BB">
        <w:rPr>
          <w:rFonts w:ascii="Times New Roman" w:hAnsi="Times New Roman" w:cs="Times New Roman"/>
          <w:sz w:val="24"/>
          <w:szCs w:val="24"/>
        </w:rPr>
        <w:t xml:space="preserve">.  </w:t>
      </w:r>
      <w:r w:rsidR="00E631A6" w:rsidRPr="006F30BB">
        <w:rPr>
          <w:rFonts w:ascii="Times New Roman" w:hAnsi="Times New Roman" w:cs="Times New Roman"/>
          <w:sz w:val="24"/>
          <w:szCs w:val="24"/>
        </w:rPr>
        <w:t xml:space="preserve">The second layer consisted of </w:t>
      </w:r>
      <w:r w:rsidR="002649E0">
        <w:rPr>
          <w:rFonts w:ascii="Times New Roman" w:hAnsi="Times New Roman" w:cs="Times New Roman"/>
          <w:sz w:val="24"/>
          <w:szCs w:val="24"/>
        </w:rPr>
        <w:t xml:space="preserve">more traditional </w:t>
      </w:r>
      <w:r w:rsidR="00D87D94" w:rsidRPr="006F30BB">
        <w:rPr>
          <w:rFonts w:ascii="Times New Roman" w:hAnsi="Times New Roman" w:cs="Times New Roman"/>
          <w:sz w:val="24"/>
          <w:szCs w:val="24"/>
        </w:rPr>
        <w:t xml:space="preserve">multi-class classifiers that were capable of distinguishing between healthy and diseased leaves </w:t>
      </w:r>
      <w:r w:rsidR="003F2B4E">
        <w:rPr>
          <w:rFonts w:ascii="Times New Roman" w:hAnsi="Times New Roman" w:cs="Times New Roman"/>
          <w:sz w:val="24"/>
          <w:szCs w:val="24"/>
        </w:rPr>
        <w:t>from</w:t>
      </w:r>
      <w:r w:rsidR="00D87D94" w:rsidRPr="006F30BB">
        <w:rPr>
          <w:rFonts w:ascii="Times New Roman" w:hAnsi="Times New Roman" w:cs="Times New Roman"/>
          <w:sz w:val="24"/>
          <w:szCs w:val="24"/>
        </w:rPr>
        <w:t xml:space="preserve"> a single type of plant.</w:t>
      </w:r>
      <w:r w:rsidR="003628AB">
        <w:rPr>
          <w:rFonts w:ascii="Times New Roman" w:hAnsi="Times New Roman" w:cs="Times New Roman"/>
          <w:sz w:val="24"/>
          <w:szCs w:val="24"/>
        </w:rPr>
        <w:t xml:space="preserve">  </w:t>
      </w:r>
      <w:r w:rsidR="004E7E55">
        <w:rPr>
          <w:rFonts w:ascii="Times New Roman" w:hAnsi="Times New Roman" w:cs="Times New Roman"/>
          <w:sz w:val="24"/>
          <w:szCs w:val="24"/>
        </w:rPr>
        <w:t>For a given image, t</w:t>
      </w:r>
      <w:r w:rsidR="008F5396" w:rsidRPr="006F30BB">
        <w:rPr>
          <w:rFonts w:ascii="Times New Roman" w:hAnsi="Times New Roman" w:cs="Times New Roman"/>
          <w:sz w:val="24"/>
          <w:szCs w:val="24"/>
        </w:rPr>
        <w:t>he first layer</w:t>
      </w:r>
      <w:r w:rsidR="004E7E55">
        <w:rPr>
          <w:rFonts w:ascii="Times New Roman" w:hAnsi="Times New Roman" w:cs="Times New Roman"/>
          <w:sz w:val="24"/>
          <w:szCs w:val="24"/>
        </w:rPr>
        <w:t xml:space="preserve"> would</w:t>
      </w:r>
      <w:r w:rsidR="008F5396" w:rsidRPr="006F30BB">
        <w:rPr>
          <w:rFonts w:ascii="Times New Roman" w:hAnsi="Times New Roman" w:cs="Times New Roman"/>
          <w:sz w:val="24"/>
          <w:szCs w:val="24"/>
        </w:rPr>
        <w:t xml:space="preserve"> </w:t>
      </w:r>
      <w:r w:rsidR="004E7E55">
        <w:rPr>
          <w:rFonts w:ascii="Times New Roman" w:hAnsi="Times New Roman" w:cs="Times New Roman"/>
          <w:sz w:val="24"/>
          <w:szCs w:val="24"/>
        </w:rPr>
        <w:t xml:space="preserve">determine the </w:t>
      </w:r>
      <w:r w:rsidR="003628AB">
        <w:rPr>
          <w:rFonts w:ascii="Times New Roman" w:hAnsi="Times New Roman" w:cs="Times New Roman"/>
          <w:sz w:val="24"/>
          <w:szCs w:val="24"/>
        </w:rPr>
        <w:t>task</w:t>
      </w:r>
      <w:r w:rsidR="004E7E55">
        <w:rPr>
          <w:rFonts w:ascii="Times New Roman" w:hAnsi="Times New Roman" w:cs="Times New Roman"/>
          <w:sz w:val="24"/>
          <w:szCs w:val="24"/>
        </w:rPr>
        <w:t xml:space="preserve">, </w:t>
      </w:r>
      <w:r w:rsidR="0067434D">
        <w:rPr>
          <w:rFonts w:ascii="Times New Roman" w:hAnsi="Times New Roman" w:cs="Times New Roman"/>
          <w:sz w:val="24"/>
          <w:szCs w:val="24"/>
        </w:rPr>
        <w:t>after which the image would be passed to the task-appropriate second layer sub-network</w:t>
      </w:r>
      <w:r w:rsidR="008F7F34" w:rsidRPr="006F30BB">
        <w:rPr>
          <w:rFonts w:ascii="Times New Roman" w:hAnsi="Times New Roman" w:cs="Times New Roman"/>
          <w:sz w:val="24"/>
          <w:szCs w:val="24"/>
        </w:rPr>
        <w:t xml:space="preserve">.  </w:t>
      </w:r>
      <w:r w:rsidR="005E7D88" w:rsidRPr="006F30BB">
        <w:rPr>
          <w:rFonts w:ascii="Times New Roman" w:hAnsi="Times New Roman" w:cs="Times New Roman"/>
          <w:sz w:val="24"/>
          <w:szCs w:val="24"/>
        </w:rPr>
        <w:t xml:space="preserve">New classes could be introduced incrementally by adding additional </w:t>
      </w:r>
      <w:r w:rsidR="00CC2D2A" w:rsidRPr="006F30BB">
        <w:rPr>
          <w:rFonts w:ascii="Times New Roman" w:hAnsi="Times New Roman" w:cs="Times New Roman"/>
          <w:sz w:val="24"/>
          <w:szCs w:val="24"/>
        </w:rPr>
        <w:t>sub-</w:t>
      </w:r>
      <w:r w:rsidR="00E561EE" w:rsidRPr="006F30BB">
        <w:rPr>
          <w:rFonts w:ascii="Times New Roman" w:hAnsi="Times New Roman" w:cs="Times New Roman"/>
          <w:sz w:val="24"/>
          <w:szCs w:val="24"/>
        </w:rPr>
        <w:t>networks</w:t>
      </w:r>
      <w:r w:rsidR="00CC2D2A" w:rsidRPr="006F30BB">
        <w:rPr>
          <w:rFonts w:ascii="Times New Roman" w:hAnsi="Times New Roman" w:cs="Times New Roman"/>
          <w:sz w:val="24"/>
          <w:szCs w:val="24"/>
        </w:rPr>
        <w:t xml:space="preserve"> for each type of new plant</w:t>
      </w:r>
      <w:r w:rsidR="002A2C2B">
        <w:rPr>
          <w:rFonts w:ascii="Times New Roman" w:hAnsi="Times New Roman" w:cs="Times New Roman"/>
          <w:sz w:val="24"/>
          <w:szCs w:val="24"/>
        </w:rPr>
        <w:t>; one in each layer.</w:t>
      </w:r>
    </w:p>
    <w:p w14:paraId="486253D8" w14:textId="5BC7DE88" w:rsidR="00A14F66" w:rsidRDefault="00A14F66" w:rsidP="00164803">
      <w:pPr>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Both types of models </w:t>
      </w:r>
      <w:r w:rsidR="008624A8">
        <w:rPr>
          <w:rFonts w:ascii="Times New Roman" w:hAnsi="Times New Roman" w:cs="Times New Roman"/>
          <w:sz w:val="24"/>
          <w:szCs w:val="24"/>
        </w:rPr>
        <w:t>used</w:t>
      </w:r>
      <w:r w:rsidR="00FA2D06" w:rsidRPr="006F30BB">
        <w:rPr>
          <w:rFonts w:ascii="Times New Roman" w:hAnsi="Times New Roman" w:cs="Times New Roman"/>
          <w:sz w:val="24"/>
          <w:szCs w:val="24"/>
        </w:rPr>
        <w:t xml:space="preserve"> </w:t>
      </w:r>
      <w:r w:rsidR="000218F2" w:rsidRPr="006F30BB">
        <w:rPr>
          <w:rFonts w:ascii="Times New Roman" w:hAnsi="Times New Roman" w:cs="Times New Roman"/>
          <w:sz w:val="24"/>
          <w:szCs w:val="24"/>
        </w:rPr>
        <w:t xml:space="preserve">a </w:t>
      </w:r>
      <w:r w:rsidR="00E576B2">
        <w:rPr>
          <w:rFonts w:ascii="Times New Roman" w:hAnsi="Times New Roman" w:cs="Times New Roman"/>
          <w:sz w:val="24"/>
          <w:szCs w:val="24"/>
        </w:rPr>
        <w:t>set of</w:t>
      </w:r>
      <w:r w:rsidR="00FA2D06" w:rsidRPr="006F30BB">
        <w:rPr>
          <w:rFonts w:ascii="Times New Roman" w:hAnsi="Times New Roman" w:cs="Times New Roman"/>
          <w:sz w:val="24"/>
          <w:szCs w:val="24"/>
        </w:rPr>
        <w:t xml:space="preserve"> generic plant leaves (these were not all fruit tree leaves) </w:t>
      </w:r>
      <w:r w:rsidR="00A62790" w:rsidRPr="006F30BB">
        <w:rPr>
          <w:rFonts w:ascii="Times New Roman" w:hAnsi="Times New Roman" w:cs="Times New Roman"/>
          <w:sz w:val="24"/>
          <w:szCs w:val="24"/>
        </w:rPr>
        <w:t>for sub-</w:t>
      </w:r>
      <w:r w:rsidR="008E591C">
        <w:rPr>
          <w:rFonts w:ascii="Times New Roman" w:hAnsi="Times New Roman" w:cs="Times New Roman"/>
          <w:sz w:val="24"/>
          <w:szCs w:val="24"/>
        </w:rPr>
        <w:t>networks</w:t>
      </w:r>
      <w:r w:rsidR="00A62790" w:rsidRPr="006F30BB">
        <w:rPr>
          <w:rFonts w:ascii="Times New Roman" w:hAnsi="Times New Roman" w:cs="Times New Roman"/>
          <w:sz w:val="24"/>
          <w:szCs w:val="24"/>
        </w:rPr>
        <w:t xml:space="preserve"> to dis</w:t>
      </w:r>
      <w:r w:rsidR="004F0CF8" w:rsidRPr="006F30BB">
        <w:rPr>
          <w:rFonts w:ascii="Times New Roman" w:hAnsi="Times New Roman" w:cs="Times New Roman"/>
          <w:sz w:val="24"/>
          <w:szCs w:val="24"/>
        </w:rPr>
        <w:t>tinguish between their tree’s leaves</w:t>
      </w:r>
      <w:r w:rsidR="0025430E">
        <w:rPr>
          <w:rFonts w:ascii="Times New Roman" w:hAnsi="Times New Roman" w:cs="Times New Roman"/>
          <w:sz w:val="24"/>
          <w:szCs w:val="24"/>
        </w:rPr>
        <w:t>,</w:t>
      </w:r>
      <w:r w:rsidR="004F0CF8" w:rsidRPr="006F30BB">
        <w:rPr>
          <w:rFonts w:ascii="Times New Roman" w:hAnsi="Times New Roman" w:cs="Times New Roman"/>
          <w:sz w:val="24"/>
          <w:szCs w:val="24"/>
        </w:rPr>
        <w:t xml:space="preserve"> and leaves from </w:t>
      </w:r>
      <w:r w:rsidR="0025430E">
        <w:rPr>
          <w:rFonts w:ascii="Times New Roman" w:hAnsi="Times New Roman" w:cs="Times New Roman"/>
          <w:sz w:val="24"/>
          <w:szCs w:val="24"/>
        </w:rPr>
        <w:t xml:space="preserve">other </w:t>
      </w:r>
      <w:r w:rsidR="004F0CF8" w:rsidRPr="006F30BB">
        <w:rPr>
          <w:rFonts w:ascii="Times New Roman" w:hAnsi="Times New Roman" w:cs="Times New Roman"/>
          <w:sz w:val="24"/>
          <w:szCs w:val="24"/>
        </w:rPr>
        <w:t xml:space="preserve">trees.  The </w:t>
      </w:r>
      <w:r w:rsidR="00E62F9E" w:rsidRPr="006F30BB">
        <w:rPr>
          <w:rFonts w:ascii="Times New Roman" w:hAnsi="Times New Roman" w:cs="Times New Roman"/>
          <w:sz w:val="24"/>
          <w:szCs w:val="24"/>
        </w:rPr>
        <w:t>hypothesis</w:t>
      </w:r>
      <w:r w:rsidR="004F0CF8" w:rsidRPr="006F30BB">
        <w:rPr>
          <w:rFonts w:ascii="Times New Roman" w:hAnsi="Times New Roman" w:cs="Times New Roman"/>
          <w:sz w:val="24"/>
          <w:szCs w:val="24"/>
        </w:rPr>
        <w:t xml:space="preserve"> was that </w:t>
      </w:r>
      <w:r w:rsidR="001C36FE" w:rsidRPr="006F30BB">
        <w:rPr>
          <w:rFonts w:ascii="Times New Roman" w:hAnsi="Times New Roman" w:cs="Times New Roman"/>
          <w:sz w:val="24"/>
          <w:szCs w:val="24"/>
        </w:rPr>
        <w:t xml:space="preserve">leaves of a specific plant would </w:t>
      </w:r>
      <w:r w:rsidR="00DB3F25" w:rsidRPr="006F30BB">
        <w:rPr>
          <w:rFonts w:ascii="Times New Roman" w:hAnsi="Times New Roman" w:cs="Times New Roman"/>
          <w:sz w:val="24"/>
          <w:szCs w:val="24"/>
        </w:rPr>
        <w:t>be more similar to</w:t>
      </w:r>
      <w:r w:rsidR="001C36FE" w:rsidRPr="006F30BB">
        <w:rPr>
          <w:rFonts w:ascii="Times New Roman" w:hAnsi="Times New Roman" w:cs="Times New Roman"/>
          <w:sz w:val="24"/>
          <w:szCs w:val="24"/>
        </w:rPr>
        <w:t xml:space="preserve"> </w:t>
      </w:r>
      <w:r w:rsidR="00B47C59">
        <w:rPr>
          <w:rFonts w:ascii="Times New Roman" w:hAnsi="Times New Roman" w:cs="Times New Roman"/>
          <w:sz w:val="24"/>
          <w:szCs w:val="24"/>
        </w:rPr>
        <w:t>one-another</w:t>
      </w:r>
      <w:r w:rsidR="00DB3F25" w:rsidRPr="006F30BB">
        <w:rPr>
          <w:rFonts w:ascii="Times New Roman" w:hAnsi="Times New Roman" w:cs="Times New Roman"/>
          <w:sz w:val="24"/>
          <w:szCs w:val="24"/>
        </w:rPr>
        <w:t xml:space="preserve"> than </w:t>
      </w:r>
      <w:r w:rsidR="00BA5C81">
        <w:rPr>
          <w:rFonts w:ascii="Times New Roman" w:hAnsi="Times New Roman" w:cs="Times New Roman"/>
          <w:sz w:val="24"/>
          <w:szCs w:val="24"/>
        </w:rPr>
        <w:t>the</w:t>
      </w:r>
      <w:r w:rsidR="00DB3F25" w:rsidRPr="006F30BB">
        <w:rPr>
          <w:rFonts w:ascii="Times New Roman" w:hAnsi="Times New Roman" w:cs="Times New Roman"/>
          <w:sz w:val="24"/>
          <w:szCs w:val="24"/>
        </w:rPr>
        <w:t xml:space="preserve"> generic mix of leaves from other plants, and that leaves other </w:t>
      </w:r>
      <w:r w:rsidR="001319EB" w:rsidRPr="006F30BB">
        <w:rPr>
          <w:rFonts w:ascii="Times New Roman" w:hAnsi="Times New Roman" w:cs="Times New Roman"/>
          <w:sz w:val="24"/>
          <w:szCs w:val="24"/>
        </w:rPr>
        <w:t>plant</w:t>
      </w:r>
      <w:r w:rsidR="00080432">
        <w:rPr>
          <w:rFonts w:ascii="Times New Roman" w:hAnsi="Times New Roman" w:cs="Times New Roman"/>
          <w:sz w:val="24"/>
          <w:szCs w:val="24"/>
        </w:rPr>
        <w:t>s</w:t>
      </w:r>
      <w:r w:rsidR="00DB3F25" w:rsidRPr="006F30BB">
        <w:rPr>
          <w:rFonts w:ascii="Times New Roman" w:hAnsi="Times New Roman" w:cs="Times New Roman"/>
          <w:sz w:val="24"/>
          <w:szCs w:val="24"/>
        </w:rPr>
        <w:t xml:space="preserve"> would be more similar to </w:t>
      </w:r>
      <w:r w:rsidR="001319EB" w:rsidRPr="006F30BB">
        <w:rPr>
          <w:rFonts w:ascii="Times New Roman" w:hAnsi="Times New Roman" w:cs="Times New Roman"/>
          <w:sz w:val="24"/>
          <w:szCs w:val="24"/>
        </w:rPr>
        <w:t>the generic mix of leaves than the</w:t>
      </w:r>
      <w:r w:rsidR="00017DD2">
        <w:rPr>
          <w:rFonts w:ascii="Times New Roman" w:hAnsi="Times New Roman" w:cs="Times New Roman"/>
          <w:sz w:val="24"/>
          <w:szCs w:val="24"/>
        </w:rPr>
        <w:t xml:space="preserve"> task-specific</w:t>
      </w:r>
      <w:r w:rsidR="001319EB" w:rsidRPr="006F30BB">
        <w:rPr>
          <w:rFonts w:ascii="Times New Roman" w:hAnsi="Times New Roman" w:cs="Times New Roman"/>
          <w:sz w:val="24"/>
          <w:szCs w:val="24"/>
        </w:rPr>
        <w:t xml:space="preserve"> leaf </w:t>
      </w:r>
      <w:r w:rsidR="00017DD2">
        <w:rPr>
          <w:rFonts w:ascii="Times New Roman" w:hAnsi="Times New Roman" w:cs="Times New Roman"/>
          <w:sz w:val="24"/>
          <w:szCs w:val="24"/>
        </w:rPr>
        <w:t xml:space="preserve">for any </w:t>
      </w:r>
      <w:r w:rsidR="001319EB" w:rsidRPr="006F30BB">
        <w:rPr>
          <w:rFonts w:ascii="Times New Roman" w:hAnsi="Times New Roman" w:cs="Times New Roman"/>
          <w:sz w:val="24"/>
          <w:szCs w:val="24"/>
        </w:rPr>
        <w:t>sub-networ</w:t>
      </w:r>
      <w:r w:rsidR="00017DD2">
        <w:rPr>
          <w:rFonts w:ascii="Times New Roman" w:hAnsi="Times New Roman" w:cs="Times New Roman"/>
          <w:sz w:val="24"/>
          <w:szCs w:val="24"/>
        </w:rPr>
        <w:t>k</w:t>
      </w:r>
      <w:r w:rsidR="001319EB" w:rsidRPr="006F30BB">
        <w:rPr>
          <w:rFonts w:ascii="Times New Roman" w:hAnsi="Times New Roman" w:cs="Times New Roman"/>
          <w:sz w:val="24"/>
          <w:szCs w:val="24"/>
        </w:rPr>
        <w:t>.</w:t>
      </w:r>
      <w:r w:rsidR="000218F2" w:rsidRPr="006F30BB">
        <w:rPr>
          <w:rFonts w:ascii="Times New Roman" w:hAnsi="Times New Roman" w:cs="Times New Roman"/>
          <w:sz w:val="24"/>
          <w:szCs w:val="24"/>
        </w:rPr>
        <w:t xml:space="preserve"> </w:t>
      </w:r>
      <w:r w:rsidR="00A031D6" w:rsidRPr="006F30BB">
        <w:rPr>
          <w:rFonts w:ascii="Times New Roman" w:hAnsi="Times New Roman" w:cs="Times New Roman"/>
          <w:sz w:val="24"/>
          <w:szCs w:val="24"/>
        </w:rPr>
        <w:t xml:space="preserve">  </w:t>
      </w:r>
      <w:r w:rsidR="00247EE3">
        <w:rPr>
          <w:rFonts w:ascii="Times New Roman" w:hAnsi="Times New Roman" w:cs="Times New Roman"/>
          <w:sz w:val="24"/>
          <w:szCs w:val="24"/>
        </w:rPr>
        <w:t>It was though that e</w:t>
      </w:r>
      <w:r w:rsidR="00080432">
        <w:rPr>
          <w:rFonts w:ascii="Times New Roman" w:hAnsi="Times New Roman" w:cs="Times New Roman"/>
          <w:sz w:val="24"/>
          <w:szCs w:val="24"/>
        </w:rPr>
        <w:t xml:space="preserve">ither alone or in conjunction, </w:t>
      </w:r>
      <w:r w:rsidR="00247EE3">
        <w:rPr>
          <w:rFonts w:ascii="Times New Roman" w:hAnsi="Times New Roman" w:cs="Times New Roman"/>
          <w:sz w:val="24"/>
          <w:szCs w:val="24"/>
        </w:rPr>
        <w:t>the sub-net</w:t>
      </w:r>
      <w:r w:rsidR="00C92C87">
        <w:rPr>
          <w:rFonts w:ascii="Times New Roman" w:hAnsi="Times New Roman" w:cs="Times New Roman"/>
          <w:sz w:val="24"/>
          <w:szCs w:val="24"/>
        </w:rPr>
        <w:t>works would be able to use this phenomenon for task identification</w:t>
      </w:r>
      <w:r w:rsidR="00BF7BD8">
        <w:rPr>
          <w:rFonts w:ascii="Times New Roman" w:hAnsi="Times New Roman" w:cs="Times New Roman"/>
          <w:sz w:val="24"/>
          <w:szCs w:val="24"/>
        </w:rPr>
        <w:t>; a major obstacle for CIL.</w:t>
      </w:r>
    </w:p>
    <w:p w14:paraId="5783B0BF" w14:textId="41927CB6" w:rsidR="00C30DE7" w:rsidRDefault="00BF7BD8" w:rsidP="00C30DE7">
      <w:pPr>
        <w:pStyle w:val="ListParagraph"/>
        <w:spacing w:line="276" w:lineRule="auto"/>
        <w:ind w:left="0" w:firstLine="720"/>
        <w:rPr>
          <w:rFonts w:ascii="Times New Roman" w:hAnsi="Times New Roman" w:cs="Times New Roman"/>
          <w:sz w:val="24"/>
          <w:szCs w:val="24"/>
        </w:rPr>
      </w:pPr>
      <w:r>
        <w:rPr>
          <w:rFonts w:ascii="Times New Roman" w:hAnsi="Times New Roman" w:cs="Times New Roman"/>
          <w:sz w:val="24"/>
          <w:szCs w:val="24"/>
        </w:rPr>
        <w:t xml:space="preserve">Furthermore, there were two types of data-selections used for the ‘other’ classes.  The first type included images from every class aside from those from </w:t>
      </w:r>
      <w:r w:rsidR="00501CA8">
        <w:rPr>
          <w:rFonts w:ascii="Times New Roman" w:hAnsi="Times New Roman" w:cs="Times New Roman"/>
          <w:sz w:val="24"/>
          <w:szCs w:val="24"/>
        </w:rPr>
        <w:t>a specific</w:t>
      </w:r>
      <w:r>
        <w:rPr>
          <w:rFonts w:ascii="Times New Roman" w:hAnsi="Times New Roman" w:cs="Times New Roman"/>
          <w:sz w:val="24"/>
          <w:szCs w:val="24"/>
        </w:rPr>
        <w:t xml:space="preserve"> sub-network</w:t>
      </w:r>
      <w:r w:rsidR="00501CA8">
        <w:rPr>
          <w:rFonts w:ascii="Times New Roman" w:hAnsi="Times New Roman" w:cs="Times New Roman"/>
          <w:sz w:val="24"/>
          <w:szCs w:val="24"/>
        </w:rPr>
        <w:t>’s</w:t>
      </w:r>
      <w:r>
        <w:rPr>
          <w:rFonts w:ascii="Times New Roman" w:hAnsi="Times New Roman" w:cs="Times New Roman"/>
          <w:sz w:val="24"/>
          <w:szCs w:val="24"/>
        </w:rPr>
        <w:t xml:space="preserve"> target plant.  This implies that each sub-network may have had the ability to directly tell when an image was off-target</w:t>
      </w:r>
      <w:r w:rsidR="00501CA8">
        <w:rPr>
          <w:rFonts w:ascii="Times New Roman" w:hAnsi="Times New Roman" w:cs="Times New Roman"/>
          <w:sz w:val="24"/>
          <w:szCs w:val="24"/>
        </w:rPr>
        <w:t xml:space="preserve"> via </w:t>
      </w:r>
      <w:r w:rsidR="00C24896">
        <w:rPr>
          <w:rFonts w:ascii="Times New Roman" w:hAnsi="Times New Roman" w:cs="Times New Roman"/>
          <w:sz w:val="24"/>
          <w:szCs w:val="24"/>
        </w:rPr>
        <w:t>prior examples</w:t>
      </w:r>
      <w:r>
        <w:rPr>
          <w:rFonts w:ascii="Times New Roman" w:hAnsi="Times New Roman" w:cs="Times New Roman"/>
          <w:sz w:val="24"/>
          <w:szCs w:val="24"/>
        </w:rPr>
        <w:t>.  The second type of data-selection for the ‘other’ classes excluded images from target-plants across all sub-networks.  These sub-networks relied more on the ability of their sibling sub-networks to recognize their on-target images, because they had no direct examples</w:t>
      </w:r>
      <w:r w:rsidR="00845EF1">
        <w:rPr>
          <w:rFonts w:ascii="Times New Roman" w:hAnsi="Times New Roman" w:cs="Times New Roman"/>
          <w:sz w:val="24"/>
          <w:szCs w:val="24"/>
        </w:rPr>
        <w:t xml:space="preserve"> of</w:t>
      </w:r>
      <w:r>
        <w:rPr>
          <w:rFonts w:ascii="Times New Roman" w:hAnsi="Times New Roman" w:cs="Times New Roman"/>
          <w:sz w:val="24"/>
          <w:szCs w:val="24"/>
        </w:rPr>
        <w:t xml:space="preserve"> off-target images</w:t>
      </w:r>
      <w:r w:rsidR="007C783D">
        <w:rPr>
          <w:rFonts w:ascii="Times New Roman" w:hAnsi="Times New Roman" w:cs="Times New Roman"/>
          <w:sz w:val="24"/>
          <w:szCs w:val="24"/>
        </w:rPr>
        <w:t xml:space="preserve">, and for off-target images to generalize to the ‘other’ class better than </w:t>
      </w:r>
      <w:r w:rsidR="003F0318">
        <w:rPr>
          <w:rFonts w:ascii="Times New Roman" w:hAnsi="Times New Roman" w:cs="Times New Roman"/>
          <w:sz w:val="24"/>
          <w:szCs w:val="24"/>
        </w:rPr>
        <w:t>disease/healthy</w:t>
      </w:r>
      <w:r w:rsidR="007C783D">
        <w:rPr>
          <w:rFonts w:ascii="Times New Roman" w:hAnsi="Times New Roman" w:cs="Times New Roman"/>
          <w:sz w:val="24"/>
          <w:szCs w:val="24"/>
        </w:rPr>
        <w:t xml:space="preserve"> classes</w:t>
      </w:r>
      <w:r w:rsidR="003F0318">
        <w:rPr>
          <w:rFonts w:ascii="Times New Roman" w:hAnsi="Times New Roman" w:cs="Times New Roman"/>
          <w:sz w:val="24"/>
          <w:szCs w:val="24"/>
        </w:rPr>
        <w:t xml:space="preserve"> for the wrong plant</w:t>
      </w:r>
      <w:r>
        <w:rPr>
          <w:rFonts w:ascii="Times New Roman" w:hAnsi="Times New Roman" w:cs="Times New Roman"/>
          <w:sz w:val="24"/>
          <w:szCs w:val="24"/>
        </w:rPr>
        <w:t>.  These different types of ‘other’ classes will be referred to as ‘inclusive’ and ‘exclusive’ going forward.</w:t>
      </w:r>
      <w:r w:rsidR="00CE4652">
        <w:rPr>
          <w:rFonts w:ascii="Times New Roman" w:hAnsi="Times New Roman" w:cs="Times New Roman"/>
          <w:sz w:val="24"/>
          <w:szCs w:val="24"/>
        </w:rPr>
        <w:t xml:space="preserve">  </w:t>
      </w:r>
    </w:p>
    <w:p w14:paraId="4DD540D4" w14:textId="77777777" w:rsidR="00C30DE7" w:rsidRPr="00C30DE7" w:rsidRDefault="00C30DE7" w:rsidP="00C30DE7">
      <w:pPr>
        <w:pStyle w:val="ListParagraph"/>
        <w:spacing w:line="276" w:lineRule="auto"/>
        <w:ind w:left="0" w:firstLine="720"/>
        <w:rPr>
          <w:rFonts w:ascii="Times New Roman" w:hAnsi="Times New Roman" w:cs="Times New Roman"/>
          <w:sz w:val="24"/>
          <w:szCs w:val="24"/>
        </w:rPr>
      </w:pPr>
    </w:p>
    <w:p w14:paraId="44F60F61" w14:textId="592C32FE" w:rsidR="00CB5D84" w:rsidRPr="00CB5D84" w:rsidRDefault="00A23611" w:rsidP="00CB5D84">
      <w:pPr>
        <w:pStyle w:val="ListParagraph"/>
        <w:numPr>
          <w:ilvl w:val="1"/>
          <w:numId w:val="4"/>
        </w:numPr>
        <w:tabs>
          <w:tab w:val="left" w:pos="7951"/>
        </w:tabs>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Training</w:t>
      </w:r>
      <w:r w:rsidR="009B3BC3">
        <w:rPr>
          <w:rFonts w:ascii="Times New Roman" w:hAnsi="Times New Roman" w:cs="Times New Roman"/>
          <w:b/>
          <w:bCs/>
          <w:sz w:val="28"/>
          <w:szCs w:val="28"/>
        </w:rPr>
        <w:t xml:space="preserve"> and Sub-Network Structure</w:t>
      </w:r>
    </w:p>
    <w:p w14:paraId="542806E7" w14:textId="77777777" w:rsidR="003B25FD" w:rsidRDefault="00CB5D84" w:rsidP="00CB5D84">
      <w:pPr>
        <w:tabs>
          <w:tab w:val="left" w:pos="7951"/>
        </w:tabs>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For simplicity, ease of training, and comparative purposes, the architecture of the sub-</w:t>
      </w:r>
      <w:r>
        <w:rPr>
          <w:rFonts w:ascii="Times New Roman" w:hAnsi="Times New Roman" w:cs="Times New Roman"/>
          <w:sz w:val="24"/>
          <w:szCs w:val="24"/>
        </w:rPr>
        <w:t>networks</w:t>
      </w:r>
      <w:r w:rsidRPr="006F30BB">
        <w:rPr>
          <w:rFonts w:ascii="Times New Roman" w:hAnsi="Times New Roman" w:cs="Times New Roman"/>
          <w:sz w:val="24"/>
          <w:szCs w:val="24"/>
        </w:rPr>
        <w:t xml:space="preserve"> within each of the models were kept similar.  Transfer learning was used extensively: most of </w:t>
      </w:r>
      <w:r>
        <w:rPr>
          <w:rFonts w:ascii="Times New Roman" w:hAnsi="Times New Roman" w:cs="Times New Roman"/>
          <w:sz w:val="24"/>
          <w:szCs w:val="24"/>
        </w:rPr>
        <w:t>each</w:t>
      </w:r>
      <w:r w:rsidRPr="006F30BB">
        <w:rPr>
          <w:rFonts w:ascii="Times New Roman" w:hAnsi="Times New Roman" w:cs="Times New Roman"/>
          <w:sz w:val="24"/>
          <w:szCs w:val="24"/>
        </w:rPr>
        <w:t xml:space="preserve"> sub-</w:t>
      </w:r>
      <w:r>
        <w:rPr>
          <w:rFonts w:ascii="Times New Roman" w:hAnsi="Times New Roman" w:cs="Times New Roman"/>
          <w:sz w:val="24"/>
          <w:szCs w:val="24"/>
        </w:rPr>
        <w:t xml:space="preserve">network </w:t>
      </w:r>
      <w:r w:rsidRPr="006F30BB">
        <w:rPr>
          <w:rFonts w:ascii="Times New Roman" w:hAnsi="Times New Roman" w:cs="Times New Roman"/>
          <w:sz w:val="24"/>
          <w:szCs w:val="24"/>
        </w:rPr>
        <w:t>was comprised of the MobileNetV2 architecture and weights, without the top layer included.  MobileNetV2, designed for object detection on mobile devices, was chosen as it has a simple architecture that boasts high accuracy</w:t>
      </w:r>
      <w:r w:rsidR="00372FDD">
        <w:rPr>
          <w:rFonts w:ascii="Times New Roman" w:hAnsi="Times New Roman" w:cs="Times New Roman"/>
          <w:sz w:val="24"/>
          <w:szCs w:val="24"/>
        </w:rPr>
        <w:t>,</w:t>
      </w:r>
      <w:r w:rsidRPr="006F30BB">
        <w:rPr>
          <w:rFonts w:ascii="Times New Roman" w:hAnsi="Times New Roman" w:cs="Times New Roman"/>
          <w:sz w:val="24"/>
          <w:szCs w:val="24"/>
        </w:rPr>
        <w:t xml:space="preserve"> and is computationally inexpensive compared to other state-of-the-art</w:t>
      </w:r>
      <w:r w:rsidR="009172E6">
        <w:rPr>
          <w:rFonts w:ascii="Times New Roman" w:hAnsi="Times New Roman" w:cs="Times New Roman"/>
          <w:sz w:val="24"/>
          <w:szCs w:val="24"/>
        </w:rPr>
        <w:t xml:space="preserve"> CNN</w:t>
      </w:r>
      <w:r w:rsidRPr="006F30BB">
        <w:rPr>
          <w:rFonts w:ascii="Times New Roman" w:hAnsi="Times New Roman" w:cs="Times New Roman"/>
          <w:sz w:val="24"/>
          <w:szCs w:val="24"/>
        </w:rPr>
        <w:t xml:space="preserve"> architectures (Sandler et al., 2018).</w:t>
      </w:r>
      <w:r w:rsidR="009172E6">
        <w:rPr>
          <w:rFonts w:ascii="Times New Roman" w:hAnsi="Times New Roman" w:cs="Times New Roman"/>
          <w:sz w:val="24"/>
          <w:szCs w:val="24"/>
        </w:rPr>
        <w:t xml:space="preserve"> </w:t>
      </w:r>
      <w:r w:rsidRPr="006F30BB">
        <w:rPr>
          <w:rFonts w:ascii="Times New Roman" w:hAnsi="Times New Roman" w:cs="Times New Roman"/>
          <w:sz w:val="24"/>
          <w:szCs w:val="24"/>
        </w:rPr>
        <w:t xml:space="preserve"> Keeping the pre-trained weights of the base layers reduced model training time and improved performance.  The large dataset (ImageNet</w:t>
      </w:r>
      <w:r>
        <w:rPr>
          <w:rFonts w:ascii="Times New Roman" w:hAnsi="Times New Roman" w:cs="Times New Roman"/>
          <w:sz w:val="24"/>
          <w:szCs w:val="24"/>
        </w:rPr>
        <w:t xml:space="preserve">) </w:t>
      </w:r>
      <w:r w:rsidRPr="006F30BB">
        <w:rPr>
          <w:rFonts w:ascii="Times New Roman" w:hAnsi="Times New Roman" w:cs="Times New Roman"/>
          <w:sz w:val="24"/>
          <w:szCs w:val="24"/>
        </w:rPr>
        <w:t>MobileNetV2</w:t>
      </w:r>
      <w:r>
        <w:rPr>
          <w:rFonts w:ascii="Times New Roman" w:hAnsi="Times New Roman" w:cs="Times New Roman"/>
          <w:sz w:val="24"/>
          <w:szCs w:val="24"/>
        </w:rPr>
        <w:t xml:space="preserve"> was</w:t>
      </w:r>
      <w:r w:rsidRPr="006F30BB">
        <w:rPr>
          <w:rFonts w:ascii="Times New Roman" w:hAnsi="Times New Roman" w:cs="Times New Roman"/>
          <w:sz w:val="24"/>
          <w:szCs w:val="24"/>
        </w:rPr>
        <w:t xml:space="preserve"> trained on gave </w:t>
      </w:r>
      <w:r>
        <w:rPr>
          <w:rFonts w:ascii="Times New Roman" w:hAnsi="Times New Roman" w:cs="Times New Roman"/>
          <w:sz w:val="24"/>
          <w:szCs w:val="24"/>
        </w:rPr>
        <w:t>the</w:t>
      </w:r>
      <w:r w:rsidRPr="006F30BB">
        <w:rPr>
          <w:rFonts w:ascii="Times New Roman" w:hAnsi="Times New Roman" w:cs="Times New Roman"/>
          <w:sz w:val="24"/>
          <w:szCs w:val="24"/>
        </w:rPr>
        <w:t xml:space="preserve"> base layers a comprehensive understanding of basic features (lines, colors, etc.).  </w:t>
      </w:r>
    </w:p>
    <w:p w14:paraId="1345C3DD" w14:textId="17069CB0" w:rsidR="00CB5D84" w:rsidRPr="00CB5D84" w:rsidRDefault="00CB5D84" w:rsidP="00CB5D84">
      <w:pPr>
        <w:tabs>
          <w:tab w:val="left" w:pos="7951"/>
        </w:tabs>
        <w:spacing w:line="276" w:lineRule="auto"/>
        <w:ind w:firstLine="720"/>
        <w:rPr>
          <w:rFonts w:ascii="Times New Roman" w:hAnsi="Times New Roman" w:cs="Times New Roman"/>
          <w:sz w:val="24"/>
          <w:szCs w:val="24"/>
        </w:rPr>
      </w:pPr>
      <w:r w:rsidRPr="006F30BB">
        <w:rPr>
          <w:rFonts w:ascii="Times New Roman" w:hAnsi="Times New Roman" w:cs="Times New Roman"/>
          <w:sz w:val="24"/>
          <w:szCs w:val="24"/>
        </w:rPr>
        <w:t xml:space="preserve">The top </w:t>
      </w:r>
      <w:r>
        <w:rPr>
          <w:rFonts w:ascii="Times New Roman" w:hAnsi="Times New Roman" w:cs="Times New Roman"/>
          <w:sz w:val="24"/>
          <w:szCs w:val="24"/>
        </w:rPr>
        <w:t>portion of the model</w:t>
      </w:r>
      <w:r w:rsidRPr="006F30BB">
        <w:rPr>
          <w:rFonts w:ascii="Times New Roman" w:hAnsi="Times New Roman" w:cs="Times New Roman"/>
          <w:sz w:val="24"/>
          <w:szCs w:val="24"/>
        </w:rPr>
        <w:t xml:space="preserve"> </w:t>
      </w:r>
      <w:r>
        <w:rPr>
          <w:rFonts w:ascii="Times New Roman" w:hAnsi="Times New Roman" w:cs="Times New Roman"/>
          <w:sz w:val="24"/>
          <w:szCs w:val="24"/>
        </w:rPr>
        <w:t xml:space="preserve">started with flattening, followed by a dense layer with 256 neurons using ReLU activation, after which </w:t>
      </w:r>
      <w:r w:rsidR="003B25FD">
        <w:rPr>
          <w:rFonts w:ascii="Times New Roman" w:hAnsi="Times New Roman" w:cs="Times New Roman"/>
          <w:sz w:val="24"/>
          <w:szCs w:val="24"/>
        </w:rPr>
        <w:t>there was</w:t>
      </w:r>
      <w:r>
        <w:rPr>
          <w:rFonts w:ascii="Times New Roman" w:hAnsi="Times New Roman" w:cs="Times New Roman"/>
          <w:sz w:val="24"/>
          <w:szCs w:val="24"/>
        </w:rPr>
        <w:t xml:space="preserve"> batch normalization, followed by 50% </w:t>
      </w:r>
      <w:r>
        <w:rPr>
          <w:rFonts w:ascii="Times New Roman" w:hAnsi="Times New Roman" w:cs="Times New Roman"/>
          <w:sz w:val="24"/>
          <w:szCs w:val="24"/>
        </w:rPr>
        <w:lastRenderedPageBreak/>
        <w:t xml:space="preserve">dropout, then </w:t>
      </w:r>
      <w:r w:rsidR="00C02794">
        <w:rPr>
          <w:rFonts w:ascii="Times New Roman" w:hAnsi="Times New Roman" w:cs="Times New Roman"/>
          <w:sz w:val="24"/>
          <w:szCs w:val="24"/>
        </w:rPr>
        <w:t>an</w:t>
      </w:r>
      <w:r>
        <w:rPr>
          <w:rFonts w:ascii="Times New Roman" w:hAnsi="Times New Roman" w:cs="Times New Roman"/>
          <w:sz w:val="24"/>
          <w:szCs w:val="24"/>
        </w:rPr>
        <w:t xml:space="preserve"> output dense layer with the same number of neurons as classes (including ‘other’), using </w:t>
      </w:r>
      <w:r w:rsidR="003B25FD">
        <w:rPr>
          <w:rFonts w:ascii="Times New Roman" w:hAnsi="Times New Roman" w:cs="Times New Roman"/>
          <w:sz w:val="24"/>
          <w:szCs w:val="24"/>
        </w:rPr>
        <w:t xml:space="preserve">the </w:t>
      </w:r>
      <w:r>
        <w:rPr>
          <w:rFonts w:ascii="Times New Roman" w:hAnsi="Times New Roman" w:cs="Times New Roman"/>
          <w:sz w:val="24"/>
          <w:szCs w:val="24"/>
        </w:rPr>
        <w:t>softmax activation</w:t>
      </w:r>
      <w:r w:rsidR="003B25FD">
        <w:rPr>
          <w:rFonts w:ascii="Times New Roman" w:hAnsi="Times New Roman" w:cs="Times New Roman"/>
          <w:sz w:val="24"/>
          <w:szCs w:val="24"/>
        </w:rPr>
        <w:t xml:space="preserve"> function</w:t>
      </w:r>
      <w:r>
        <w:rPr>
          <w:rFonts w:ascii="Times New Roman" w:hAnsi="Times New Roman" w:cs="Times New Roman"/>
          <w:sz w:val="24"/>
          <w:szCs w:val="24"/>
        </w:rPr>
        <w:t>.</w:t>
      </w:r>
      <w:r w:rsidRPr="006F30BB">
        <w:rPr>
          <w:rFonts w:ascii="Times New Roman" w:hAnsi="Times New Roman" w:cs="Times New Roman"/>
          <w:sz w:val="24"/>
          <w:szCs w:val="24"/>
        </w:rPr>
        <w:t xml:space="preserve"> </w:t>
      </w:r>
      <w:r w:rsidR="00A73DB7">
        <w:rPr>
          <w:rFonts w:ascii="Times New Roman" w:hAnsi="Times New Roman" w:cs="Times New Roman"/>
          <w:sz w:val="24"/>
          <w:szCs w:val="24"/>
        </w:rPr>
        <w:t xml:space="preserve"> </w:t>
      </w:r>
      <w:r w:rsidR="004E53F0">
        <w:rPr>
          <w:rFonts w:ascii="Times New Roman" w:hAnsi="Times New Roman" w:cs="Times New Roman"/>
          <w:sz w:val="24"/>
          <w:szCs w:val="24"/>
        </w:rPr>
        <w:t xml:space="preserve">The sub-networks were trained over approximately 25 epochs.  Checkpointing was used, and the </w:t>
      </w:r>
      <w:r w:rsidR="00824ECF">
        <w:rPr>
          <w:rFonts w:ascii="Times New Roman" w:hAnsi="Times New Roman" w:cs="Times New Roman"/>
          <w:sz w:val="24"/>
          <w:szCs w:val="24"/>
        </w:rPr>
        <w:t xml:space="preserve">sub-network with the best validation accuracy </w:t>
      </w:r>
      <w:r w:rsidR="00280BE4">
        <w:rPr>
          <w:rFonts w:ascii="Times New Roman" w:hAnsi="Times New Roman" w:cs="Times New Roman"/>
          <w:sz w:val="24"/>
          <w:szCs w:val="24"/>
        </w:rPr>
        <w:t xml:space="preserve">at any epoch </w:t>
      </w:r>
      <w:r w:rsidR="00824ECF">
        <w:rPr>
          <w:rFonts w:ascii="Times New Roman" w:hAnsi="Times New Roman" w:cs="Times New Roman"/>
          <w:sz w:val="24"/>
          <w:szCs w:val="24"/>
        </w:rPr>
        <w:t>during training was often used</w:t>
      </w:r>
      <w:r w:rsidR="00487E0F">
        <w:rPr>
          <w:rFonts w:ascii="Times New Roman" w:hAnsi="Times New Roman" w:cs="Times New Roman"/>
          <w:sz w:val="24"/>
          <w:szCs w:val="24"/>
        </w:rPr>
        <w:t xml:space="preserve"> in the final model</w:t>
      </w:r>
      <w:r w:rsidR="00824ECF">
        <w:rPr>
          <w:rFonts w:ascii="Times New Roman" w:hAnsi="Times New Roman" w:cs="Times New Roman"/>
          <w:sz w:val="24"/>
          <w:szCs w:val="24"/>
        </w:rPr>
        <w:t xml:space="preserve">.  </w:t>
      </w:r>
      <w:r w:rsidR="00766B6F">
        <w:rPr>
          <w:rFonts w:ascii="Times New Roman" w:hAnsi="Times New Roman" w:cs="Times New Roman"/>
          <w:sz w:val="24"/>
          <w:szCs w:val="24"/>
        </w:rPr>
        <w:t>Learning rate reduction was also carried out when sub-network progress stalled across several epochs</w:t>
      </w:r>
      <w:r w:rsidR="00A73DB7">
        <w:rPr>
          <w:rFonts w:ascii="Times New Roman" w:hAnsi="Times New Roman" w:cs="Times New Roman"/>
          <w:sz w:val="24"/>
          <w:szCs w:val="24"/>
        </w:rPr>
        <w:t xml:space="preserve">.  </w:t>
      </w:r>
      <w:r w:rsidRPr="006F30BB">
        <w:rPr>
          <w:rFonts w:ascii="Times New Roman" w:hAnsi="Times New Roman" w:cs="Times New Roman"/>
          <w:sz w:val="24"/>
          <w:szCs w:val="24"/>
        </w:rPr>
        <w:t xml:space="preserve">The Keras API for Tensorflow was used to construct </w:t>
      </w:r>
      <w:r w:rsidR="00A73DB7">
        <w:rPr>
          <w:rFonts w:ascii="Times New Roman" w:hAnsi="Times New Roman" w:cs="Times New Roman"/>
          <w:sz w:val="24"/>
          <w:szCs w:val="24"/>
        </w:rPr>
        <w:t xml:space="preserve">and train </w:t>
      </w:r>
      <w:r w:rsidRPr="006F30BB">
        <w:rPr>
          <w:rFonts w:ascii="Times New Roman" w:hAnsi="Times New Roman" w:cs="Times New Roman"/>
          <w:sz w:val="24"/>
          <w:szCs w:val="24"/>
        </w:rPr>
        <w:t>the models</w:t>
      </w:r>
      <w:r>
        <w:rPr>
          <w:rFonts w:ascii="Times New Roman" w:hAnsi="Times New Roman" w:cs="Times New Roman"/>
          <w:sz w:val="24"/>
          <w:szCs w:val="24"/>
        </w:rPr>
        <w:t>.</w:t>
      </w:r>
      <w:r w:rsidR="00A75B2F">
        <w:rPr>
          <w:rFonts w:ascii="Times New Roman" w:hAnsi="Times New Roman" w:cs="Times New Roman"/>
          <w:sz w:val="24"/>
          <w:szCs w:val="24"/>
        </w:rPr>
        <w:t xml:space="preserve">  </w:t>
      </w:r>
    </w:p>
    <w:p w14:paraId="6FFC6C39" w14:textId="5E0E2655" w:rsidR="008E591C" w:rsidRPr="00D17B41" w:rsidRDefault="00DF254A" w:rsidP="008E591C">
      <w:pPr>
        <w:rPr>
          <w:rFonts w:ascii="Times New Roman" w:hAnsi="Times New Roman" w:cs="Times New Roman"/>
          <w:sz w:val="24"/>
          <w:szCs w:val="24"/>
        </w:rPr>
      </w:pPr>
      <w:r w:rsidRPr="006F30BB">
        <w:tab/>
      </w:r>
      <w:r w:rsidR="00A23611" w:rsidRPr="00D17B41">
        <w:rPr>
          <w:rFonts w:ascii="Times New Roman" w:hAnsi="Times New Roman" w:cs="Times New Roman"/>
          <w:sz w:val="24"/>
          <w:szCs w:val="24"/>
        </w:rPr>
        <w:t xml:space="preserve">Each sub-network was trained individually, using </w:t>
      </w:r>
      <w:r w:rsidR="00E4336F" w:rsidRPr="00D17B41">
        <w:rPr>
          <w:rFonts w:ascii="Times New Roman" w:hAnsi="Times New Roman" w:cs="Times New Roman"/>
          <w:sz w:val="24"/>
          <w:szCs w:val="24"/>
        </w:rPr>
        <w:t>its</w:t>
      </w:r>
      <w:r w:rsidR="00A23611" w:rsidRPr="00D17B41">
        <w:rPr>
          <w:rFonts w:ascii="Times New Roman" w:hAnsi="Times New Roman" w:cs="Times New Roman"/>
          <w:sz w:val="24"/>
          <w:szCs w:val="24"/>
        </w:rPr>
        <w:t xml:space="preserve"> own dataset</w:t>
      </w:r>
      <w:r w:rsidR="00847EDA" w:rsidRPr="00D17B41">
        <w:rPr>
          <w:rFonts w:ascii="Times New Roman" w:hAnsi="Times New Roman" w:cs="Times New Roman"/>
          <w:sz w:val="24"/>
          <w:szCs w:val="24"/>
        </w:rPr>
        <w:t xml:space="preserve"> subset</w:t>
      </w:r>
      <w:r w:rsidR="00A23611" w:rsidRPr="00D17B41">
        <w:rPr>
          <w:rFonts w:ascii="Times New Roman" w:hAnsi="Times New Roman" w:cs="Times New Roman"/>
          <w:sz w:val="24"/>
          <w:szCs w:val="24"/>
        </w:rPr>
        <w:t xml:space="preserve">.  </w:t>
      </w:r>
      <w:r w:rsidR="00795383" w:rsidRPr="00D17B41">
        <w:rPr>
          <w:rFonts w:ascii="Times New Roman" w:hAnsi="Times New Roman" w:cs="Times New Roman"/>
          <w:sz w:val="24"/>
          <w:szCs w:val="24"/>
        </w:rPr>
        <w:t>The data for e</w:t>
      </w:r>
      <w:r w:rsidR="00847EDA" w:rsidRPr="00D17B41">
        <w:rPr>
          <w:rFonts w:ascii="Times New Roman" w:hAnsi="Times New Roman" w:cs="Times New Roman"/>
          <w:sz w:val="24"/>
          <w:szCs w:val="24"/>
        </w:rPr>
        <w:t xml:space="preserve">ach sub-network </w:t>
      </w:r>
      <w:r w:rsidR="00795383" w:rsidRPr="00D17B41">
        <w:rPr>
          <w:rFonts w:ascii="Times New Roman" w:hAnsi="Times New Roman" w:cs="Times New Roman"/>
          <w:sz w:val="24"/>
          <w:szCs w:val="24"/>
        </w:rPr>
        <w:t>within model type</w:t>
      </w:r>
      <w:r w:rsidR="00D9340B">
        <w:rPr>
          <w:rFonts w:ascii="Times New Roman" w:hAnsi="Times New Roman" w:cs="Times New Roman"/>
          <w:sz w:val="24"/>
          <w:szCs w:val="24"/>
        </w:rPr>
        <w:t>-</w:t>
      </w:r>
      <w:r w:rsidR="00795383" w:rsidRPr="00D17B41">
        <w:rPr>
          <w:rFonts w:ascii="Times New Roman" w:hAnsi="Times New Roman" w:cs="Times New Roman"/>
          <w:sz w:val="24"/>
          <w:szCs w:val="24"/>
        </w:rPr>
        <w:t>1 consisted of one type of plant (e.g. apple)</w:t>
      </w:r>
      <w:r w:rsidR="00AD1029" w:rsidRPr="00D17B41">
        <w:rPr>
          <w:rFonts w:ascii="Times New Roman" w:hAnsi="Times New Roman" w:cs="Times New Roman"/>
          <w:sz w:val="24"/>
          <w:szCs w:val="24"/>
        </w:rPr>
        <w:t xml:space="preserve"> with one class for each disease/healthy</w:t>
      </w:r>
      <w:r w:rsidR="00D9340B">
        <w:rPr>
          <w:rFonts w:ascii="Times New Roman" w:hAnsi="Times New Roman" w:cs="Times New Roman"/>
          <w:sz w:val="24"/>
          <w:szCs w:val="24"/>
        </w:rPr>
        <w:t xml:space="preserve"> state</w:t>
      </w:r>
      <w:r w:rsidR="00FC06CE" w:rsidRPr="00D17B41">
        <w:rPr>
          <w:rFonts w:ascii="Times New Roman" w:hAnsi="Times New Roman" w:cs="Times New Roman"/>
          <w:sz w:val="24"/>
          <w:szCs w:val="24"/>
        </w:rPr>
        <w:t>, and an additional ‘other’ class.</w:t>
      </w:r>
      <w:r w:rsidR="007D5EC6" w:rsidRPr="00D17B41">
        <w:rPr>
          <w:rFonts w:ascii="Times New Roman" w:hAnsi="Times New Roman" w:cs="Times New Roman"/>
          <w:sz w:val="24"/>
          <w:szCs w:val="24"/>
        </w:rPr>
        <w:t xml:space="preserve">  </w:t>
      </w:r>
      <w:r w:rsidR="00BC2631" w:rsidRPr="00D17B41">
        <w:rPr>
          <w:rFonts w:ascii="Times New Roman" w:hAnsi="Times New Roman" w:cs="Times New Roman"/>
          <w:sz w:val="24"/>
          <w:szCs w:val="24"/>
        </w:rPr>
        <w:t xml:space="preserve">The </w:t>
      </w:r>
      <w:r w:rsidR="00B97062" w:rsidRPr="00D17B41">
        <w:rPr>
          <w:rFonts w:ascii="Times New Roman" w:hAnsi="Times New Roman" w:cs="Times New Roman"/>
          <w:sz w:val="24"/>
          <w:szCs w:val="24"/>
        </w:rPr>
        <w:t xml:space="preserve">datasets the </w:t>
      </w:r>
      <w:r w:rsidR="00BC2631" w:rsidRPr="00D17B41">
        <w:rPr>
          <w:rFonts w:ascii="Times New Roman" w:hAnsi="Times New Roman" w:cs="Times New Roman"/>
          <w:sz w:val="24"/>
          <w:szCs w:val="24"/>
        </w:rPr>
        <w:t>first layer of sub-networks in model type</w:t>
      </w:r>
      <w:r w:rsidR="00D9340B">
        <w:rPr>
          <w:rFonts w:ascii="Times New Roman" w:hAnsi="Times New Roman" w:cs="Times New Roman"/>
          <w:sz w:val="24"/>
          <w:szCs w:val="24"/>
        </w:rPr>
        <w:t>-</w:t>
      </w:r>
      <w:r w:rsidR="00BC2631" w:rsidRPr="00D17B41">
        <w:rPr>
          <w:rFonts w:ascii="Times New Roman" w:hAnsi="Times New Roman" w:cs="Times New Roman"/>
          <w:sz w:val="24"/>
          <w:szCs w:val="24"/>
        </w:rPr>
        <w:t xml:space="preserve">2 </w:t>
      </w:r>
      <w:r w:rsidR="00332D70" w:rsidRPr="00D17B41">
        <w:rPr>
          <w:rFonts w:ascii="Times New Roman" w:hAnsi="Times New Roman" w:cs="Times New Roman"/>
          <w:sz w:val="24"/>
          <w:szCs w:val="24"/>
        </w:rPr>
        <w:t>contained</w:t>
      </w:r>
      <w:r w:rsidR="00B97062" w:rsidRPr="00D17B41">
        <w:rPr>
          <w:rFonts w:ascii="Times New Roman" w:hAnsi="Times New Roman" w:cs="Times New Roman"/>
          <w:sz w:val="24"/>
          <w:szCs w:val="24"/>
        </w:rPr>
        <w:t xml:space="preserve"> of all images </w:t>
      </w:r>
      <w:r w:rsidR="00332D70" w:rsidRPr="00D17B41">
        <w:rPr>
          <w:rFonts w:ascii="Times New Roman" w:hAnsi="Times New Roman" w:cs="Times New Roman"/>
          <w:sz w:val="24"/>
          <w:szCs w:val="24"/>
        </w:rPr>
        <w:t xml:space="preserve">of one type of plant </w:t>
      </w:r>
      <w:r w:rsidR="00B97062" w:rsidRPr="00D17B41">
        <w:rPr>
          <w:rFonts w:ascii="Times New Roman" w:hAnsi="Times New Roman" w:cs="Times New Roman"/>
          <w:sz w:val="24"/>
          <w:szCs w:val="24"/>
        </w:rPr>
        <w:t>(diseased and healthy together)</w:t>
      </w:r>
      <w:r w:rsidR="007E49F1" w:rsidRPr="00D17B41">
        <w:rPr>
          <w:rFonts w:ascii="Times New Roman" w:hAnsi="Times New Roman" w:cs="Times New Roman"/>
          <w:sz w:val="24"/>
          <w:szCs w:val="24"/>
        </w:rPr>
        <w:t xml:space="preserve"> </w:t>
      </w:r>
      <w:r w:rsidR="00332D70" w:rsidRPr="00D17B41">
        <w:rPr>
          <w:rFonts w:ascii="Times New Roman" w:hAnsi="Times New Roman" w:cs="Times New Roman"/>
          <w:sz w:val="24"/>
          <w:szCs w:val="24"/>
        </w:rPr>
        <w:t xml:space="preserve">grouped into one class, and </w:t>
      </w:r>
      <w:r w:rsidR="00F81107">
        <w:rPr>
          <w:rFonts w:ascii="Times New Roman" w:hAnsi="Times New Roman" w:cs="Times New Roman"/>
          <w:sz w:val="24"/>
          <w:szCs w:val="24"/>
        </w:rPr>
        <w:t xml:space="preserve">a separate </w:t>
      </w:r>
      <w:r w:rsidR="00332D70" w:rsidRPr="00D17B41">
        <w:rPr>
          <w:rFonts w:ascii="Times New Roman" w:hAnsi="Times New Roman" w:cs="Times New Roman"/>
          <w:sz w:val="24"/>
          <w:szCs w:val="24"/>
        </w:rPr>
        <w:t>‘other’ class.  The datasets for the second layer in model type</w:t>
      </w:r>
      <w:r w:rsidR="00F81107">
        <w:rPr>
          <w:rFonts w:ascii="Times New Roman" w:hAnsi="Times New Roman" w:cs="Times New Roman"/>
          <w:sz w:val="24"/>
          <w:szCs w:val="24"/>
        </w:rPr>
        <w:t>-</w:t>
      </w:r>
      <w:r w:rsidR="00332D70" w:rsidRPr="00D17B41">
        <w:rPr>
          <w:rFonts w:ascii="Times New Roman" w:hAnsi="Times New Roman" w:cs="Times New Roman"/>
          <w:sz w:val="24"/>
          <w:szCs w:val="24"/>
        </w:rPr>
        <w:t xml:space="preserve">2 were </w:t>
      </w:r>
      <w:r w:rsidR="00C42127" w:rsidRPr="00D17B41">
        <w:rPr>
          <w:rFonts w:ascii="Times New Roman" w:hAnsi="Times New Roman" w:cs="Times New Roman"/>
          <w:sz w:val="24"/>
          <w:szCs w:val="24"/>
        </w:rPr>
        <w:t xml:space="preserve">trained on data from one type of plant, with diseases and healthy separated into their own classes.  </w:t>
      </w:r>
      <w:r w:rsidR="00D3164E" w:rsidRPr="00D17B41">
        <w:rPr>
          <w:rFonts w:ascii="Times New Roman" w:hAnsi="Times New Roman" w:cs="Times New Roman"/>
          <w:sz w:val="24"/>
          <w:szCs w:val="24"/>
        </w:rPr>
        <w:t>There were three</w:t>
      </w:r>
      <w:r w:rsidR="00824E74" w:rsidRPr="00D17B41">
        <w:rPr>
          <w:rFonts w:ascii="Times New Roman" w:hAnsi="Times New Roman" w:cs="Times New Roman"/>
          <w:sz w:val="24"/>
          <w:szCs w:val="24"/>
        </w:rPr>
        <w:t xml:space="preserve"> types of</w:t>
      </w:r>
      <w:r w:rsidR="00D3164E" w:rsidRPr="00D17B41">
        <w:rPr>
          <w:rFonts w:ascii="Times New Roman" w:hAnsi="Times New Roman" w:cs="Times New Roman"/>
          <w:sz w:val="24"/>
          <w:szCs w:val="24"/>
        </w:rPr>
        <w:t xml:space="preserve"> plant</w:t>
      </w:r>
      <w:r w:rsidR="00824E74" w:rsidRPr="00D17B41">
        <w:rPr>
          <w:rFonts w:ascii="Times New Roman" w:hAnsi="Times New Roman" w:cs="Times New Roman"/>
          <w:sz w:val="24"/>
          <w:szCs w:val="24"/>
        </w:rPr>
        <w:t xml:space="preserve"> included in each model</w:t>
      </w:r>
      <w:r w:rsidR="00C501B7" w:rsidRPr="00D17B41">
        <w:rPr>
          <w:rFonts w:ascii="Times New Roman" w:hAnsi="Times New Roman" w:cs="Times New Roman"/>
          <w:sz w:val="24"/>
          <w:szCs w:val="24"/>
        </w:rPr>
        <w:t>, with three accompanying</w:t>
      </w:r>
      <w:r w:rsidR="00490DBF" w:rsidRPr="00D17B41">
        <w:rPr>
          <w:rFonts w:ascii="Times New Roman" w:hAnsi="Times New Roman" w:cs="Times New Roman"/>
          <w:sz w:val="24"/>
          <w:szCs w:val="24"/>
        </w:rPr>
        <w:t xml:space="preserve"> (sets of</w:t>
      </w:r>
      <w:r w:rsidR="00745C7A" w:rsidRPr="00D17B41">
        <w:rPr>
          <w:rFonts w:ascii="Times New Roman" w:hAnsi="Times New Roman" w:cs="Times New Roman"/>
          <w:sz w:val="24"/>
          <w:szCs w:val="24"/>
        </w:rPr>
        <w:t xml:space="preserve"> 2</w:t>
      </w:r>
      <w:r w:rsidR="00490DBF" w:rsidRPr="00D17B41">
        <w:rPr>
          <w:rFonts w:ascii="Times New Roman" w:hAnsi="Times New Roman" w:cs="Times New Roman"/>
          <w:sz w:val="24"/>
          <w:szCs w:val="24"/>
        </w:rPr>
        <w:t xml:space="preserve">, for type-2) </w:t>
      </w:r>
      <w:r w:rsidR="00C501B7" w:rsidRPr="00D17B41">
        <w:rPr>
          <w:rFonts w:ascii="Times New Roman" w:hAnsi="Times New Roman" w:cs="Times New Roman"/>
          <w:sz w:val="24"/>
          <w:szCs w:val="24"/>
        </w:rPr>
        <w:t>sub-networks</w:t>
      </w:r>
      <w:r w:rsidR="00490DBF" w:rsidRPr="00D17B41">
        <w:rPr>
          <w:rFonts w:ascii="Times New Roman" w:hAnsi="Times New Roman" w:cs="Times New Roman"/>
          <w:sz w:val="24"/>
          <w:szCs w:val="24"/>
        </w:rPr>
        <w:t>: apple, cherry, and peach.</w:t>
      </w:r>
      <w:r w:rsidR="008E591C" w:rsidRPr="00D17B41">
        <w:rPr>
          <w:rFonts w:ascii="Times New Roman" w:hAnsi="Times New Roman" w:cs="Times New Roman"/>
          <w:sz w:val="24"/>
          <w:szCs w:val="24"/>
        </w:rPr>
        <w:t xml:space="preserve">  </w:t>
      </w:r>
    </w:p>
    <w:p w14:paraId="29A46D3E" w14:textId="684A9399" w:rsidR="00A23611" w:rsidRPr="00C30DE7" w:rsidRDefault="00B940BA" w:rsidP="00C30DE7">
      <w:pPr>
        <w:ind w:firstLine="720"/>
        <w:rPr>
          <w:rFonts w:ascii="Times New Roman" w:hAnsi="Times New Roman" w:cs="Times New Roman"/>
          <w:sz w:val="24"/>
          <w:szCs w:val="24"/>
        </w:rPr>
      </w:pPr>
      <w:r w:rsidRPr="00D17B41">
        <w:rPr>
          <w:rFonts w:ascii="Times New Roman" w:hAnsi="Times New Roman" w:cs="Times New Roman"/>
          <w:sz w:val="24"/>
          <w:szCs w:val="24"/>
        </w:rPr>
        <w:t>Training was done</w:t>
      </w:r>
      <w:r w:rsidR="00AD7F1D" w:rsidRPr="00D17B41">
        <w:rPr>
          <w:rFonts w:ascii="Times New Roman" w:hAnsi="Times New Roman" w:cs="Times New Roman"/>
          <w:sz w:val="24"/>
          <w:szCs w:val="24"/>
        </w:rPr>
        <w:t xml:space="preserve"> locally.</w:t>
      </w:r>
      <w:r w:rsidRPr="00D17B41">
        <w:rPr>
          <w:rFonts w:ascii="Times New Roman" w:hAnsi="Times New Roman" w:cs="Times New Roman"/>
          <w:sz w:val="24"/>
          <w:szCs w:val="24"/>
        </w:rPr>
        <w:t xml:space="preserve">  Tensorflow GPU support was </w:t>
      </w:r>
      <w:r w:rsidR="006D316C" w:rsidRPr="00D17B41">
        <w:rPr>
          <w:rFonts w:ascii="Times New Roman" w:hAnsi="Times New Roman" w:cs="Times New Roman"/>
          <w:sz w:val="24"/>
          <w:szCs w:val="24"/>
        </w:rPr>
        <w:t xml:space="preserve">utilized to facilitate training.  </w:t>
      </w:r>
      <w:r w:rsidR="00D82D26" w:rsidRPr="00D17B41">
        <w:rPr>
          <w:rFonts w:ascii="Times New Roman" w:hAnsi="Times New Roman" w:cs="Times New Roman"/>
          <w:sz w:val="24"/>
          <w:szCs w:val="24"/>
        </w:rPr>
        <w:t xml:space="preserve">Training was performed using </w:t>
      </w:r>
      <w:r w:rsidR="00A100AD" w:rsidRPr="00D17B41">
        <w:rPr>
          <w:rFonts w:ascii="Times New Roman" w:hAnsi="Times New Roman" w:cs="Times New Roman"/>
          <w:sz w:val="24"/>
          <w:szCs w:val="24"/>
        </w:rPr>
        <w:t xml:space="preserve">a </w:t>
      </w:r>
      <w:r w:rsidR="0056569D" w:rsidRPr="00D17B41">
        <w:rPr>
          <w:rFonts w:ascii="Times New Roman" w:hAnsi="Times New Roman" w:cs="Times New Roman"/>
          <w:sz w:val="24"/>
          <w:szCs w:val="24"/>
        </w:rPr>
        <w:t xml:space="preserve">GeForce </w:t>
      </w:r>
      <w:r w:rsidR="006A091D" w:rsidRPr="00D17B41">
        <w:rPr>
          <w:rFonts w:ascii="Times New Roman" w:hAnsi="Times New Roman" w:cs="Times New Roman"/>
          <w:sz w:val="24"/>
          <w:szCs w:val="24"/>
        </w:rPr>
        <w:t>GTX 1050</w:t>
      </w:r>
      <w:r w:rsidR="00024E5E" w:rsidRPr="00D17B41">
        <w:rPr>
          <w:rFonts w:ascii="Times New Roman" w:hAnsi="Times New Roman" w:cs="Times New Roman"/>
          <w:sz w:val="24"/>
          <w:szCs w:val="24"/>
        </w:rPr>
        <w:t>, 2GB</w:t>
      </w:r>
      <w:r w:rsidR="006A091D" w:rsidRPr="00D17B41">
        <w:rPr>
          <w:rFonts w:ascii="Times New Roman" w:hAnsi="Times New Roman" w:cs="Times New Roman"/>
          <w:sz w:val="24"/>
          <w:szCs w:val="24"/>
        </w:rPr>
        <w:t xml:space="preserve"> graphics card </w:t>
      </w:r>
      <w:r w:rsidR="00795F9E" w:rsidRPr="00D17B41">
        <w:rPr>
          <w:rFonts w:ascii="Times New Roman" w:hAnsi="Times New Roman" w:cs="Times New Roman"/>
          <w:sz w:val="24"/>
          <w:szCs w:val="24"/>
        </w:rPr>
        <w:t xml:space="preserve">(NVIDIA Corporation, 2016) </w:t>
      </w:r>
      <w:r w:rsidR="006A091D" w:rsidRPr="00D17B41">
        <w:rPr>
          <w:rFonts w:ascii="Times New Roman" w:hAnsi="Times New Roman" w:cs="Times New Roman"/>
          <w:sz w:val="24"/>
          <w:szCs w:val="24"/>
        </w:rPr>
        <w:t xml:space="preserve">and </w:t>
      </w:r>
      <w:r w:rsidR="00425CFF" w:rsidRPr="00D17B41">
        <w:rPr>
          <w:rFonts w:ascii="Times New Roman" w:hAnsi="Times New Roman" w:cs="Times New Roman"/>
          <w:sz w:val="24"/>
          <w:szCs w:val="24"/>
        </w:rPr>
        <w:t xml:space="preserve">an </w:t>
      </w:r>
      <w:r w:rsidR="005A3359" w:rsidRPr="00D17B41">
        <w:rPr>
          <w:rFonts w:ascii="Times New Roman" w:hAnsi="Times New Roman" w:cs="Times New Roman"/>
          <w:sz w:val="24"/>
          <w:szCs w:val="24"/>
        </w:rPr>
        <w:t>Intel Core</w:t>
      </w:r>
      <w:r w:rsidR="00FD7A8C" w:rsidRPr="00D17B41">
        <w:rPr>
          <w:rFonts w:ascii="Times New Roman" w:hAnsi="Times New Roman" w:cs="Times New Roman"/>
          <w:sz w:val="24"/>
          <w:szCs w:val="24"/>
        </w:rPr>
        <w:t xml:space="preserve"> </w:t>
      </w:r>
      <w:r w:rsidR="005A3359" w:rsidRPr="00D17B41">
        <w:rPr>
          <w:rFonts w:ascii="Times New Roman" w:hAnsi="Times New Roman" w:cs="Times New Roman"/>
          <w:sz w:val="24"/>
          <w:szCs w:val="24"/>
        </w:rPr>
        <w:t>i5-7300HQ processor</w:t>
      </w:r>
      <w:r w:rsidR="00BD08D6" w:rsidRPr="00D17B41">
        <w:rPr>
          <w:rFonts w:ascii="Times New Roman" w:hAnsi="Times New Roman" w:cs="Times New Roman"/>
          <w:sz w:val="24"/>
          <w:szCs w:val="24"/>
        </w:rPr>
        <w:t xml:space="preserve"> (Intel Corporation, </w:t>
      </w:r>
      <w:r w:rsidR="009E2BAC" w:rsidRPr="00D17B41">
        <w:rPr>
          <w:rFonts w:ascii="Times New Roman" w:hAnsi="Times New Roman" w:cs="Times New Roman"/>
          <w:sz w:val="24"/>
          <w:szCs w:val="24"/>
        </w:rPr>
        <w:t>2017)</w:t>
      </w:r>
      <w:r w:rsidR="00D82D26" w:rsidRPr="00D17B41">
        <w:rPr>
          <w:rFonts w:ascii="Times New Roman" w:hAnsi="Times New Roman" w:cs="Times New Roman"/>
          <w:sz w:val="24"/>
          <w:szCs w:val="24"/>
        </w:rPr>
        <w:t xml:space="preserve">.  </w:t>
      </w:r>
    </w:p>
    <w:p w14:paraId="3ABF4D07" w14:textId="011B9C3B" w:rsidR="00933F3C" w:rsidRPr="006F30BB" w:rsidRDefault="00933F3C" w:rsidP="00933F3C">
      <w:pPr>
        <w:pStyle w:val="ListParagraph"/>
        <w:numPr>
          <w:ilvl w:val="1"/>
          <w:numId w:val="4"/>
        </w:numPr>
        <w:tabs>
          <w:tab w:val="left" w:pos="7951"/>
        </w:tabs>
        <w:spacing w:line="276" w:lineRule="auto"/>
        <w:rPr>
          <w:rFonts w:ascii="Times New Roman" w:hAnsi="Times New Roman" w:cs="Times New Roman"/>
          <w:b/>
          <w:bCs/>
          <w:sz w:val="28"/>
          <w:szCs w:val="28"/>
        </w:rPr>
      </w:pPr>
      <w:r w:rsidRPr="006F30BB">
        <w:rPr>
          <w:rFonts w:ascii="Times New Roman" w:hAnsi="Times New Roman" w:cs="Times New Roman"/>
          <w:b/>
          <w:bCs/>
          <w:sz w:val="28"/>
          <w:szCs w:val="28"/>
        </w:rPr>
        <w:t>Model Evaluation</w:t>
      </w:r>
    </w:p>
    <w:p w14:paraId="1BABFAC5" w14:textId="51F802EC" w:rsidR="00FF75F2" w:rsidRDefault="00282B7A" w:rsidP="00164803">
      <w:pPr>
        <w:spacing w:line="276" w:lineRule="auto"/>
        <w:rPr>
          <w:rFonts w:ascii="Times New Roman" w:hAnsi="Times New Roman" w:cs="Times New Roman"/>
          <w:sz w:val="24"/>
          <w:szCs w:val="24"/>
        </w:rPr>
      </w:pPr>
      <w:r w:rsidRPr="006F30BB">
        <w:rPr>
          <w:rFonts w:ascii="Times New Roman" w:hAnsi="Times New Roman" w:cs="Times New Roman"/>
          <w:sz w:val="28"/>
          <w:szCs w:val="28"/>
        </w:rPr>
        <w:tab/>
      </w:r>
      <w:r w:rsidRPr="006F30BB">
        <w:rPr>
          <w:rFonts w:ascii="Times New Roman" w:hAnsi="Times New Roman" w:cs="Times New Roman"/>
          <w:sz w:val="24"/>
          <w:szCs w:val="24"/>
        </w:rPr>
        <w:t xml:space="preserve">Models </w:t>
      </w:r>
      <w:r w:rsidR="00C02794">
        <w:rPr>
          <w:rFonts w:ascii="Times New Roman" w:hAnsi="Times New Roman" w:cs="Times New Roman"/>
          <w:sz w:val="24"/>
          <w:szCs w:val="24"/>
        </w:rPr>
        <w:t>were</w:t>
      </w:r>
      <w:r w:rsidRPr="006F30BB">
        <w:rPr>
          <w:rFonts w:ascii="Times New Roman" w:hAnsi="Times New Roman" w:cs="Times New Roman"/>
          <w:sz w:val="24"/>
          <w:szCs w:val="24"/>
        </w:rPr>
        <w:t xml:space="preserve"> evaluated on </w:t>
      </w:r>
      <w:r w:rsidR="00933F3C" w:rsidRPr="006F30BB">
        <w:rPr>
          <w:rFonts w:ascii="Times New Roman" w:hAnsi="Times New Roman" w:cs="Times New Roman"/>
          <w:sz w:val="24"/>
          <w:szCs w:val="24"/>
        </w:rPr>
        <w:t>holdout (test)</w:t>
      </w:r>
      <w:r w:rsidRPr="006F30BB">
        <w:rPr>
          <w:rFonts w:ascii="Times New Roman" w:hAnsi="Times New Roman" w:cs="Times New Roman"/>
          <w:sz w:val="24"/>
          <w:szCs w:val="24"/>
        </w:rPr>
        <w:t xml:space="preserve"> </w:t>
      </w:r>
      <w:r w:rsidR="00E4336F" w:rsidRPr="006F30BB">
        <w:rPr>
          <w:rFonts w:ascii="Times New Roman" w:hAnsi="Times New Roman" w:cs="Times New Roman"/>
          <w:sz w:val="24"/>
          <w:szCs w:val="24"/>
        </w:rPr>
        <w:t>sets and</w:t>
      </w:r>
      <w:r w:rsidRPr="006F30BB">
        <w:rPr>
          <w:rFonts w:ascii="Times New Roman" w:hAnsi="Times New Roman" w:cs="Times New Roman"/>
          <w:sz w:val="24"/>
          <w:szCs w:val="24"/>
        </w:rPr>
        <w:t xml:space="preserve"> compared to one-another using categorical accuracy</w:t>
      </w:r>
      <w:r w:rsidR="008C41F7">
        <w:rPr>
          <w:rFonts w:ascii="Times New Roman" w:hAnsi="Times New Roman" w:cs="Times New Roman"/>
          <w:sz w:val="24"/>
          <w:szCs w:val="24"/>
        </w:rPr>
        <w:t xml:space="preserve">.  </w:t>
      </w:r>
      <w:r w:rsidR="00A75B2F">
        <w:rPr>
          <w:rFonts w:ascii="Times New Roman" w:hAnsi="Times New Roman" w:cs="Times New Roman"/>
          <w:sz w:val="24"/>
          <w:szCs w:val="24"/>
        </w:rPr>
        <w:t>Each of the</w:t>
      </w:r>
      <w:r w:rsidR="00B6339B">
        <w:rPr>
          <w:rFonts w:ascii="Times New Roman" w:hAnsi="Times New Roman" w:cs="Times New Roman"/>
          <w:sz w:val="24"/>
          <w:szCs w:val="24"/>
        </w:rPr>
        <w:t xml:space="preserve"> completed models, with three tasks (apple, cherry, peach) were evaluated on</w:t>
      </w:r>
      <w:r w:rsidR="00A75B2F">
        <w:rPr>
          <w:rFonts w:ascii="Times New Roman" w:hAnsi="Times New Roman" w:cs="Times New Roman"/>
          <w:sz w:val="24"/>
          <w:szCs w:val="24"/>
        </w:rPr>
        <w:t xml:space="preserve"> holdout sets </w:t>
      </w:r>
      <w:r w:rsidR="0002281F">
        <w:rPr>
          <w:rFonts w:ascii="Times New Roman" w:hAnsi="Times New Roman" w:cs="Times New Roman"/>
          <w:sz w:val="24"/>
          <w:szCs w:val="24"/>
        </w:rPr>
        <w:t xml:space="preserve">containing </w:t>
      </w:r>
      <w:r w:rsidR="00D61307">
        <w:rPr>
          <w:rFonts w:ascii="Times New Roman" w:hAnsi="Times New Roman" w:cs="Times New Roman"/>
          <w:sz w:val="24"/>
          <w:szCs w:val="24"/>
        </w:rPr>
        <w:t>images of apples, cherries, and peaches.</w:t>
      </w:r>
      <w:r w:rsidR="00077520">
        <w:rPr>
          <w:rFonts w:ascii="Times New Roman" w:hAnsi="Times New Roman" w:cs="Times New Roman"/>
          <w:sz w:val="24"/>
          <w:szCs w:val="24"/>
        </w:rPr>
        <w:t xml:space="preserve">  </w:t>
      </w:r>
      <w:r w:rsidR="00FF75F2">
        <w:rPr>
          <w:rFonts w:ascii="Times New Roman" w:hAnsi="Times New Roman" w:cs="Times New Roman"/>
          <w:sz w:val="24"/>
          <w:szCs w:val="24"/>
        </w:rPr>
        <w:t>A more traditional (non</w:t>
      </w:r>
      <w:r w:rsidR="007B0CAD">
        <w:rPr>
          <w:rFonts w:ascii="Times New Roman" w:hAnsi="Times New Roman" w:cs="Times New Roman"/>
          <w:sz w:val="24"/>
          <w:szCs w:val="24"/>
        </w:rPr>
        <w:t>-</w:t>
      </w:r>
      <w:r w:rsidR="00FF75F2">
        <w:rPr>
          <w:rFonts w:ascii="Times New Roman" w:hAnsi="Times New Roman" w:cs="Times New Roman"/>
          <w:sz w:val="24"/>
          <w:szCs w:val="24"/>
        </w:rPr>
        <w:t>CIL) combination model was also created for comparison.  This traditional was trained on apple, cherry, and peach diseases/healthy all at once</w:t>
      </w:r>
      <w:r w:rsidR="00340D90">
        <w:rPr>
          <w:rFonts w:ascii="Times New Roman" w:hAnsi="Times New Roman" w:cs="Times New Roman"/>
          <w:sz w:val="24"/>
          <w:szCs w:val="24"/>
        </w:rPr>
        <w:t>; performance on this model will serve as a baseline.</w:t>
      </w:r>
    </w:p>
    <w:p w14:paraId="10E99582" w14:textId="07A0A943" w:rsidR="00560E37" w:rsidRDefault="00077520"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Class incremental accuracy between model iterations</w:t>
      </w:r>
      <w:r w:rsidR="00CA03AB">
        <w:rPr>
          <w:rFonts w:ascii="Times New Roman" w:hAnsi="Times New Roman" w:cs="Times New Roman"/>
          <w:sz w:val="24"/>
          <w:szCs w:val="24"/>
        </w:rPr>
        <w:t xml:space="preserve"> (as tasks were added)</w:t>
      </w:r>
      <w:r>
        <w:rPr>
          <w:rFonts w:ascii="Times New Roman" w:hAnsi="Times New Roman" w:cs="Times New Roman"/>
          <w:sz w:val="24"/>
          <w:szCs w:val="24"/>
        </w:rPr>
        <w:t xml:space="preserve"> was also </w:t>
      </w:r>
      <w:r w:rsidR="005B0FFA">
        <w:rPr>
          <w:rFonts w:ascii="Times New Roman" w:hAnsi="Times New Roman" w:cs="Times New Roman"/>
          <w:sz w:val="24"/>
          <w:szCs w:val="24"/>
        </w:rPr>
        <w:t>determined by</w:t>
      </w:r>
      <w:r w:rsidR="00CA03AB">
        <w:rPr>
          <w:rFonts w:ascii="Times New Roman" w:hAnsi="Times New Roman" w:cs="Times New Roman"/>
          <w:sz w:val="24"/>
          <w:szCs w:val="24"/>
        </w:rPr>
        <w:t xml:space="preserve"> </w:t>
      </w:r>
      <w:r w:rsidR="009B7E83">
        <w:rPr>
          <w:rFonts w:ascii="Times New Roman" w:hAnsi="Times New Roman" w:cs="Times New Roman"/>
          <w:sz w:val="24"/>
          <w:szCs w:val="24"/>
        </w:rPr>
        <w:t>making predictions on a single plant as each task was added, starting with the</w:t>
      </w:r>
      <w:r w:rsidR="006A49B3">
        <w:rPr>
          <w:rFonts w:ascii="Times New Roman" w:hAnsi="Times New Roman" w:cs="Times New Roman"/>
          <w:sz w:val="24"/>
          <w:szCs w:val="24"/>
        </w:rPr>
        <w:t xml:space="preserve"> task specific plant for the first iteration.  E.g., </w:t>
      </w:r>
      <w:r w:rsidR="00F069A7">
        <w:rPr>
          <w:rFonts w:ascii="Times New Roman" w:hAnsi="Times New Roman" w:cs="Times New Roman"/>
          <w:sz w:val="24"/>
          <w:szCs w:val="24"/>
        </w:rPr>
        <w:t>apple images were tested on a model with only one sub-network (apple</w:t>
      </w:r>
      <w:r w:rsidR="00C141ED">
        <w:rPr>
          <w:rFonts w:ascii="Times New Roman" w:hAnsi="Times New Roman" w:cs="Times New Roman"/>
          <w:sz w:val="24"/>
          <w:szCs w:val="24"/>
        </w:rPr>
        <w:t xml:space="preserve">s), then on a model with two (apples and cherries), then the full model (apples, cherries, and peaches).  </w:t>
      </w:r>
    </w:p>
    <w:p w14:paraId="12D6DB01" w14:textId="77777777" w:rsidR="008E7314" w:rsidRDefault="008E7314" w:rsidP="00C30DE7">
      <w:pPr>
        <w:spacing w:line="276" w:lineRule="auto"/>
        <w:ind w:firstLine="720"/>
        <w:rPr>
          <w:rFonts w:ascii="Times New Roman" w:hAnsi="Times New Roman" w:cs="Times New Roman"/>
          <w:sz w:val="24"/>
          <w:szCs w:val="24"/>
        </w:rPr>
      </w:pPr>
    </w:p>
    <w:p w14:paraId="23653EDE" w14:textId="0F10AEB5" w:rsidR="00560E37" w:rsidRDefault="004B6D8F" w:rsidP="001713DB">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5A4838C4" w14:textId="277B673C" w:rsidR="004B6D8F" w:rsidRDefault="00474ED6" w:rsidP="00474ED6">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Type 1</w:t>
      </w:r>
      <w:r w:rsidR="004677F8">
        <w:rPr>
          <w:rFonts w:ascii="Times New Roman" w:hAnsi="Times New Roman" w:cs="Times New Roman"/>
          <w:b/>
          <w:bCs/>
          <w:sz w:val="28"/>
          <w:szCs w:val="28"/>
        </w:rPr>
        <w:t xml:space="preserve"> Results</w:t>
      </w:r>
    </w:p>
    <w:p w14:paraId="06AA77E2" w14:textId="77777777" w:rsidR="00133589" w:rsidRDefault="00E91A5E"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Models constructed with technique</w:t>
      </w:r>
      <w:r w:rsidR="00375155">
        <w:rPr>
          <w:rFonts w:ascii="Times New Roman" w:hAnsi="Times New Roman" w:cs="Times New Roman"/>
          <w:sz w:val="24"/>
          <w:szCs w:val="24"/>
        </w:rPr>
        <w:t xml:space="preserve"> type</w:t>
      </w:r>
      <w:r>
        <w:rPr>
          <w:rFonts w:ascii="Times New Roman" w:hAnsi="Times New Roman" w:cs="Times New Roman"/>
          <w:sz w:val="24"/>
          <w:szCs w:val="24"/>
        </w:rPr>
        <w:t>-</w:t>
      </w:r>
      <w:r w:rsidR="00375155">
        <w:rPr>
          <w:rFonts w:ascii="Times New Roman" w:hAnsi="Times New Roman" w:cs="Times New Roman"/>
          <w:sz w:val="24"/>
          <w:szCs w:val="24"/>
        </w:rPr>
        <w:t>1</w:t>
      </w:r>
      <w:r w:rsidR="00593C48">
        <w:rPr>
          <w:rFonts w:ascii="Times New Roman" w:hAnsi="Times New Roman" w:cs="Times New Roman"/>
          <w:sz w:val="24"/>
          <w:szCs w:val="24"/>
        </w:rPr>
        <w:t xml:space="preserve">, which </w:t>
      </w:r>
      <w:r>
        <w:rPr>
          <w:rFonts w:ascii="Times New Roman" w:hAnsi="Times New Roman" w:cs="Times New Roman"/>
          <w:sz w:val="24"/>
          <w:szCs w:val="24"/>
        </w:rPr>
        <w:t>utilized</w:t>
      </w:r>
      <w:r w:rsidR="00593C48">
        <w:rPr>
          <w:rFonts w:ascii="Times New Roman" w:hAnsi="Times New Roman" w:cs="Times New Roman"/>
          <w:sz w:val="24"/>
          <w:szCs w:val="24"/>
        </w:rPr>
        <w:t xml:space="preserve"> the output from several different sub</w:t>
      </w:r>
      <w:r w:rsidR="0097398F">
        <w:rPr>
          <w:rFonts w:ascii="Times New Roman" w:hAnsi="Times New Roman" w:cs="Times New Roman"/>
          <w:sz w:val="24"/>
          <w:szCs w:val="24"/>
        </w:rPr>
        <w:t>-</w:t>
      </w:r>
      <w:r w:rsidR="008E591C">
        <w:rPr>
          <w:rFonts w:ascii="Times New Roman" w:hAnsi="Times New Roman" w:cs="Times New Roman"/>
          <w:sz w:val="24"/>
          <w:szCs w:val="24"/>
        </w:rPr>
        <w:t>networks</w:t>
      </w:r>
      <w:r w:rsidR="00F21431">
        <w:rPr>
          <w:rFonts w:ascii="Times New Roman" w:hAnsi="Times New Roman" w:cs="Times New Roman"/>
          <w:sz w:val="24"/>
          <w:szCs w:val="24"/>
        </w:rPr>
        <w:t>, was able to effectively distinguish between tasks (different plants) and plant diseases</w:t>
      </w:r>
      <w:r w:rsidR="00AD3109">
        <w:rPr>
          <w:rFonts w:ascii="Times New Roman" w:hAnsi="Times New Roman" w:cs="Times New Roman"/>
          <w:sz w:val="24"/>
          <w:szCs w:val="24"/>
        </w:rPr>
        <w:t>/healthy</w:t>
      </w:r>
      <w:r w:rsidR="00F21431">
        <w:rPr>
          <w:rFonts w:ascii="Times New Roman" w:hAnsi="Times New Roman" w:cs="Times New Roman"/>
          <w:sz w:val="24"/>
          <w:szCs w:val="24"/>
        </w:rPr>
        <w:t xml:space="preserve"> with a high degree of accuracy</w:t>
      </w:r>
      <w:r w:rsidR="00E81618">
        <w:rPr>
          <w:rFonts w:ascii="Times New Roman" w:hAnsi="Times New Roman" w:cs="Times New Roman"/>
          <w:sz w:val="24"/>
          <w:szCs w:val="24"/>
        </w:rPr>
        <w:t>; t</w:t>
      </w:r>
      <w:r w:rsidR="00A53EFA">
        <w:rPr>
          <w:rFonts w:ascii="Times New Roman" w:hAnsi="Times New Roman" w:cs="Times New Roman"/>
          <w:sz w:val="24"/>
          <w:szCs w:val="24"/>
        </w:rPr>
        <w:t xml:space="preserve">his was </w:t>
      </w:r>
      <w:r w:rsidR="00E81618">
        <w:rPr>
          <w:rFonts w:ascii="Times New Roman" w:hAnsi="Times New Roman" w:cs="Times New Roman"/>
          <w:sz w:val="24"/>
          <w:szCs w:val="24"/>
        </w:rPr>
        <w:t xml:space="preserve">for both inclusive and exclusive ‘other’ models.  </w:t>
      </w:r>
      <w:r w:rsidR="007F7053">
        <w:rPr>
          <w:rFonts w:ascii="Times New Roman" w:hAnsi="Times New Roman" w:cs="Times New Roman"/>
          <w:sz w:val="24"/>
          <w:szCs w:val="24"/>
        </w:rPr>
        <w:t>The type-1 inclusive ‘other’</w:t>
      </w:r>
      <w:r w:rsidR="00D53FA7">
        <w:rPr>
          <w:rFonts w:ascii="Times New Roman" w:hAnsi="Times New Roman" w:cs="Times New Roman"/>
          <w:sz w:val="24"/>
          <w:szCs w:val="24"/>
        </w:rPr>
        <w:t xml:space="preserve"> </w:t>
      </w:r>
      <w:r w:rsidR="007F7053">
        <w:rPr>
          <w:rFonts w:ascii="Times New Roman" w:hAnsi="Times New Roman" w:cs="Times New Roman"/>
          <w:sz w:val="24"/>
          <w:szCs w:val="24"/>
        </w:rPr>
        <w:t xml:space="preserve">model </w:t>
      </w:r>
      <w:r w:rsidR="0069361C">
        <w:rPr>
          <w:rFonts w:ascii="Times New Roman" w:hAnsi="Times New Roman" w:cs="Times New Roman"/>
          <w:sz w:val="24"/>
          <w:szCs w:val="24"/>
        </w:rPr>
        <w:t xml:space="preserve">had an accuracy of </w:t>
      </w:r>
      <w:r w:rsidR="00FC1D1C">
        <w:rPr>
          <w:rFonts w:ascii="Times New Roman" w:hAnsi="Times New Roman" w:cs="Times New Roman"/>
          <w:sz w:val="24"/>
          <w:szCs w:val="24"/>
        </w:rPr>
        <w:t>97.</w:t>
      </w:r>
      <w:r w:rsidR="00616C0D">
        <w:rPr>
          <w:rFonts w:ascii="Times New Roman" w:hAnsi="Times New Roman" w:cs="Times New Roman"/>
          <w:sz w:val="24"/>
          <w:szCs w:val="24"/>
        </w:rPr>
        <w:t>2</w:t>
      </w:r>
      <w:r w:rsidR="00FC1D1C">
        <w:rPr>
          <w:rFonts w:ascii="Times New Roman" w:hAnsi="Times New Roman" w:cs="Times New Roman"/>
          <w:sz w:val="24"/>
          <w:szCs w:val="24"/>
        </w:rPr>
        <w:t>% (</w:t>
      </w:r>
      <w:r w:rsidR="00931DDA">
        <w:rPr>
          <w:rFonts w:ascii="Times New Roman" w:hAnsi="Times New Roman" w:cs="Times New Roman"/>
          <w:sz w:val="24"/>
          <w:szCs w:val="24"/>
        </w:rPr>
        <w:t xml:space="preserve">95% CI: </w:t>
      </w:r>
      <w:r w:rsidR="00FC1D1C">
        <w:rPr>
          <w:rFonts w:ascii="Times New Roman" w:hAnsi="Times New Roman" w:cs="Times New Roman"/>
          <w:sz w:val="24"/>
          <w:szCs w:val="24"/>
        </w:rPr>
        <w:t>96.</w:t>
      </w:r>
      <w:r w:rsidR="006E4F06">
        <w:rPr>
          <w:rFonts w:ascii="Times New Roman" w:hAnsi="Times New Roman" w:cs="Times New Roman"/>
          <w:sz w:val="24"/>
          <w:szCs w:val="24"/>
        </w:rPr>
        <w:t>0</w:t>
      </w:r>
      <w:r w:rsidR="00FC1D1C">
        <w:rPr>
          <w:rFonts w:ascii="Times New Roman" w:hAnsi="Times New Roman" w:cs="Times New Roman"/>
          <w:sz w:val="24"/>
          <w:szCs w:val="24"/>
        </w:rPr>
        <w:t xml:space="preserve"> – </w:t>
      </w:r>
      <w:r w:rsidR="000C5BB1">
        <w:rPr>
          <w:noProof/>
        </w:rPr>
        <w:lastRenderedPageBreak/>
        <w:drawing>
          <wp:inline distT="0" distB="0" distL="0" distR="0" wp14:anchorId="7E550DDE" wp14:editId="00D88FF6">
            <wp:extent cx="4637646" cy="4126727"/>
            <wp:effectExtent l="0" t="0" r="0" b="7620"/>
            <wp:docPr id="22" name="Picture 22"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7691" cy="4135665"/>
                    </a:xfrm>
                    <a:prstGeom prst="rect">
                      <a:avLst/>
                    </a:prstGeom>
                    <a:noFill/>
                    <a:ln>
                      <a:noFill/>
                    </a:ln>
                  </pic:spPr>
                </pic:pic>
              </a:graphicData>
            </a:graphic>
          </wp:inline>
        </w:drawing>
      </w:r>
      <w:r w:rsidR="000C5BB1" w:rsidRPr="004E0D2B">
        <w:rPr>
          <w:rFonts w:ascii="Times New Roman" w:hAnsi="Times New Roman" w:cs="Times New Roman"/>
          <w:noProof/>
          <w:sz w:val="24"/>
          <w:szCs w:val="24"/>
        </w:rPr>
        <mc:AlternateContent>
          <mc:Choice Requires="wps">
            <w:drawing>
              <wp:anchor distT="45720" distB="45720" distL="114300" distR="114300" simplePos="0" relativeHeight="251937280" behindDoc="0" locked="0" layoutInCell="1" allowOverlap="1" wp14:anchorId="115A22B2" wp14:editId="681A107B">
                <wp:simplePos x="0" y="0"/>
                <wp:positionH relativeFrom="column">
                  <wp:posOffset>4808551</wp:posOffset>
                </wp:positionH>
                <wp:positionV relativeFrom="paragraph">
                  <wp:posOffset>54278</wp:posOffset>
                </wp:positionV>
                <wp:extent cx="1428750" cy="81629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162925"/>
                        </a:xfrm>
                        <a:prstGeom prst="rect">
                          <a:avLst/>
                        </a:prstGeom>
                        <a:solidFill>
                          <a:srgbClr val="FFFFFF"/>
                        </a:solidFill>
                        <a:ln w="9525">
                          <a:noFill/>
                          <a:miter lim="800000"/>
                          <a:headEnd/>
                          <a:tailEnd/>
                        </a:ln>
                      </wps:spPr>
                      <wps:txbx>
                        <w:txbxContent>
                          <w:p w14:paraId="58A55488" w14:textId="41D3C790" w:rsidR="00FD3B4B" w:rsidRPr="00FC3F25" w:rsidRDefault="007D2B2B">
                            <w:pPr>
                              <w:rPr>
                                <w:sz w:val="20"/>
                                <w:szCs w:val="20"/>
                              </w:rPr>
                            </w:pPr>
                            <w:r w:rsidRPr="00FC3F25">
                              <w:rPr>
                                <w:sz w:val="24"/>
                                <w:szCs w:val="24"/>
                              </w:rPr>
                              <w:t>Figure 3</w:t>
                            </w:r>
                            <w:r w:rsidR="008A75A6" w:rsidRPr="00FC3F25">
                              <w:rPr>
                                <w:sz w:val="24"/>
                                <w:szCs w:val="24"/>
                              </w:rPr>
                              <w:t xml:space="preserve">.  </w:t>
                            </w:r>
                            <w:r w:rsidR="001E6B25" w:rsidRPr="00FC3F25">
                              <w:rPr>
                                <w:sz w:val="20"/>
                                <w:szCs w:val="20"/>
                              </w:rPr>
                              <w:t>Proportional C</w:t>
                            </w:r>
                            <w:r w:rsidR="00550CC4" w:rsidRPr="00FC3F25">
                              <w:rPr>
                                <w:sz w:val="20"/>
                                <w:szCs w:val="20"/>
                              </w:rPr>
                              <w:t xml:space="preserve">onfusion </w:t>
                            </w:r>
                            <w:r w:rsidR="00FA4F87" w:rsidRPr="00FC3F25">
                              <w:rPr>
                                <w:sz w:val="20"/>
                                <w:szCs w:val="20"/>
                              </w:rPr>
                              <w:t>matrices</w:t>
                            </w:r>
                            <w:r w:rsidR="00550CC4" w:rsidRPr="00FC3F25">
                              <w:rPr>
                                <w:sz w:val="20"/>
                                <w:szCs w:val="20"/>
                              </w:rPr>
                              <w:t xml:space="preserve"> for Type-1 </w:t>
                            </w:r>
                            <w:r w:rsidR="00FA4F87" w:rsidRPr="00FC3F25">
                              <w:rPr>
                                <w:sz w:val="20"/>
                                <w:szCs w:val="20"/>
                              </w:rPr>
                              <w:t>m</w:t>
                            </w:r>
                            <w:r w:rsidR="00550CC4" w:rsidRPr="00FC3F25">
                              <w:rPr>
                                <w:sz w:val="20"/>
                                <w:szCs w:val="20"/>
                              </w:rPr>
                              <w:t>o</w:t>
                            </w:r>
                            <w:r w:rsidR="00FA4F87" w:rsidRPr="00FC3F25">
                              <w:rPr>
                                <w:sz w:val="20"/>
                                <w:szCs w:val="20"/>
                              </w:rPr>
                              <w:t>d</w:t>
                            </w:r>
                            <w:r w:rsidR="00550CC4" w:rsidRPr="00FC3F25">
                              <w:rPr>
                                <w:sz w:val="20"/>
                                <w:szCs w:val="20"/>
                              </w:rPr>
                              <w:t>els; both inclusive and exclusive ‘other’ classes</w:t>
                            </w:r>
                            <w:r w:rsidR="00FA4F87" w:rsidRPr="00FC3F25">
                              <w:rPr>
                                <w:sz w:val="20"/>
                                <w:szCs w:val="20"/>
                              </w:rPr>
                              <w:t xml:space="preserve">.  </w:t>
                            </w:r>
                            <w:r w:rsidR="00EE169B" w:rsidRPr="00FC3F25">
                              <w:rPr>
                                <w:sz w:val="20"/>
                                <w:szCs w:val="20"/>
                              </w:rPr>
                              <w:t xml:space="preserve">Numbers within each box are the proportion of </w:t>
                            </w:r>
                            <w:r w:rsidR="009659FB" w:rsidRPr="00FC3F25">
                              <w:rPr>
                                <w:sz w:val="20"/>
                                <w:szCs w:val="20"/>
                              </w:rPr>
                              <w:t xml:space="preserve">each </w:t>
                            </w:r>
                            <w:r w:rsidR="00FE6EC4" w:rsidRPr="00FC3F25">
                              <w:rPr>
                                <w:sz w:val="20"/>
                                <w:szCs w:val="20"/>
                              </w:rPr>
                              <w:t>image</w:t>
                            </w:r>
                            <w:r w:rsidR="009659FB" w:rsidRPr="00FC3F25">
                              <w:rPr>
                                <w:sz w:val="20"/>
                                <w:szCs w:val="20"/>
                              </w:rPr>
                              <w:t xml:space="preserve"> class </w:t>
                            </w:r>
                            <w:r w:rsidR="00FD3B4B" w:rsidRPr="00FC3F25">
                              <w:rPr>
                                <w:sz w:val="20"/>
                                <w:szCs w:val="20"/>
                              </w:rPr>
                              <w:t>predicted for each possible prediction</w:t>
                            </w:r>
                            <w:r w:rsidR="00C75707" w:rsidRPr="00FC3F25">
                              <w:rPr>
                                <w:sz w:val="20"/>
                                <w:szCs w:val="20"/>
                              </w:rPr>
                              <w:t xml:space="preserve"> (recall).</w:t>
                            </w:r>
                          </w:p>
                          <w:p w14:paraId="40882951" w14:textId="3D1F65DD" w:rsidR="00083987" w:rsidRPr="00FC3F25" w:rsidRDefault="00C75707">
                            <w:pPr>
                              <w:rPr>
                                <w:sz w:val="20"/>
                                <w:szCs w:val="20"/>
                              </w:rPr>
                            </w:pPr>
                            <w:r w:rsidRPr="00FC3F25">
                              <w:rPr>
                                <w:sz w:val="20"/>
                                <w:szCs w:val="20"/>
                              </w:rPr>
                              <w:t>Overall predictive accuracy</w:t>
                            </w:r>
                            <w:r w:rsidR="00DE7EBF" w:rsidRPr="00FC3F25">
                              <w:rPr>
                                <w:sz w:val="20"/>
                                <w:szCs w:val="20"/>
                              </w:rPr>
                              <w:t xml:space="preserve"> for both </w:t>
                            </w:r>
                            <w:r w:rsidR="00FD3B4B" w:rsidRPr="00FC3F25">
                              <w:rPr>
                                <w:sz w:val="20"/>
                                <w:szCs w:val="20"/>
                              </w:rPr>
                              <w:t xml:space="preserve">types </w:t>
                            </w:r>
                            <w:r w:rsidR="00DE7EBF" w:rsidRPr="00FC3F25">
                              <w:rPr>
                                <w:sz w:val="20"/>
                                <w:szCs w:val="20"/>
                              </w:rPr>
                              <w:t>are similar</w:t>
                            </w:r>
                            <w:r w:rsidR="00C27F68" w:rsidRPr="00FC3F25">
                              <w:rPr>
                                <w:sz w:val="20"/>
                                <w:szCs w:val="20"/>
                              </w:rPr>
                              <w:t xml:space="preserve">. </w:t>
                            </w:r>
                            <w:r w:rsidR="00102141" w:rsidRPr="00FC3F25">
                              <w:rPr>
                                <w:sz w:val="20"/>
                                <w:szCs w:val="20"/>
                              </w:rPr>
                              <w:t xml:space="preserve"> Both are approximately 97% accurate.  </w:t>
                            </w:r>
                          </w:p>
                          <w:p w14:paraId="7980DD91" w14:textId="3AA3BBB0" w:rsidR="004E0D2B" w:rsidRPr="00FC3F25" w:rsidRDefault="00835A5B">
                            <w:pPr>
                              <w:rPr>
                                <w:sz w:val="20"/>
                                <w:szCs w:val="20"/>
                              </w:rPr>
                            </w:pPr>
                            <w:r w:rsidRPr="00FC3F25">
                              <w:rPr>
                                <w:sz w:val="20"/>
                                <w:szCs w:val="20"/>
                              </w:rPr>
                              <w:t xml:space="preserve">The test set here was completely held out from </w:t>
                            </w:r>
                            <w:r w:rsidR="00083987" w:rsidRPr="00FC3F25">
                              <w:rPr>
                                <w:sz w:val="20"/>
                                <w:szCs w:val="20"/>
                              </w:rPr>
                              <w:t>training and</w:t>
                            </w:r>
                            <w:r w:rsidR="001E6B25" w:rsidRPr="00FC3F25">
                              <w:rPr>
                                <w:sz w:val="20"/>
                                <w:szCs w:val="20"/>
                              </w:rPr>
                              <w:t xml:space="preserve"> contains 10% of the appropriate data. </w:t>
                            </w:r>
                            <w:r w:rsidR="00C27F68" w:rsidRPr="00FC3F25">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5A22B2" id="_x0000_s1030" type="#_x0000_t202" style="position:absolute;left:0;text-align:left;margin-left:378.65pt;margin-top:4.25pt;width:112.5pt;height:642.75pt;z-index:25193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" stroked="f">
                <v:textbox>
                  <w:txbxContent>
                    <w:p w14:paraId="58A55488" w14:textId="41D3C790" w:rsidR="00FD3B4B" w:rsidRPr="00FC3F25" w:rsidRDefault="007D2B2B">
                      <w:pPr>
                        <w:rPr>
                          <w:sz w:val="20"/>
                          <w:szCs w:val="20"/>
                        </w:rPr>
                      </w:pPr>
                      <w:r w:rsidRPr="00FC3F25">
                        <w:rPr>
                          <w:sz w:val="24"/>
                          <w:szCs w:val="24"/>
                        </w:rPr>
                        <w:t>Figure 3</w:t>
                      </w:r>
                      <w:r w:rsidR="008A75A6" w:rsidRPr="00FC3F25">
                        <w:rPr>
                          <w:sz w:val="24"/>
                          <w:szCs w:val="24"/>
                        </w:rPr>
                        <w:t xml:space="preserve">.  </w:t>
                      </w:r>
                      <w:r w:rsidR="001E6B25" w:rsidRPr="00FC3F25">
                        <w:rPr>
                          <w:sz w:val="20"/>
                          <w:szCs w:val="20"/>
                        </w:rPr>
                        <w:t>Proportional C</w:t>
                      </w:r>
                      <w:r w:rsidR="00550CC4" w:rsidRPr="00FC3F25">
                        <w:rPr>
                          <w:sz w:val="20"/>
                          <w:szCs w:val="20"/>
                        </w:rPr>
                        <w:t xml:space="preserve">onfusion </w:t>
                      </w:r>
                      <w:r w:rsidR="00FA4F87" w:rsidRPr="00FC3F25">
                        <w:rPr>
                          <w:sz w:val="20"/>
                          <w:szCs w:val="20"/>
                        </w:rPr>
                        <w:t>matrices</w:t>
                      </w:r>
                      <w:r w:rsidR="00550CC4" w:rsidRPr="00FC3F25">
                        <w:rPr>
                          <w:sz w:val="20"/>
                          <w:szCs w:val="20"/>
                        </w:rPr>
                        <w:t xml:space="preserve"> for Type-1 </w:t>
                      </w:r>
                      <w:r w:rsidR="00FA4F87" w:rsidRPr="00FC3F25">
                        <w:rPr>
                          <w:sz w:val="20"/>
                          <w:szCs w:val="20"/>
                        </w:rPr>
                        <w:t>m</w:t>
                      </w:r>
                      <w:r w:rsidR="00550CC4" w:rsidRPr="00FC3F25">
                        <w:rPr>
                          <w:sz w:val="20"/>
                          <w:szCs w:val="20"/>
                        </w:rPr>
                        <w:t>o</w:t>
                      </w:r>
                      <w:r w:rsidR="00FA4F87" w:rsidRPr="00FC3F25">
                        <w:rPr>
                          <w:sz w:val="20"/>
                          <w:szCs w:val="20"/>
                        </w:rPr>
                        <w:t>d</w:t>
                      </w:r>
                      <w:r w:rsidR="00550CC4" w:rsidRPr="00FC3F25">
                        <w:rPr>
                          <w:sz w:val="20"/>
                          <w:szCs w:val="20"/>
                        </w:rPr>
                        <w:t>els; both inclusive and exclusive ‘other’ classes</w:t>
                      </w:r>
                      <w:r w:rsidR="00FA4F87" w:rsidRPr="00FC3F25">
                        <w:rPr>
                          <w:sz w:val="20"/>
                          <w:szCs w:val="20"/>
                        </w:rPr>
                        <w:t xml:space="preserve">.  </w:t>
                      </w:r>
                      <w:r w:rsidR="00EE169B" w:rsidRPr="00FC3F25">
                        <w:rPr>
                          <w:sz w:val="20"/>
                          <w:szCs w:val="20"/>
                        </w:rPr>
                        <w:t xml:space="preserve">Numbers within each box are the proportion of </w:t>
                      </w:r>
                      <w:r w:rsidR="009659FB" w:rsidRPr="00FC3F25">
                        <w:rPr>
                          <w:sz w:val="20"/>
                          <w:szCs w:val="20"/>
                        </w:rPr>
                        <w:t xml:space="preserve">each </w:t>
                      </w:r>
                      <w:r w:rsidR="00FE6EC4" w:rsidRPr="00FC3F25">
                        <w:rPr>
                          <w:sz w:val="20"/>
                          <w:szCs w:val="20"/>
                        </w:rPr>
                        <w:t>image</w:t>
                      </w:r>
                      <w:r w:rsidR="009659FB" w:rsidRPr="00FC3F25">
                        <w:rPr>
                          <w:sz w:val="20"/>
                          <w:szCs w:val="20"/>
                        </w:rPr>
                        <w:t xml:space="preserve"> class </w:t>
                      </w:r>
                      <w:r w:rsidR="00FD3B4B" w:rsidRPr="00FC3F25">
                        <w:rPr>
                          <w:sz w:val="20"/>
                          <w:szCs w:val="20"/>
                        </w:rPr>
                        <w:t>predicted for each possible prediction</w:t>
                      </w:r>
                      <w:r w:rsidR="00C75707" w:rsidRPr="00FC3F25">
                        <w:rPr>
                          <w:sz w:val="20"/>
                          <w:szCs w:val="20"/>
                        </w:rPr>
                        <w:t xml:space="preserve"> </w:t>
                      </w:r>
                      <w:r w:rsidR="00C75707" w:rsidRPr="00FC3F25">
                        <w:rPr>
                          <w:sz w:val="20"/>
                          <w:szCs w:val="20"/>
                        </w:rPr>
                        <w:t>(recall).</w:t>
                      </w:r>
                    </w:p>
                    <w:p w14:paraId="40882951" w14:textId="3D1F65DD" w:rsidR="00083987" w:rsidRPr="00FC3F25" w:rsidRDefault="00C75707">
                      <w:pPr>
                        <w:rPr>
                          <w:sz w:val="20"/>
                          <w:szCs w:val="20"/>
                        </w:rPr>
                      </w:pPr>
                      <w:r w:rsidRPr="00FC3F25">
                        <w:rPr>
                          <w:sz w:val="20"/>
                          <w:szCs w:val="20"/>
                        </w:rPr>
                        <w:t>Overall predictive accuracy</w:t>
                      </w:r>
                      <w:r w:rsidR="00DE7EBF" w:rsidRPr="00FC3F25">
                        <w:rPr>
                          <w:sz w:val="20"/>
                          <w:szCs w:val="20"/>
                        </w:rPr>
                        <w:t xml:space="preserve"> for both </w:t>
                      </w:r>
                      <w:r w:rsidR="00FD3B4B" w:rsidRPr="00FC3F25">
                        <w:rPr>
                          <w:sz w:val="20"/>
                          <w:szCs w:val="20"/>
                        </w:rPr>
                        <w:t xml:space="preserve">types </w:t>
                      </w:r>
                      <w:r w:rsidR="00DE7EBF" w:rsidRPr="00FC3F25">
                        <w:rPr>
                          <w:sz w:val="20"/>
                          <w:szCs w:val="20"/>
                        </w:rPr>
                        <w:t>are similar</w:t>
                      </w:r>
                      <w:r w:rsidR="00C27F68" w:rsidRPr="00FC3F25">
                        <w:rPr>
                          <w:sz w:val="20"/>
                          <w:szCs w:val="20"/>
                        </w:rPr>
                        <w:t xml:space="preserve">. </w:t>
                      </w:r>
                      <w:r w:rsidR="00102141" w:rsidRPr="00FC3F25">
                        <w:rPr>
                          <w:sz w:val="20"/>
                          <w:szCs w:val="20"/>
                        </w:rPr>
                        <w:t xml:space="preserve"> Both are approximately 97% accurate.  </w:t>
                      </w:r>
                    </w:p>
                    <w:p w14:paraId="7980DD91" w14:textId="3AA3BBB0" w:rsidR="004E0D2B" w:rsidRPr="00FC3F25" w:rsidRDefault="00835A5B">
                      <w:pPr>
                        <w:rPr>
                          <w:sz w:val="20"/>
                          <w:szCs w:val="20"/>
                        </w:rPr>
                      </w:pPr>
                      <w:r w:rsidRPr="00FC3F25">
                        <w:rPr>
                          <w:sz w:val="20"/>
                          <w:szCs w:val="20"/>
                        </w:rPr>
                        <w:t xml:space="preserve">The test set here was completely held out from </w:t>
                      </w:r>
                      <w:r w:rsidR="00083987" w:rsidRPr="00FC3F25">
                        <w:rPr>
                          <w:sz w:val="20"/>
                          <w:szCs w:val="20"/>
                        </w:rPr>
                        <w:t>training and</w:t>
                      </w:r>
                      <w:r w:rsidR="001E6B25" w:rsidRPr="00FC3F25">
                        <w:rPr>
                          <w:sz w:val="20"/>
                          <w:szCs w:val="20"/>
                        </w:rPr>
                        <w:t xml:space="preserve"> contains 10% of the appropriate data. </w:t>
                      </w:r>
                      <w:r w:rsidR="00C27F68" w:rsidRPr="00FC3F25">
                        <w:rPr>
                          <w:sz w:val="20"/>
                          <w:szCs w:val="20"/>
                        </w:rPr>
                        <w:t xml:space="preserve"> </w:t>
                      </w:r>
                    </w:p>
                  </w:txbxContent>
                </v:textbox>
                <w10:wrap type="square"/>
              </v:shape>
            </w:pict>
          </mc:Fallback>
        </mc:AlternateContent>
      </w:r>
      <w:r w:rsidR="000C5BB1">
        <w:rPr>
          <w:noProof/>
        </w:rPr>
        <w:drawing>
          <wp:inline distT="0" distB="0" distL="0" distR="0" wp14:anchorId="5E2BA1D1" wp14:editId="2C1BB007">
            <wp:extent cx="4579237" cy="4060052"/>
            <wp:effectExtent l="0" t="0" r="0" b="0"/>
            <wp:docPr id="23" name="Picture 23"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3575" cy="4072765"/>
                    </a:xfrm>
                    <a:prstGeom prst="rect">
                      <a:avLst/>
                    </a:prstGeom>
                    <a:noFill/>
                    <a:ln>
                      <a:noFill/>
                    </a:ln>
                  </pic:spPr>
                </pic:pic>
              </a:graphicData>
            </a:graphic>
          </wp:inline>
        </w:drawing>
      </w:r>
      <w:r w:rsidR="00D47412">
        <w:rPr>
          <w:noProof/>
        </w:rPr>
        <w:lastRenderedPageBreak/>
        <w:drawing>
          <wp:inline distT="0" distB="0" distL="0" distR="0" wp14:anchorId="67DCA8F7" wp14:editId="54B855BC">
            <wp:extent cx="4699000" cy="4079019"/>
            <wp:effectExtent l="0" t="0" r="635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5041" cy="4092943"/>
                    </a:xfrm>
                    <a:prstGeom prst="rect">
                      <a:avLst/>
                    </a:prstGeom>
                    <a:noFill/>
                    <a:ln>
                      <a:noFill/>
                    </a:ln>
                  </pic:spPr>
                </pic:pic>
              </a:graphicData>
            </a:graphic>
          </wp:inline>
        </w:drawing>
      </w:r>
      <w:r w:rsidR="00133589" w:rsidRPr="004E0D2B">
        <w:rPr>
          <w:rFonts w:ascii="Times New Roman" w:hAnsi="Times New Roman" w:cs="Times New Roman"/>
          <w:noProof/>
          <w:sz w:val="24"/>
          <w:szCs w:val="24"/>
        </w:rPr>
        <mc:AlternateContent>
          <mc:Choice Requires="wps">
            <w:drawing>
              <wp:anchor distT="45720" distB="45720" distL="114300" distR="114300" simplePos="0" relativeHeight="251947520" behindDoc="0" locked="0" layoutInCell="1" allowOverlap="1" wp14:anchorId="48155E99" wp14:editId="037AEE8E">
                <wp:simplePos x="0" y="0"/>
                <wp:positionH relativeFrom="column">
                  <wp:posOffset>4840854</wp:posOffset>
                </wp:positionH>
                <wp:positionV relativeFrom="paragraph">
                  <wp:posOffset>53975</wp:posOffset>
                </wp:positionV>
                <wp:extent cx="1428750" cy="81629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162925"/>
                        </a:xfrm>
                        <a:prstGeom prst="rect">
                          <a:avLst/>
                        </a:prstGeom>
                        <a:solidFill>
                          <a:srgbClr val="FFFFFF"/>
                        </a:solidFill>
                        <a:ln w="9525">
                          <a:noFill/>
                          <a:miter lim="800000"/>
                          <a:headEnd/>
                          <a:tailEnd/>
                        </a:ln>
                      </wps:spPr>
                      <wps:txbx>
                        <w:txbxContent>
                          <w:p w14:paraId="4206153C" w14:textId="015A7392" w:rsidR="008E6541" w:rsidRPr="00FC3F25" w:rsidRDefault="008E6541" w:rsidP="008E6541">
                            <w:pPr>
                              <w:rPr>
                                <w:sz w:val="20"/>
                                <w:szCs w:val="20"/>
                              </w:rPr>
                            </w:pPr>
                            <w:r w:rsidRPr="00FC3F25">
                              <w:rPr>
                                <w:sz w:val="24"/>
                                <w:szCs w:val="24"/>
                              </w:rPr>
                              <w:t>Figure 4</w:t>
                            </w:r>
                            <w:r w:rsidRPr="00FC3F25">
                              <w:rPr>
                                <w:sz w:val="20"/>
                                <w:szCs w:val="20"/>
                              </w:rPr>
                              <w:t>.  Proportional Confusion matrices for Type-</w:t>
                            </w:r>
                            <w:r w:rsidR="00EC0008" w:rsidRPr="00FC3F25">
                              <w:rPr>
                                <w:sz w:val="20"/>
                                <w:szCs w:val="20"/>
                              </w:rPr>
                              <w:t>2</w:t>
                            </w:r>
                            <w:r w:rsidRPr="00FC3F25">
                              <w:rPr>
                                <w:sz w:val="20"/>
                                <w:szCs w:val="20"/>
                              </w:rPr>
                              <w:t xml:space="preserve"> models; both inclusive and exclusive ‘other’ classes.  Numbers within each box are the proportion of each image class predicted for each possible prediction</w:t>
                            </w:r>
                            <w:r w:rsidR="00450469" w:rsidRPr="00FC3F25">
                              <w:rPr>
                                <w:sz w:val="20"/>
                                <w:szCs w:val="20"/>
                              </w:rPr>
                              <w:t xml:space="preserve"> (recall)</w:t>
                            </w:r>
                            <w:r w:rsidRPr="00FC3F25">
                              <w:rPr>
                                <w:sz w:val="20"/>
                                <w:szCs w:val="20"/>
                              </w:rPr>
                              <w:t>.</w:t>
                            </w:r>
                          </w:p>
                          <w:p w14:paraId="7E697E7A" w14:textId="7C535D91" w:rsidR="008E6541" w:rsidRPr="00FC3F25" w:rsidRDefault="00C75707" w:rsidP="008E6541">
                            <w:pPr>
                              <w:rPr>
                                <w:sz w:val="20"/>
                                <w:szCs w:val="20"/>
                              </w:rPr>
                            </w:pPr>
                            <w:r w:rsidRPr="00FC3F25">
                              <w:rPr>
                                <w:sz w:val="20"/>
                                <w:szCs w:val="20"/>
                              </w:rPr>
                              <w:t>Overall predictive accuracy</w:t>
                            </w:r>
                            <w:r w:rsidR="008E6541" w:rsidRPr="00FC3F25">
                              <w:rPr>
                                <w:sz w:val="20"/>
                                <w:szCs w:val="20"/>
                              </w:rPr>
                              <w:t xml:space="preserve"> for both types are similar.  Both are approximately 97% accurate.  </w:t>
                            </w:r>
                          </w:p>
                          <w:p w14:paraId="30260CCD" w14:textId="77777777" w:rsidR="008E6541" w:rsidRPr="00FC3F25" w:rsidRDefault="008E6541" w:rsidP="008E6541">
                            <w:pPr>
                              <w:rPr>
                                <w:sz w:val="20"/>
                                <w:szCs w:val="20"/>
                              </w:rPr>
                            </w:pPr>
                            <w:r w:rsidRPr="00FC3F25">
                              <w:rPr>
                                <w:sz w:val="20"/>
                                <w:szCs w:val="20"/>
                              </w:rPr>
                              <w:t xml:space="preserve">The test set here was completely held out from training and contains 10% of the appropriate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155E99" id="_x0000_s1031" type="#_x0000_t202" style="position:absolute;left:0;text-align:left;margin-left:381.15pt;margin-top:4.25pt;width:112.5pt;height:642.75pt;z-index:25194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" stroked="f">
                <v:textbox>
                  <w:txbxContent>
                    <w:p w14:paraId="4206153C" w14:textId="015A7392" w:rsidR="008E6541" w:rsidRPr="00FC3F25" w:rsidRDefault="008E6541" w:rsidP="008E6541">
                      <w:pPr>
                        <w:rPr>
                          <w:sz w:val="20"/>
                          <w:szCs w:val="20"/>
                        </w:rPr>
                      </w:pPr>
                      <w:r w:rsidRPr="00FC3F25">
                        <w:rPr>
                          <w:sz w:val="24"/>
                          <w:szCs w:val="24"/>
                        </w:rPr>
                        <w:t xml:space="preserve">Figure </w:t>
                      </w:r>
                      <w:r w:rsidRPr="00FC3F25">
                        <w:rPr>
                          <w:sz w:val="24"/>
                          <w:szCs w:val="24"/>
                        </w:rPr>
                        <w:t>4</w:t>
                      </w:r>
                      <w:r w:rsidRPr="00FC3F25">
                        <w:rPr>
                          <w:sz w:val="20"/>
                          <w:szCs w:val="20"/>
                        </w:rPr>
                        <w:t>.  Proportional Confusion matrices for Type-</w:t>
                      </w:r>
                      <w:r w:rsidR="00EC0008" w:rsidRPr="00FC3F25">
                        <w:rPr>
                          <w:sz w:val="20"/>
                          <w:szCs w:val="20"/>
                        </w:rPr>
                        <w:t>2</w:t>
                      </w:r>
                      <w:r w:rsidRPr="00FC3F25">
                        <w:rPr>
                          <w:sz w:val="20"/>
                          <w:szCs w:val="20"/>
                        </w:rPr>
                        <w:t xml:space="preserve"> models; both inclusive and exclusive ‘other’ classes.  Numbers within each box are the proportion of each image class predicted for each possible prediction</w:t>
                      </w:r>
                      <w:r w:rsidR="00450469" w:rsidRPr="00FC3F25">
                        <w:rPr>
                          <w:sz w:val="20"/>
                          <w:szCs w:val="20"/>
                        </w:rPr>
                        <w:t xml:space="preserve"> (recall)</w:t>
                      </w:r>
                      <w:r w:rsidRPr="00FC3F25">
                        <w:rPr>
                          <w:sz w:val="20"/>
                          <w:szCs w:val="20"/>
                        </w:rPr>
                        <w:t>.</w:t>
                      </w:r>
                    </w:p>
                    <w:p w14:paraId="7E697E7A" w14:textId="7C535D91" w:rsidR="008E6541" w:rsidRPr="00FC3F25" w:rsidRDefault="00C75707" w:rsidP="008E6541">
                      <w:pPr>
                        <w:rPr>
                          <w:sz w:val="20"/>
                          <w:szCs w:val="20"/>
                        </w:rPr>
                      </w:pPr>
                      <w:r w:rsidRPr="00FC3F25">
                        <w:rPr>
                          <w:sz w:val="20"/>
                          <w:szCs w:val="20"/>
                        </w:rPr>
                        <w:t>Overall predictive accuracy</w:t>
                      </w:r>
                      <w:r w:rsidR="008E6541" w:rsidRPr="00FC3F25">
                        <w:rPr>
                          <w:sz w:val="20"/>
                          <w:szCs w:val="20"/>
                        </w:rPr>
                        <w:t xml:space="preserve"> for both types are similar.  Both are approximately 97% accurate.  </w:t>
                      </w:r>
                    </w:p>
                    <w:p w14:paraId="30260CCD" w14:textId="77777777" w:rsidR="008E6541" w:rsidRPr="00FC3F25" w:rsidRDefault="008E6541" w:rsidP="008E6541">
                      <w:pPr>
                        <w:rPr>
                          <w:sz w:val="20"/>
                          <w:szCs w:val="20"/>
                        </w:rPr>
                      </w:pPr>
                      <w:r w:rsidRPr="00FC3F25">
                        <w:rPr>
                          <w:sz w:val="20"/>
                          <w:szCs w:val="20"/>
                        </w:rPr>
                        <w:t xml:space="preserve">The test set here was completely held out from training and contains 10% of the appropriate data.  </w:t>
                      </w:r>
                    </w:p>
                  </w:txbxContent>
                </v:textbox>
                <w10:wrap type="square"/>
              </v:shape>
            </w:pict>
          </mc:Fallback>
        </mc:AlternateContent>
      </w:r>
      <w:r w:rsidR="00D47412">
        <w:rPr>
          <w:noProof/>
        </w:rPr>
        <w:drawing>
          <wp:inline distT="0" distB="0" distL="0" distR="0" wp14:anchorId="3F32DD6F" wp14:editId="1F3F4EAB">
            <wp:extent cx="4699000" cy="4115711"/>
            <wp:effectExtent l="0" t="0" r="635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8141" cy="4132476"/>
                    </a:xfrm>
                    <a:prstGeom prst="rect">
                      <a:avLst/>
                    </a:prstGeom>
                    <a:noFill/>
                    <a:ln>
                      <a:noFill/>
                    </a:ln>
                  </pic:spPr>
                </pic:pic>
              </a:graphicData>
            </a:graphic>
          </wp:inline>
        </w:drawing>
      </w:r>
    </w:p>
    <w:p w14:paraId="6F7A8CC0" w14:textId="67DC3A03" w:rsidR="001713DB" w:rsidRDefault="00FC1D1C" w:rsidP="0013358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98.</w:t>
      </w:r>
      <w:r w:rsidR="006E4F06">
        <w:rPr>
          <w:rFonts w:ascii="Times New Roman" w:hAnsi="Times New Roman" w:cs="Times New Roman"/>
          <w:sz w:val="24"/>
          <w:szCs w:val="24"/>
        </w:rPr>
        <w:t>3</w:t>
      </w:r>
      <w:r w:rsidR="00616C0D">
        <w:rPr>
          <w:rFonts w:ascii="Times New Roman" w:hAnsi="Times New Roman" w:cs="Times New Roman"/>
          <w:sz w:val="24"/>
          <w:szCs w:val="24"/>
        </w:rPr>
        <w:t>%), while the exclusive ‘other’ model has an accuracy of an accuracy of 97.</w:t>
      </w:r>
      <w:r w:rsidR="006E4F06">
        <w:rPr>
          <w:rFonts w:ascii="Times New Roman" w:hAnsi="Times New Roman" w:cs="Times New Roman"/>
          <w:sz w:val="24"/>
          <w:szCs w:val="24"/>
        </w:rPr>
        <w:t>3</w:t>
      </w:r>
      <w:r w:rsidR="00616C0D">
        <w:rPr>
          <w:rFonts w:ascii="Times New Roman" w:hAnsi="Times New Roman" w:cs="Times New Roman"/>
          <w:sz w:val="24"/>
          <w:szCs w:val="24"/>
        </w:rPr>
        <w:t>% (96.2 – 98.4%)</w:t>
      </w:r>
      <w:r w:rsidR="006E4F06">
        <w:rPr>
          <w:rFonts w:ascii="Times New Roman" w:hAnsi="Times New Roman" w:cs="Times New Roman"/>
          <w:sz w:val="24"/>
          <w:szCs w:val="24"/>
        </w:rPr>
        <w:t>.</w:t>
      </w:r>
      <w:r w:rsidR="000743EE">
        <w:rPr>
          <w:rFonts w:ascii="Times New Roman" w:hAnsi="Times New Roman" w:cs="Times New Roman"/>
          <w:sz w:val="24"/>
          <w:szCs w:val="24"/>
        </w:rPr>
        <w:t xml:space="preserve">  Class imbalances were handled </w:t>
      </w:r>
      <w:r w:rsidR="0003558A">
        <w:rPr>
          <w:rFonts w:ascii="Times New Roman" w:hAnsi="Times New Roman" w:cs="Times New Roman"/>
          <w:sz w:val="24"/>
          <w:szCs w:val="24"/>
        </w:rPr>
        <w:t xml:space="preserve">similarly </w:t>
      </w:r>
      <w:r w:rsidR="000743EE">
        <w:rPr>
          <w:rFonts w:ascii="Times New Roman" w:hAnsi="Times New Roman" w:cs="Times New Roman"/>
          <w:sz w:val="24"/>
          <w:szCs w:val="24"/>
        </w:rPr>
        <w:t>well except for one class</w:t>
      </w:r>
      <w:r w:rsidR="00DF49AB">
        <w:rPr>
          <w:rFonts w:ascii="Times New Roman" w:hAnsi="Times New Roman" w:cs="Times New Roman"/>
          <w:sz w:val="24"/>
          <w:szCs w:val="24"/>
        </w:rPr>
        <w:t xml:space="preserve">, </w:t>
      </w:r>
      <w:r w:rsidR="000743EE">
        <w:rPr>
          <w:rFonts w:ascii="Times New Roman" w:hAnsi="Times New Roman" w:cs="Times New Roman"/>
          <w:sz w:val="24"/>
          <w:szCs w:val="24"/>
        </w:rPr>
        <w:t>healthy peaches</w:t>
      </w:r>
      <w:r w:rsidR="00DF49AB">
        <w:rPr>
          <w:rFonts w:ascii="Times New Roman" w:hAnsi="Times New Roman" w:cs="Times New Roman"/>
          <w:sz w:val="24"/>
          <w:szCs w:val="24"/>
        </w:rPr>
        <w:t>; F1-scores for all other classes were above 0.90.</w:t>
      </w:r>
    </w:p>
    <w:p w14:paraId="06C94C9C" w14:textId="6190C2EE" w:rsidR="00570588" w:rsidRDefault="00D70065" w:rsidP="00C30DE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class proved highly instrumental in discriminating between tasks.  </w:t>
      </w:r>
      <w:r w:rsidR="0008271C">
        <w:rPr>
          <w:rFonts w:ascii="Times New Roman" w:hAnsi="Times New Roman" w:cs="Times New Roman"/>
          <w:sz w:val="24"/>
          <w:szCs w:val="24"/>
        </w:rPr>
        <w:t>Given images from target plants, the on</w:t>
      </w:r>
      <w:r w:rsidR="00894ED6">
        <w:rPr>
          <w:rFonts w:ascii="Times New Roman" w:hAnsi="Times New Roman" w:cs="Times New Roman"/>
          <w:sz w:val="24"/>
          <w:szCs w:val="24"/>
        </w:rPr>
        <w:t>-</w:t>
      </w:r>
      <w:r w:rsidR="0008271C">
        <w:rPr>
          <w:rFonts w:ascii="Times New Roman" w:hAnsi="Times New Roman" w:cs="Times New Roman"/>
          <w:sz w:val="24"/>
          <w:szCs w:val="24"/>
        </w:rPr>
        <w:t>target</w:t>
      </w:r>
      <w:r w:rsidR="00CA07A3">
        <w:rPr>
          <w:rFonts w:ascii="Times New Roman" w:hAnsi="Times New Roman" w:cs="Times New Roman"/>
          <w:sz w:val="24"/>
          <w:szCs w:val="24"/>
        </w:rPr>
        <w:t xml:space="preserve"> sub-</w:t>
      </w:r>
      <w:r w:rsidR="008E591C">
        <w:rPr>
          <w:rFonts w:ascii="Times New Roman" w:hAnsi="Times New Roman" w:cs="Times New Roman"/>
          <w:sz w:val="24"/>
          <w:szCs w:val="24"/>
        </w:rPr>
        <w:t xml:space="preserve">networks </w:t>
      </w:r>
      <w:r w:rsidR="00894ED6">
        <w:rPr>
          <w:rFonts w:ascii="Times New Roman" w:hAnsi="Times New Roman" w:cs="Times New Roman"/>
          <w:sz w:val="24"/>
          <w:szCs w:val="24"/>
        </w:rPr>
        <w:t xml:space="preserve">tended to give </w:t>
      </w:r>
      <w:r w:rsidR="005C2EA9">
        <w:rPr>
          <w:rFonts w:ascii="Times New Roman" w:hAnsi="Times New Roman" w:cs="Times New Roman"/>
          <w:sz w:val="24"/>
          <w:szCs w:val="24"/>
        </w:rPr>
        <w:t xml:space="preserve">lower probabilities to the ‘other’ class than the off-target </w:t>
      </w:r>
      <w:r w:rsidR="00CA07A3">
        <w:rPr>
          <w:rFonts w:ascii="Times New Roman" w:hAnsi="Times New Roman" w:cs="Times New Roman"/>
          <w:sz w:val="24"/>
          <w:szCs w:val="24"/>
        </w:rPr>
        <w:t>sub-</w:t>
      </w:r>
      <w:r w:rsidR="008E591C">
        <w:rPr>
          <w:rFonts w:ascii="Times New Roman" w:hAnsi="Times New Roman" w:cs="Times New Roman"/>
          <w:sz w:val="24"/>
          <w:szCs w:val="24"/>
        </w:rPr>
        <w:t>networks</w:t>
      </w:r>
      <w:r w:rsidR="002F0516">
        <w:rPr>
          <w:rFonts w:ascii="Times New Roman" w:hAnsi="Times New Roman" w:cs="Times New Roman"/>
          <w:sz w:val="24"/>
          <w:szCs w:val="24"/>
        </w:rPr>
        <w:t xml:space="preserve">.  </w:t>
      </w:r>
      <w:r w:rsidR="00750D29">
        <w:rPr>
          <w:rFonts w:ascii="Times New Roman" w:hAnsi="Times New Roman" w:cs="Times New Roman"/>
          <w:sz w:val="24"/>
          <w:szCs w:val="24"/>
        </w:rPr>
        <w:t xml:space="preserve">Thus, </w:t>
      </w:r>
      <w:r w:rsidR="00CA07A3">
        <w:rPr>
          <w:rFonts w:ascii="Times New Roman" w:hAnsi="Times New Roman" w:cs="Times New Roman"/>
          <w:sz w:val="24"/>
          <w:szCs w:val="24"/>
        </w:rPr>
        <w:t>the task could be predicted</w:t>
      </w:r>
      <w:r w:rsidR="00015E40">
        <w:rPr>
          <w:rFonts w:ascii="Times New Roman" w:hAnsi="Times New Roman" w:cs="Times New Roman"/>
          <w:sz w:val="24"/>
          <w:szCs w:val="24"/>
        </w:rPr>
        <w:t xml:space="preserve"> for any given image</w:t>
      </w:r>
      <w:r w:rsidR="00CA07A3">
        <w:rPr>
          <w:rFonts w:ascii="Times New Roman" w:hAnsi="Times New Roman" w:cs="Times New Roman"/>
          <w:sz w:val="24"/>
          <w:szCs w:val="24"/>
        </w:rPr>
        <w:t xml:space="preserve"> by selecting the sub-</w:t>
      </w:r>
      <w:r w:rsidR="008E591C">
        <w:rPr>
          <w:rFonts w:ascii="Times New Roman" w:hAnsi="Times New Roman" w:cs="Times New Roman"/>
          <w:sz w:val="24"/>
          <w:szCs w:val="24"/>
        </w:rPr>
        <w:t xml:space="preserve">network </w:t>
      </w:r>
      <w:r w:rsidR="00347379">
        <w:rPr>
          <w:rFonts w:ascii="Times New Roman" w:hAnsi="Times New Roman" w:cs="Times New Roman"/>
          <w:sz w:val="24"/>
          <w:szCs w:val="24"/>
        </w:rPr>
        <w:t>that suggested the lowest probability of the ‘other’ class.</w:t>
      </w:r>
      <w:r w:rsidR="00F466C5">
        <w:rPr>
          <w:rFonts w:ascii="Times New Roman" w:hAnsi="Times New Roman" w:cs="Times New Roman"/>
          <w:sz w:val="24"/>
          <w:szCs w:val="24"/>
        </w:rPr>
        <w:t xml:space="preserve">  With the correct task, the</w:t>
      </w:r>
      <w:r w:rsidR="004A418E">
        <w:rPr>
          <w:rFonts w:ascii="Times New Roman" w:hAnsi="Times New Roman" w:cs="Times New Roman"/>
          <w:sz w:val="24"/>
          <w:szCs w:val="24"/>
        </w:rPr>
        <w:t xml:space="preserve"> disease-class could accurately be determined </w:t>
      </w:r>
      <w:r w:rsidR="00A95A05">
        <w:rPr>
          <w:rFonts w:ascii="Times New Roman" w:hAnsi="Times New Roman" w:cs="Times New Roman"/>
          <w:sz w:val="24"/>
          <w:szCs w:val="24"/>
        </w:rPr>
        <w:t xml:space="preserve">by picking the largest </w:t>
      </w:r>
      <w:r w:rsidR="002101ED">
        <w:rPr>
          <w:rFonts w:ascii="Times New Roman" w:hAnsi="Times New Roman" w:cs="Times New Roman"/>
          <w:sz w:val="24"/>
          <w:szCs w:val="24"/>
        </w:rPr>
        <w:t>‘</w:t>
      </w:r>
      <w:r w:rsidR="00A95A05">
        <w:rPr>
          <w:rFonts w:ascii="Times New Roman" w:hAnsi="Times New Roman" w:cs="Times New Roman"/>
          <w:sz w:val="24"/>
          <w:szCs w:val="24"/>
        </w:rPr>
        <w:t>non-other’</w:t>
      </w:r>
      <w:r w:rsidR="004A418E">
        <w:rPr>
          <w:rFonts w:ascii="Times New Roman" w:hAnsi="Times New Roman" w:cs="Times New Roman"/>
          <w:sz w:val="24"/>
          <w:szCs w:val="24"/>
        </w:rPr>
        <w:t xml:space="preserve"> </w:t>
      </w:r>
      <w:r w:rsidR="00A95A05">
        <w:rPr>
          <w:rFonts w:ascii="Times New Roman" w:hAnsi="Times New Roman" w:cs="Times New Roman"/>
          <w:sz w:val="24"/>
          <w:szCs w:val="24"/>
        </w:rPr>
        <w:t>class from the on-target sub-</w:t>
      </w:r>
      <w:r w:rsidR="008E591C">
        <w:rPr>
          <w:rFonts w:ascii="Times New Roman" w:hAnsi="Times New Roman" w:cs="Times New Roman"/>
          <w:sz w:val="24"/>
          <w:szCs w:val="24"/>
        </w:rPr>
        <w:t>network</w:t>
      </w:r>
      <w:r w:rsidR="004B7241">
        <w:rPr>
          <w:rFonts w:ascii="Times New Roman" w:hAnsi="Times New Roman" w:cs="Times New Roman"/>
          <w:sz w:val="24"/>
          <w:szCs w:val="24"/>
        </w:rPr>
        <w:t xml:space="preserve">.  </w:t>
      </w:r>
      <w:r w:rsidR="00156ADB">
        <w:rPr>
          <w:rFonts w:ascii="Times New Roman" w:hAnsi="Times New Roman" w:cs="Times New Roman"/>
          <w:sz w:val="24"/>
          <w:szCs w:val="24"/>
        </w:rPr>
        <w:t xml:space="preserve">There was no significant difference in the overall accuracy between models with inclusive </w:t>
      </w:r>
      <w:r w:rsidR="00534964">
        <w:rPr>
          <w:rFonts w:ascii="Times New Roman" w:hAnsi="Times New Roman" w:cs="Times New Roman"/>
          <w:sz w:val="24"/>
          <w:szCs w:val="24"/>
        </w:rPr>
        <w:t xml:space="preserve">or exclusive </w:t>
      </w:r>
      <w:r w:rsidR="00156ADB">
        <w:rPr>
          <w:rFonts w:ascii="Times New Roman" w:hAnsi="Times New Roman" w:cs="Times New Roman"/>
          <w:sz w:val="24"/>
          <w:szCs w:val="24"/>
        </w:rPr>
        <w:t>‘other’ classes</w:t>
      </w:r>
      <w:r w:rsidR="00534964">
        <w:rPr>
          <w:rFonts w:ascii="Times New Roman" w:hAnsi="Times New Roman" w:cs="Times New Roman"/>
          <w:sz w:val="24"/>
          <w:szCs w:val="24"/>
        </w:rPr>
        <w:t xml:space="preserve">.  </w:t>
      </w:r>
      <w:r w:rsidR="00E56F2B">
        <w:rPr>
          <w:rFonts w:ascii="Times New Roman" w:hAnsi="Times New Roman" w:cs="Times New Roman"/>
          <w:sz w:val="24"/>
          <w:szCs w:val="24"/>
        </w:rPr>
        <w:t xml:space="preserve">It appears there </w:t>
      </w:r>
      <w:r w:rsidR="00B12DA0">
        <w:rPr>
          <w:rFonts w:ascii="Times New Roman" w:hAnsi="Times New Roman" w:cs="Times New Roman"/>
          <w:sz w:val="24"/>
          <w:szCs w:val="24"/>
        </w:rPr>
        <w:t>may have been</w:t>
      </w:r>
      <w:r w:rsidR="00E56F2B">
        <w:rPr>
          <w:rFonts w:ascii="Times New Roman" w:hAnsi="Times New Roman" w:cs="Times New Roman"/>
          <w:sz w:val="24"/>
          <w:szCs w:val="24"/>
        </w:rPr>
        <w:t xml:space="preserve"> a tradeoff between </w:t>
      </w:r>
      <w:r w:rsidR="00F51C2A">
        <w:rPr>
          <w:rFonts w:ascii="Times New Roman" w:hAnsi="Times New Roman" w:cs="Times New Roman"/>
          <w:sz w:val="24"/>
          <w:szCs w:val="24"/>
        </w:rPr>
        <w:t>an on-target</w:t>
      </w:r>
      <w:r w:rsidR="008D666C">
        <w:rPr>
          <w:rFonts w:ascii="Times New Roman" w:hAnsi="Times New Roman" w:cs="Times New Roman"/>
          <w:sz w:val="24"/>
          <w:szCs w:val="24"/>
        </w:rPr>
        <w:t xml:space="preserve"> sub-network’s ability to recognize on-target images</w:t>
      </w:r>
      <w:r w:rsidR="00187901">
        <w:rPr>
          <w:rFonts w:ascii="Times New Roman" w:hAnsi="Times New Roman" w:cs="Times New Roman"/>
          <w:sz w:val="24"/>
          <w:szCs w:val="24"/>
        </w:rPr>
        <w:t>, and between how well off-target models could</w:t>
      </w:r>
      <w:r w:rsidR="002523B3">
        <w:rPr>
          <w:rFonts w:ascii="Times New Roman" w:hAnsi="Times New Roman" w:cs="Times New Roman"/>
          <w:sz w:val="24"/>
          <w:szCs w:val="24"/>
        </w:rPr>
        <w:t xml:space="preserve"> recognize off-target images.  Overall, it seems that </w:t>
      </w:r>
      <w:r w:rsidR="007071B8">
        <w:rPr>
          <w:rFonts w:ascii="Times New Roman" w:hAnsi="Times New Roman" w:cs="Times New Roman"/>
          <w:sz w:val="24"/>
          <w:szCs w:val="24"/>
        </w:rPr>
        <w:t>a</w:t>
      </w:r>
      <w:r w:rsidR="00F70562">
        <w:rPr>
          <w:rFonts w:ascii="Times New Roman" w:hAnsi="Times New Roman" w:cs="Times New Roman"/>
          <w:sz w:val="24"/>
          <w:szCs w:val="24"/>
        </w:rPr>
        <w:t xml:space="preserve"> (‘inclusive’)</w:t>
      </w:r>
      <w:r w:rsidR="007071B8">
        <w:rPr>
          <w:rFonts w:ascii="Times New Roman" w:hAnsi="Times New Roman" w:cs="Times New Roman"/>
          <w:sz w:val="24"/>
          <w:szCs w:val="24"/>
        </w:rPr>
        <w:t xml:space="preserve"> </w:t>
      </w:r>
      <w:r w:rsidR="002523B3">
        <w:rPr>
          <w:rFonts w:ascii="Times New Roman" w:hAnsi="Times New Roman" w:cs="Times New Roman"/>
          <w:sz w:val="24"/>
          <w:szCs w:val="24"/>
        </w:rPr>
        <w:t xml:space="preserve">model </w:t>
      </w:r>
      <w:r w:rsidR="007071B8">
        <w:rPr>
          <w:rFonts w:ascii="Times New Roman" w:hAnsi="Times New Roman" w:cs="Times New Roman"/>
          <w:sz w:val="24"/>
          <w:szCs w:val="24"/>
        </w:rPr>
        <w:t xml:space="preserve">whose sub-networks’ </w:t>
      </w:r>
      <w:r w:rsidR="002523B3">
        <w:rPr>
          <w:rFonts w:ascii="Times New Roman" w:hAnsi="Times New Roman" w:cs="Times New Roman"/>
          <w:sz w:val="24"/>
          <w:szCs w:val="24"/>
        </w:rPr>
        <w:t xml:space="preserve">‘other’ </w:t>
      </w:r>
      <w:r w:rsidR="002E385D">
        <w:rPr>
          <w:rFonts w:ascii="Times New Roman" w:hAnsi="Times New Roman" w:cs="Times New Roman"/>
          <w:sz w:val="24"/>
          <w:szCs w:val="24"/>
        </w:rPr>
        <w:t>c</w:t>
      </w:r>
      <w:r w:rsidR="002523B3">
        <w:rPr>
          <w:rFonts w:ascii="Times New Roman" w:hAnsi="Times New Roman" w:cs="Times New Roman"/>
          <w:sz w:val="24"/>
          <w:szCs w:val="24"/>
        </w:rPr>
        <w:t>lasses</w:t>
      </w:r>
      <w:r w:rsidR="007071B8">
        <w:rPr>
          <w:rFonts w:ascii="Times New Roman" w:hAnsi="Times New Roman" w:cs="Times New Roman"/>
          <w:sz w:val="24"/>
          <w:szCs w:val="24"/>
        </w:rPr>
        <w:t xml:space="preserve"> were trained with data inclusive of </w:t>
      </w:r>
      <w:r w:rsidR="00C7206C">
        <w:rPr>
          <w:rFonts w:ascii="Times New Roman" w:hAnsi="Times New Roman" w:cs="Times New Roman"/>
          <w:sz w:val="24"/>
          <w:szCs w:val="24"/>
        </w:rPr>
        <w:t xml:space="preserve">their siblings’ </w:t>
      </w:r>
      <w:r w:rsidR="00635F95">
        <w:rPr>
          <w:rFonts w:ascii="Times New Roman" w:hAnsi="Times New Roman" w:cs="Times New Roman"/>
          <w:sz w:val="24"/>
          <w:szCs w:val="24"/>
        </w:rPr>
        <w:t>target plants were able to better recognize off-target images, but</w:t>
      </w:r>
      <w:r w:rsidR="00B42428">
        <w:rPr>
          <w:rFonts w:ascii="Times New Roman" w:hAnsi="Times New Roman" w:cs="Times New Roman"/>
          <w:sz w:val="24"/>
          <w:szCs w:val="24"/>
        </w:rPr>
        <w:t xml:space="preserve"> generally</w:t>
      </w:r>
      <w:r w:rsidR="00635F95">
        <w:rPr>
          <w:rFonts w:ascii="Times New Roman" w:hAnsi="Times New Roman" w:cs="Times New Roman"/>
          <w:sz w:val="24"/>
          <w:szCs w:val="24"/>
        </w:rPr>
        <w:t xml:space="preserve"> weren’t as </w:t>
      </w:r>
      <w:r w:rsidR="000E116C">
        <w:rPr>
          <w:rFonts w:ascii="Times New Roman" w:hAnsi="Times New Roman" w:cs="Times New Roman"/>
          <w:sz w:val="24"/>
          <w:szCs w:val="24"/>
        </w:rPr>
        <w:t>good as recognizing on-target images (their ‘other’ probability wasn’t as low)</w:t>
      </w:r>
      <w:r w:rsidR="00962136">
        <w:rPr>
          <w:rFonts w:ascii="Times New Roman" w:hAnsi="Times New Roman" w:cs="Times New Roman"/>
          <w:sz w:val="24"/>
          <w:szCs w:val="24"/>
        </w:rPr>
        <w:t xml:space="preserve">, and vice-versa for exclusive ‘other’ class models.  </w:t>
      </w:r>
    </w:p>
    <w:p w14:paraId="6AAA3410" w14:textId="272695CE" w:rsidR="006B3E1F" w:rsidRDefault="006B3E1F"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Type 2 Results</w:t>
      </w:r>
    </w:p>
    <w:p w14:paraId="54C45A88" w14:textId="73C414E0" w:rsidR="00143D87" w:rsidRDefault="00E800BC" w:rsidP="00EC058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Models constructed using technique type-2 also performed very well.  The first layer of sub-networks </w:t>
      </w:r>
      <w:r w:rsidR="001A0189">
        <w:rPr>
          <w:rFonts w:ascii="Times New Roman" w:hAnsi="Times New Roman" w:cs="Times New Roman"/>
          <w:sz w:val="24"/>
          <w:szCs w:val="24"/>
        </w:rPr>
        <w:t>was</w:t>
      </w:r>
      <w:r>
        <w:rPr>
          <w:rFonts w:ascii="Times New Roman" w:hAnsi="Times New Roman" w:cs="Times New Roman"/>
          <w:sz w:val="24"/>
          <w:szCs w:val="24"/>
        </w:rPr>
        <w:t xml:space="preserve"> able to successfully identify </w:t>
      </w:r>
      <w:r w:rsidR="00A07E0B">
        <w:rPr>
          <w:rFonts w:ascii="Times New Roman" w:hAnsi="Times New Roman" w:cs="Times New Roman"/>
          <w:sz w:val="24"/>
          <w:szCs w:val="24"/>
        </w:rPr>
        <w:t>the correct task for imag</w:t>
      </w:r>
      <w:r w:rsidR="000B6A9E">
        <w:rPr>
          <w:rFonts w:ascii="Times New Roman" w:hAnsi="Times New Roman" w:cs="Times New Roman"/>
          <w:sz w:val="24"/>
          <w:szCs w:val="24"/>
        </w:rPr>
        <w:t>es</w:t>
      </w:r>
      <w:r w:rsidR="00460592">
        <w:rPr>
          <w:rFonts w:ascii="Times New Roman" w:hAnsi="Times New Roman" w:cs="Times New Roman"/>
          <w:sz w:val="24"/>
          <w:szCs w:val="24"/>
        </w:rPr>
        <w:t>.</w:t>
      </w:r>
      <w:r w:rsidR="0099137F">
        <w:rPr>
          <w:rFonts w:ascii="Times New Roman" w:hAnsi="Times New Roman" w:cs="Times New Roman"/>
          <w:sz w:val="24"/>
          <w:szCs w:val="24"/>
        </w:rPr>
        <w:t xml:space="preserve">  The type-2, ‘other’ </w:t>
      </w:r>
      <w:r w:rsidR="00BA38AB">
        <w:rPr>
          <w:rFonts w:ascii="Times New Roman" w:hAnsi="Times New Roman" w:cs="Times New Roman"/>
          <w:sz w:val="24"/>
          <w:szCs w:val="24"/>
        </w:rPr>
        <w:t>inclusive</w:t>
      </w:r>
      <w:r w:rsidR="0099137F">
        <w:rPr>
          <w:rFonts w:ascii="Times New Roman" w:hAnsi="Times New Roman" w:cs="Times New Roman"/>
          <w:sz w:val="24"/>
          <w:szCs w:val="24"/>
        </w:rPr>
        <w:t xml:space="preserve"> model had an overall accuracy of </w:t>
      </w:r>
      <w:r w:rsidR="008D0146">
        <w:rPr>
          <w:rFonts w:ascii="Times New Roman" w:hAnsi="Times New Roman" w:cs="Times New Roman"/>
          <w:sz w:val="24"/>
          <w:szCs w:val="24"/>
        </w:rPr>
        <w:t>96.9% (</w:t>
      </w:r>
      <w:r w:rsidR="00BA38AB">
        <w:rPr>
          <w:rFonts w:ascii="Times New Roman" w:hAnsi="Times New Roman" w:cs="Times New Roman"/>
          <w:sz w:val="24"/>
          <w:szCs w:val="24"/>
        </w:rPr>
        <w:t xml:space="preserve">95% CI: </w:t>
      </w:r>
      <w:r w:rsidR="008D0146">
        <w:rPr>
          <w:rFonts w:ascii="Times New Roman" w:hAnsi="Times New Roman" w:cs="Times New Roman"/>
          <w:sz w:val="24"/>
          <w:szCs w:val="24"/>
        </w:rPr>
        <w:t>95.7</w:t>
      </w:r>
      <w:r w:rsidR="00BA38AB">
        <w:rPr>
          <w:rFonts w:ascii="Times New Roman" w:hAnsi="Times New Roman" w:cs="Times New Roman"/>
          <w:sz w:val="24"/>
          <w:szCs w:val="24"/>
        </w:rPr>
        <w:t xml:space="preserve"> </w:t>
      </w:r>
      <w:r w:rsidR="008D0146">
        <w:rPr>
          <w:rFonts w:ascii="Times New Roman" w:hAnsi="Times New Roman" w:cs="Times New Roman"/>
          <w:sz w:val="24"/>
          <w:szCs w:val="24"/>
        </w:rPr>
        <w:t>-</w:t>
      </w:r>
      <w:r w:rsidR="00BA38AB">
        <w:rPr>
          <w:rFonts w:ascii="Times New Roman" w:hAnsi="Times New Roman" w:cs="Times New Roman"/>
          <w:sz w:val="24"/>
          <w:szCs w:val="24"/>
        </w:rPr>
        <w:t xml:space="preserve"> </w:t>
      </w:r>
      <w:r w:rsidR="008D0146">
        <w:rPr>
          <w:rFonts w:ascii="Times New Roman" w:hAnsi="Times New Roman" w:cs="Times New Roman"/>
          <w:sz w:val="24"/>
          <w:szCs w:val="24"/>
        </w:rPr>
        <w:t>98.4%</w:t>
      </w:r>
      <w:r w:rsidR="00BA38AB">
        <w:rPr>
          <w:rFonts w:ascii="Times New Roman" w:hAnsi="Times New Roman" w:cs="Times New Roman"/>
          <w:sz w:val="24"/>
          <w:szCs w:val="24"/>
        </w:rPr>
        <w:t xml:space="preserve">), while the ‘other’ exclusive model </w:t>
      </w:r>
      <w:r w:rsidR="00AF4ACD">
        <w:rPr>
          <w:rFonts w:ascii="Times New Roman" w:hAnsi="Times New Roman" w:cs="Times New Roman"/>
          <w:sz w:val="24"/>
          <w:szCs w:val="24"/>
        </w:rPr>
        <w:t xml:space="preserve">was </w:t>
      </w:r>
      <w:r w:rsidR="00FB3737">
        <w:rPr>
          <w:rFonts w:ascii="Times New Roman" w:hAnsi="Times New Roman" w:cs="Times New Roman"/>
          <w:sz w:val="24"/>
          <w:szCs w:val="24"/>
        </w:rPr>
        <w:t>97.4% (</w:t>
      </w:r>
      <w:r w:rsidR="00FB3737" w:rsidRPr="00FB3737">
        <w:rPr>
          <w:rFonts w:ascii="Times New Roman" w:hAnsi="Times New Roman" w:cs="Times New Roman"/>
          <w:sz w:val="24"/>
          <w:szCs w:val="24"/>
        </w:rPr>
        <w:t>0.963 - 0.985</w:t>
      </w:r>
      <w:r w:rsidR="00FB3737">
        <w:rPr>
          <w:rFonts w:ascii="Times New Roman" w:hAnsi="Times New Roman" w:cs="Times New Roman"/>
          <w:sz w:val="24"/>
          <w:szCs w:val="24"/>
        </w:rPr>
        <w:t>%)</w:t>
      </w:r>
      <w:r w:rsidR="005A3ED1">
        <w:rPr>
          <w:rFonts w:ascii="Times New Roman" w:hAnsi="Times New Roman" w:cs="Times New Roman"/>
          <w:sz w:val="24"/>
          <w:szCs w:val="24"/>
        </w:rPr>
        <w:t xml:space="preserve"> accurate</w:t>
      </w:r>
      <w:r w:rsidR="008514F8">
        <w:rPr>
          <w:rFonts w:ascii="Times New Roman" w:hAnsi="Times New Roman" w:cs="Times New Roman"/>
          <w:sz w:val="24"/>
          <w:szCs w:val="24"/>
        </w:rPr>
        <w:t xml:space="preserve"> (Figure 4)</w:t>
      </w:r>
      <w:r w:rsidR="005A3ED1">
        <w:rPr>
          <w:rFonts w:ascii="Times New Roman" w:hAnsi="Times New Roman" w:cs="Times New Roman"/>
          <w:sz w:val="24"/>
          <w:szCs w:val="24"/>
        </w:rPr>
        <w:t xml:space="preserve">.  </w:t>
      </w:r>
      <w:r w:rsidR="00415183">
        <w:rPr>
          <w:rFonts w:ascii="Times New Roman" w:hAnsi="Times New Roman" w:cs="Times New Roman"/>
          <w:sz w:val="24"/>
          <w:szCs w:val="24"/>
        </w:rPr>
        <w:tab/>
      </w:r>
      <w:r w:rsidR="00E7389F">
        <w:rPr>
          <w:rFonts w:ascii="Times New Roman" w:hAnsi="Times New Roman" w:cs="Times New Roman"/>
          <w:sz w:val="24"/>
          <w:szCs w:val="24"/>
        </w:rPr>
        <w:tab/>
      </w:r>
    </w:p>
    <w:p w14:paraId="1BA73797" w14:textId="33A874E4" w:rsidR="0025339E" w:rsidRPr="00E800BC" w:rsidRDefault="00EB603C" w:rsidP="0013358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type-1 technique, the </w:t>
      </w:r>
      <w:r w:rsidR="002A5DD4">
        <w:rPr>
          <w:rFonts w:ascii="Times New Roman" w:hAnsi="Times New Roman" w:cs="Times New Roman"/>
          <w:sz w:val="24"/>
          <w:szCs w:val="24"/>
        </w:rPr>
        <w:t xml:space="preserve">use of a generic ‘other’ class for task identification in the </w:t>
      </w:r>
      <w:r>
        <w:rPr>
          <w:rFonts w:ascii="Times New Roman" w:hAnsi="Times New Roman" w:cs="Times New Roman"/>
          <w:sz w:val="24"/>
          <w:szCs w:val="24"/>
        </w:rPr>
        <w:t xml:space="preserve">type-2 technique </w:t>
      </w:r>
      <w:r w:rsidR="002950A5">
        <w:rPr>
          <w:rFonts w:ascii="Times New Roman" w:hAnsi="Times New Roman" w:cs="Times New Roman"/>
          <w:sz w:val="24"/>
          <w:szCs w:val="24"/>
        </w:rPr>
        <w:t>proved</w:t>
      </w:r>
      <w:r w:rsidR="002A5DD4">
        <w:rPr>
          <w:rFonts w:ascii="Times New Roman" w:hAnsi="Times New Roman" w:cs="Times New Roman"/>
          <w:sz w:val="24"/>
          <w:szCs w:val="24"/>
        </w:rPr>
        <w:t xml:space="preserve"> successful.</w:t>
      </w:r>
      <w:r w:rsidR="00142B1D">
        <w:rPr>
          <w:rFonts w:ascii="Times New Roman" w:hAnsi="Times New Roman" w:cs="Times New Roman"/>
          <w:sz w:val="24"/>
          <w:szCs w:val="24"/>
        </w:rPr>
        <w:t xml:space="preserve">  </w:t>
      </w:r>
      <w:r w:rsidR="004A5F1C">
        <w:rPr>
          <w:rFonts w:ascii="Times New Roman" w:hAnsi="Times New Roman" w:cs="Times New Roman"/>
          <w:sz w:val="24"/>
          <w:szCs w:val="24"/>
        </w:rPr>
        <w:t>Ev</w:t>
      </w:r>
      <w:r w:rsidR="00A131CC">
        <w:rPr>
          <w:rFonts w:ascii="Times New Roman" w:hAnsi="Times New Roman" w:cs="Times New Roman"/>
          <w:sz w:val="24"/>
          <w:szCs w:val="24"/>
        </w:rPr>
        <w:t xml:space="preserve">en when </w:t>
      </w:r>
      <w:r w:rsidR="007659A0">
        <w:rPr>
          <w:rFonts w:ascii="Times New Roman" w:hAnsi="Times New Roman" w:cs="Times New Roman"/>
          <w:sz w:val="24"/>
          <w:szCs w:val="24"/>
        </w:rPr>
        <w:t xml:space="preserve">individual </w:t>
      </w:r>
      <w:r w:rsidR="00A131CC">
        <w:rPr>
          <w:rFonts w:ascii="Times New Roman" w:hAnsi="Times New Roman" w:cs="Times New Roman"/>
          <w:sz w:val="24"/>
          <w:szCs w:val="24"/>
        </w:rPr>
        <w:t>first-layer</w:t>
      </w:r>
      <w:r w:rsidR="00E86451">
        <w:rPr>
          <w:rFonts w:ascii="Times New Roman" w:hAnsi="Times New Roman" w:cs="Times New Roman"/>
          <w:sz w:val="24"/>
          <w:szCs w:val="24"/>
        </w:rPr>
        <w:t xml:space="preserve"> (task identification)</w:t>
      </w:r>
      <w:r w:rsidR="00A131CC">
        <w:rPr>
          <w:rFonts w:ascii="Times New Roman" w:hAnsi="Times New Roman" w:cs="Times New Roman"/>
          <w:sz w:val="24"/>
          <w:szCs w:val="24"/>
        </w:rPr>
        <w:t xml:space="preserve"> sub-network</w:t>
      </w:r>
      <w:r w:rsidR="007659A0">
        <w:rPr>
          <w:rFonts w:ascii="Times New Roman" w:hAnsi="Times New Roman" w:cs="Times New Roman"/>
          <w:sz w:val="24"/>
          <w:szCs w:val="24"/>
        </w:rPr>
        <w:t xml:space="preserve">s made misclassifications, the other first-layer sub-networks </w:t>
      </w:r>
      <w:r w:rsidR="00200AFC">
        <w:rPr>
          <w:rFonts w:ascii="Times New Roman" w:hAnsi="Times New Roman" w:cs="Times New Roman"/>
          <w:sz w:val="24"/>
          <w:szCs w:val="24"/>
        </w:rPr>
        <w:t xml:space="preserve">were often able to </w:t>
      </w:r>
      <w:r w:rsidR="009759EA">
        <w:rPr>
          <w:rFonts w:ascii="Times New Roman" w:hAnsi="Times New Roman" w:cs="Times New Roman"/>
          <w:sz w:val="24"/>
          <w:szCs w:val="24"/>
        </w:rPr>
        <w:t xml:space="preserve">correct for that with their predictions.  </w:t>
      </w:r>
      <w:r w:rsidR="007305D7">
        <w:rPr>
          <w:rFonts w:ascii="Times New Roman" w:hAnsi="Times New Roman" w:cs="Times New Roman"/>
          <w:sz w:val="24"/>
          <w:szCs w:val="24"/>
        </w:rPr>
        <w:t>E.g., an apple image is run, but the apple task-identifier sub-network predicts ‘non-apple’</w:t>
      </w:r>
      <w:r w:rsidR="007C3B4D">
        <w:rPr>
          <w:rFonts w:ascii="Times New Roman" w:hAnsi="Times New Roman" w:cs="Times New Roman"/>
          <w:sz w:val="24"/>
          <w:szCs w:val="24"/>
        </w:rPr>
        <w:t xml:space="preserve">; the cherry and peach task-identifiers predict ‘non-cherry’ and ‘non-peach’ </w:t>
      </w:r>
      <w:r w:rsidR="00BE762C">
        <w:rPr>
          <w:rFonts w:ascii="Times New Roman" w:hAnsi="Times New Roman" w:cs="Times New Roman"/>
          <w:sz w:val="24"/>
          <w:szCs w:val="24"/>
        </w:rPr>
        <w:t>with a higher certainty than the apple task-identifier’s prediction.</w:t>
      </w:r>
      <w:r w:rsidR="007C730A">
        <w:rPr>
          <w:rFonts w:ascii="Times New Roman" w:hAnsi="Times New Roman" w:cs="Times New Roman"/>
          <w:sz w:val="24"/>
          <w:szCs w:val="24"/>
        </w:rPr>
        <w:t xml:space="preserve">  </w:t>
      </w:r>
      <w:r w:rsidR="001064A2">
        <w:rPr>
          <w:rFonts w:ascii="Times New Roman" w:hAnsi="Times New Roman" w:cs="Times New Roman"/>
          <w:sz w:val="24"/>
          <w:szCs w:val="24"/>
        </w:rPr>
        <w:t xml:space="preserve">Also similarly to </w:t>
      </w:r>
      <w:r w:rsidR="00353730">
        <w:rPr>
          <w:rFonts w:ascii="Times New Roman" w:hAnsi="Times New Roman" w:cs="Times New Roman"/>
          <w:sz w:val="24"/>
          <w:szCs w:val="24"/>
        </w:rPr>
        <w:t xml:space="preserve">the </w:t>
      </w:r>
      <w:r w:rsidR="001064A2">
        <w:rPr>
          <w:rFonts w:ascii="Times New Roman" w:hAnsi="Times New Roman" w:cs="Times New Roman"/>
          <w:sz w:val="24"/>
          <w:szCs w:val="24"/>
        </w:rPr>
        <w:t>type-1</w:t>
      </w:r>
      <w:r w:rsidR="00353730">
        <w:rPr>
          <w:rFonts w:ascii="Times New Roman" w:hAnsi="Times New Roman" w:cs="Times New Roman"/>
          <w:sz w:val="24"/>
          <w:szCs w:val="24"/>
        </w:rPr>
        <w:t xml:space="preserve"> models, the </w:t>
      </w:r>
      <w:r w:rsidR="00557BF5">
        <w:rPr>
          <w:rFonts w:ascii="Times New Roman" w:hAnsi="Times New Roman" w:cs="Times New Roman"/>
          <w:sz w:val="24"/>
          <w:szCs w:val="24"/>
        </w:rPr>
        <w:t>‘</w:t>
      </w:r>
      <w:r w:rsidR="00353730">
        <w:rPr>
          <w:rFonts w:ascii="Times New Roman" w:hAnsi="Times New Roman" w:cs="Times New Roman"/>
          <w:sz w:val="24"/>
          <w:szCs w:val="24"/>
        </w:rPr>
        <w:t>exclusive</w:t>
      </w:r>
      <w:r w:rsidR="00557BF5">
        <w:rPr>
          <w:rFonts w:ascii="Times New Roman" w:hAnsi="Times New Roman" w:cs="Times New Roman"/>
          <w:sz w:val="24"/>
          <w:szCs w:val="24"/>
        </w:rPr>
        <w:t>’</w:t>
      </w:r>
      <w:r w:rsidR="00353730">
        <w:rPr>
          <w:rFonts w:ascii="Times New Roman" w:hAnsi="Times New Roman" w:cs="Times New Roman"/>
          <w:sz w:val="24"/>
          <w:szCs w:val="24"/>
        </w:rPr>
        <w:t xml:space="preserve"> model sometimes ha</w:t>
      </w:r>
      <w:r w:rsidR="00FB3737">
        <w:rPr>
          <w:rFonts w:ascii="Times New Roman" w:hAnsi="Times New Roman" w:cs="Times New Roman"/>
          <w:sz w:val="24"/>
          <w:szCs w:val="24"/>
        </w:rPr>
        <w:t xml:space="preserve">d </w:t>
      </w:r>
      <w:r w:rsidR="003829DD">
        <w:rPr>
          <w:rFonts w:ascii="Times New Roman" w:hAnsi="Times New Roman" w:cs="Times New Roman"/>
          <w:sz w:val="24"/>
          <w:szCs w:val="24"/>
        </w:rPr>
        <w:t xml:space="preserve">better </w:t>
      </w:r>
      <w:r w:rsidR="00312563">
        <w:rPr>
          <w:rFonts w:ascii="Times New Roman" w:hAnsi="Times New Roman" w:cs="Times New Roman"/>
          <w:sz w:val="24"/>
          <w:szCs w:val="24"/>
        </w:rPr>
        <w:t xml:space="preserve">on-target recognition at the expense of off-target recognition when compared to the ‘inclusive’ model.  </w:t>
      </w:r>
    </w:p>
    <w:p w14:paraId="1E3CC33F" w14:textId="493869B1" w:rsidR="00455AF8" w:rsidRDefault="0044223C"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Comparisons</w:t>
      </w:r>
    </w:p>
    <w:p w14:paraId="3BF9A7C5" w14:textId="5ECE5062" w:rsidR="00FC3F25" w:rsidRDefault="007801D2" w:rsidP="002C68C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Both modeling techniques were highly accurate, and not significantly different than </w:t>
      </w:r>
      <w:r w:rsidR="006B5191">
        <w:rPr>
          <w:rFonts w:ascii="Times New Roman" w:hAnsi="Times New Roman" w:cs="Times New Roman"/>
          <w:sz w:val="24"/>
          <w:szCs w:val="24"/>
        </w:rPr>
        <w:t xml:space="preserve">a traditional </w:t>
      </w:r>
      <w:r w:rsidR="00B95DF0">
        <w:rPr>
          <w:rFonts w:ascii="Times New Roman" w:hAnsi="Times New Roman" w:cs="Times New Roman"/>
          <w:sz w:val="24"/>
          <w:szCs w:val="24"/>
        </w:rPr>
        <w:t xml:space="preserve">CNN </w:t>
      </w:r>
      <w:r w:rsidR="00432B75">
        <w:rPr>
          <w:rFonts w:ascii="Times New Roman" w:hAnsi="Times New Roman" w:cs="Times New Roman"/>
          <w:sz w:val="24"/>
          <w:szCs w:val="24"/>
        </w:rPr>
        <w:t xml:space="preserve">model trained </w:t>
      </w:r>
      <w:r w:rsidR="00B95DF0">
        <w:rPr>
          <w:rFonts w:ascii="Times New Roman" w:hAnsi="Times New Roman" w:cs="Times New Roman"/>
          <w:sz w:val="24"/>
          <w:szCs w:val="24"/>
        </w:rPr>
        <w:t xml:space="preserve">on </w:t>
      </w:r>
      <w:r w:rsidR="00432B75">
        <w:rPr>
          <w:rFonts w:ascii="Times New Roman" w:hAnsi="Times New Roman" w:cs="Times New Roman"/>
          <w:sz w:val="24"/>
          <w:szCs w:val="24"/>
        </w:rPr>
        <w:t xml:space="preserve">apples, peaches, and </w:t>
      </w:r>
      <w:r w:rsidR="002A6E6C">
        <w:rPr>
          <w:rFonts w:ascii="Times New Roman" w:hAnsi="Times New Roman" w:cs="Times New Roman"/>
          <w:sz w:val="24"/>
          <w:szCs w:val="24"/>
        </w:rPr>
        <w:t>cherries all at the same time (non-incremental</w:t>
      </w:r>
      <w:r w:rsidR="005C64DF">
        <w:rPr>
          <w:rFonts w:ascii="Times New Roman" w:hAnsi="Times New Roman" w:cs="Times New Roman"/>
          <w:sz w:val="24"/>
          <w:szCs w:val="24"/>
        </w:rPr>
        <w:t xml:space="preserve">; </w:t>
      </w:r>
      <w:r w:rsidR="00356E33">
        <w:rPr>
          <w:rFonts w:ascii="Times New Roman" w:hAnsi="Times New Roman" w:cs="Times New Roman"/>
          <w:sz w:val="24"/>
          <w:szCs w:val="24"/>
        </w:rPr>
        <w:t>table 2</w:t>
      </w:r>
      <w:r w:rsidR="002A6E6C">
        <w:rPr>
          <w:rFonts w:ascii="Times New Roman" w:hAnsi="Times New Roman" w:cs="Times New Roman"/>
          <w:sz w:val="24"/>
          <w:szCs w:val="24"/>
        </w:rPr>
        <w:t xml:space="preserve">).  </w:t>
      </w:r>
      <w:r w:rsidR="00BA0DAD">
        <w:rPr>
          <w:rFonts w:ascii="Times New Roman" w:hAnsi="Times New Roman" w:cs="Times New Roman"/>
          <w:sz w:val="24"/>
          <w:szCs w:val="24"/>
        </w:rPr>
        <w:t xml:space="preserve">The traditional model </w:t>
      </w:r>
      <w:r w:rsidR="00ED5839">
        <w:rPr>
          <w:rFonts w:ascii="Times New Roman" w:hAnsi="Times New Roman" w:cs="Times New Roman"/>
          <w:sz w:val="24"/>
          <w:szCs w:val="24"/>
        </w:rPr>
        <w:t>was 9</w:t>
      </w:r>
      <w:r w:rsidR="00003C73">
        <w:rPr>
          <w:rFonts w:ascii="Times New Roman" w:hAnsi="Times New Roman" w:cs="Times New Roman"/>
          <w:sz w:val="24"/>
          <w:szCs w:val="24"/>
        </w:rPr>
        <w:t>7.3</w:t>
      </w:r>
      <w:r w:rsidR="00ED5839">
        <w:rPr>
          <w:rFonts w:ascii="Times New Roman" w:hAnsi="Times New Roman" w:cs="Times New Roman"/>
          <w:sz w:val="24"/>
          <w:szCs w:val="24"/>
        </w:rPr>
        <w:t xml:space="preserve">% accurate, </w:t>
      </w:r>
      <w:r w:rsidR="0053722C">
        <w:rPr>
          <w:rFonts w:ascii="Times New Roman" w:hAnsi="Times New Roman" w:cs="Times New Roman"/>
          <w:sz w:val="24"/>
          <w:szCs w:val="24"/>
        </w:rPr>
        <w:t xml:space="preserve">both </w:t>
      </w:r>
      <w:r w:rsidR="00324A4F">
        <w:rPr>
          <w:rFonts w:ascii="Times New Roman" w:hAnsi="Times New Roman" w:cs="Times New Roman"/>
          <w:sz w:val="24"/>
          <w:szCs w:val="24"/>
        </w:rPr>
        <w:t xml:space="preserve">type-1 inclusive and exclusive </w:t>
      </w:r>
      <w:r w:rsidR="007A3EF9">
        <w:rPr>
          <w:rFonts w:ascii="Times New Roman" w:hAnsi="Times New Roman" w:cs="Times New Roman"/>
          <w:sz w:val="24"/>
          <w:szCs w:val="24"/>
        </w:rPr>
        <w:t>models were 97</w:t>
      </w:r>
      <w:r w:rsidR="00003C73">
        <w:rPr>
          <w:rFonts w:ascii="Times New Roman" w:hAnsi="Times New Roman" w:cs="Times New Roman"/>
          <w:sz w:val="24"/>
          <w:szCs w:val="24"/>
        </w:rPr>
        <w:t>.2</w:t>
      </w:r>
      <w:r w:rsidR="007A3EF9">
        <w:rPr>
          <w:rFonts w:ascii="Times New Roman" w:hAnsi="Times New Roman" w:cs="Times New Roman"/>
          <w:sz w:val="24"/>
          <w:szCs w:val="24"/>
        </w:rPr>
        <w:t xml:space="preserve">% </w:t>
      </w:r>
      <w:r w:rsidR="00003C73">
        <w:rPr>
          <w:rFonts w:ascii="Times New Roman" w:hAnsi="Times New Roman" w:cs="Times New Roman"/>
          <w:sz w:val="24"/>
          <w:szCs w:val="24"/>
        </w:rPr>
        <w:t xml:space="preserve">and 97.3% </w:t>
      </w:r>
      <w:r w:rsidR="007A3EF9">
        <w:rPr>
          <w:rFonts w:ascii="Times New Roman" w:hAnsi="Times New Roman" w:cs="Times New Roman"/>
          <w:sz w:val="24"/>
          <w:szCs w:val="24"/>
        </w:rPr>
        <w:t>accurate</w:t>
      </w:r>
      <w:r w:rsidR="00003C73">
        <w:rPr>
          <w:rFonts w:ascii="Times New Roman" w:hAnsi="Times New Roman" w:cs="Times New Roman"/>
          <w:sz w:val="24"/>
          <w:szCs w:val="24"/>
        </w:rPr>
        <w:t xml:space="preserve"> respectively</w:t>
      </w:r>
      <w:r w:rsidR="007A3EF9">
        <w:rPr>
          <w:rFonts w:ascii="Times New Roman" w:hAnsi="Times New Roman" w:cs="Times New Roman"/>
          <w:sz w:val="24"/>
          <w:szCs w:val="24"/>
        </w:rPr>
        <w:t xml:space="preserve">, </w:t>
      </w:r>
      <w:r w:rsidR="00A84D58">
        <w:rPr>
          <w:rFonts w:ascii="Times New Roman" w:hAnsi="Times New Roman" w:cs="Times New Roman"/>
          <w:sz w:val="24"/>
          <w:szCs w:val="24"/>
        </w:rPr>
        <w:t>while</w:t>
      </w:r>
      <w:r w:rsidR="0007520B">
        <w:rPr>
          <w:rFonts w:ascii="Times New Roman" w:hAnsi="Times New Roman" w:cs="Times New Roman"/>
          <w:sz w:val="24"/>
          <w:szCs w:val="24"/>
        </w:rPr>
        <w:t xml:space="preserve"> </w:t>
      </w:r>
      <w:r w:rsidR="00D407F1">
        <w:rPr>
          <w:rFonts w:ascii="Times New Roman" w:hAnsi="Times New Roman" w:cs="Times New Roman"/>
          <w:sz w:val="24"/>
          <w:szCs w:val="24"/>
        </w:rPr>
        <w:t>the type-2</w:t>
      </w:r>
      <w:r w:rsidR="0030664A">
        <w:rPr>
          <w:rFonts w:ascii="Times New Roman" w:hAnsi="Times New Roman" w:cs="Times New Roman"/>
          <w:sz w:val="24"/>
          <w:szCs w:val="24"/>
        </w:rPr>
        <w:t xml:space="preserve"> inclusive and exclusive</w:t>
      </w:r>
      <w:r w:rsidR="00D407F1">
        <w:rPr>
          <w:rFonts w:ascii="Times New Roman" w:hAnsi="Times New Roman" w:cs="Times New Roman"/>
          <w:sz w:val="24"/>
          <w:szCs w:val="24"/>
        </w:rPr>
        <w:t xml:space="preserve"> models </w:t>
      </w:r>
      <w:r w:rsidR="0030664A">
        <w:rPr>
          <w:rFonts w:ascii="Times New Roman" w:hAnsi="Times New Roman" w:cs="Times New Roman"/>
          <w:sz w:val="24"/>
          <w:szCs w:val="24"/>
        </w:rPr>
        <w:t>were</w:t>
      </w:r>
      <w:r w:rsidR="0007520B">
        <w:rPr>
          <w:rFonts w:ascii="Times New Roman" w:hAnsi="Times New Roman" w:cs="Times New Roman"/>
          <w:sz w:val="24"/>
          <w:szCs w:val="24"/>
        </w:rPr>
        <w:t xml:space="preserve"> 9</w:t>
      </w:r>
      <w:r w:rsidR="0030664A">
        <w:rPr>
          <w:rFonts w:ascii="Times New Roman" w:hAnsi="Times New Roman" w:cs="Times New Roman"/>
          <w:sz w:val="24"/>
          <w:szCs w:val="24"/>
        </w:rPr>
        <w:t>6.9</w:t>
      </w:r>
      <w:r w:rsidR="0007520B">
        <w:rPr>
          <w:rFonts w:ascii="Times New Roman" w:hAnsi="Times New Roman" w:cs="Times New Roman"/>
          <w:sz w:val="24"/>
          <w:szCs w:val="24"/>
        </w:rPr>
        <w:t>%</w:t>
      </w:r>
      <w:r w:rsidR="0030664A">
        <w:rPr>
          <w:rFonts w:ascii="Times New Roman" w:hAnsi="Times New Roman" w:cs="Times New Roman"/>
          <w:sz w:val="24"/>
          <w:szCs w:val="24"/>
        </w:rPr>
        <w:t xml:space="preserve"> and 97.4%</w:t>
      </w:r>
      <w:r w:rsidR="0007520B">
        <w:rPr>
          <w:rFonts w:ascii="Times New Roman" w:hAnsi="Times New Roman" w:cs="Times New Roman"/>
          <w:sz w:val="24"/>
          <w:szCs w:val="24"/>
        </w:rPr>
        <w:t xml:space="preserve"> accurate</w:t>
      </w:r>
      <w:r w:rsidR="0030664A">
        <w:rPr>
          <w:rFonts w:ascii="Times New Roman" w:hAnsi="Times New Roman" w:cs="Times New Roman"/>
          <w:sz w:val="24"/>
          <w:szCs w:val="24"/>
        </w:rPr>
        <w:t xml:space="preserve"> respectively</w:t>
      </w:r>
      <w:r w:rsidR="0044223C">
        <w:rPr>
          <w:rFonts w:ascii="Times New Roman" w:hAnsi="Times New Roman" w:cs="Times New Roman"/>
          <w:sz w:val="24"/>
          <w:szCs w:val="24"/>
        </w:rPr>
        <w:t>.</w:t>
      </w:r>
      <w:r w:rsidR="00B6191C">
        <w:rPr>
          <w:rFonts w:ascii="Times New Roman" w:hAnsi="Times New Roman" w:cs="Times New Roman"/>
          <w:sz w:val="24"/>
          <w:szCs w:val="24"/>
        </w:rPr>
        <w:t xml:space="preserve">  </w:t>
      </w:r>
      <w:r w:rsidR="00981CD8">
        <w:rPr>
          <w:rFonts w:ascii="Times New Roman" w:hAnsi="Times New Roman" w:cs="Times New Roman"/>
          <w:sz w:val="24"/>
          <w:szCs w:val="24"/>
        </w:rPr>
        <w:t>Overall</w:t>
      </w:r>
      <w:r w:rsidR="007F19FA">
        <w:rPr>
          <w:rFonts w:ascii="Times New Roman" w:hAnsi="Times New Roman" w:cs="Times New Roman"/>
          <w:sz w:val="24"/>
          <w:szCs w:val="24"/>
        </w:rPr>
        <w:t>, n</w:t>
      </w:r>
      <w:r w:rsidR="00261F27">
        <w:rPr>
          <w:rFonts w:ascii="Times New Roman" w:hAnsi="Times New Roman" w:cs="Times New Roman"/>
          <w:sz w:val="24"/>
          <w:szCs w:val="24"/>
        </w:rPr>
        <w:t xml:space="preserve">one of the models </w:t>
      </w:r>
      <w:r w:rsidR="00B6120A">
        <w:rPr>
          <w:rFonts w:ascii="Times New Roman" w:hAnsi="Times New Roman" w:cs="Times New Roman"/>
          <w:sz w:val="24"/>
          <w:szCs w:val="24"/>
        </w:rPr>
        <w:t>were</w:t>
      </w:r>
      <w:r w:rsidR="00261F27">
        <w:rPr>
          <w:rFonts w:ascii="Times New Roman" w:hAnsi="Times New Roman" w:cs="Times New Roman"/>
          <w:sz w:val="24"/>
          <w:szCs w:val="24"/>
        </w:rPr>
        <w:t xml:space="preserve"> significantly </w:t>
      </w:r>
      <w:r w:rsidR="00B6120A">
        <w:rPr>
          <w:rFonts w:ascii="Times New Roman" w:hAnsi="Times New Roman" w:cs="Times New Roman"/>
          <w:sz w:val="24"/>
          <w:szCs w:val="24"/>
        </w:rPr>
        <w:t>different</w:t>
      </w:r>
      <w:r w:rsidR="00C40452">
        <w:rPr>
          <w:rFonts w:ascii="Times New Roman" w:hAnsi="Times New Roman" w:cs="Times New Roman"/>
          <w:sz w:val="24"/>
          <w:szCs w:val="24"/>
        </w:rPr>
        <w:t xml:space="preserve"> from one-another</w:t>
      </w:r>
      <w:r w:rsidR="00B6120A">
        <w:rPr>
          <w:rFonts w:ascii="Times New Roman" w:hAnsi="Times New Roman" w:cs="Times New Roman"/>
          <w:sz w:val="24"/>
          <w:szCs w:val="24"/>
        </w:rPr>
        <w:t xml:space="preserve"> </w:t>
      </w:r>
      <w:r w:rsidR="00261F27">
        <w:rPr>
          <w:rFonts w:ascii="Times New Roman" w:hAnsi="Times New Roman" w:cs="Times New Roman"/>
          <w:sz w:val="24"/>
          <w:szCs w:val="24"/>
        </w:rPr>
        <w:t>in terms of accuracy (</w:t>
      </w:r>
      <w:r w:rsidR="00B6120A">
        <w:rPr>
          <w:rFonts w:ascii="Times New Roman" w:hAnsi="Times New Roman" w:cs="Times New Roman"/>
          <w:sz w:val="24"/>
          <w:szCs w:val="24"/>
        </w:rPr>
        <w:t xml:space="preserve">at a significance </w:t>
      </w:r>
      <w:r w:rsidR="00331181">
        <w:rPr>
          <w:rFonts w:ascii="Times New Roman" w:hAnsi="Times New Roman" w:cs="Times New Roman"/>
          <w:sz w:val="24"/>
          <w:szCs w:val="24"/>
        </w:rPr>
        <w:t xml:space="preserve">level </w:t>
      </w:r>
      <w:r w:rsidR="00B6120A">
        <w:rPr>
          <w:rFonts w:ascii="Times New Roman" w:hAnsi="Times New Roman" w:cs="Times New Roman"/>
          <w:sz w:val="24"/>
          <w:szCs w:val="24"/>
        </w:rPr>
        <w:t>of</w:t>
      </w:r>
    </w:p>
    <w:tbl>
      <w:tblPr>
        <w:tblStyle w:val="TableGrid"/>
        <w:tblpPr w:leftFromText="180" w:rightFromText="180" w:vertAnchor="text" w:horzAnchor="margin" w:tblpY="902"/>
        <w:tblW w:w="0" w:type="auto"/>
        <w:tblLook w:val="04A0" w:firstRow="1" w:lastRow="0" w:firstColumn="1" w:lastColumn="0" w:noHBand="0" w:noVBand="1"/>
      </w:tblPr>
      <w:tblGrid>
        <w:gridCol w:w="3100"/>
        <w:gridCol w:w="3100"/>
        <w:gridCol w:w="3101"/>
      </w:tblGrid>
      <w:tr w:rsidR="00FC3F25" w:rsidRPr="009365A7" w14:paraId="31C0FDF9" w14:textId="77777777" w:rsidTr="00FC3F25">
        <w:trPr>
          <w:trHeight w:val="781"/>
        </w:trPr>
        <w:tc>
          <w:tcPr>
            <w:tcW w:w="3100" w:type="dxa"/>
          </w:tcPr>
          <w:p w14:paraId="73A60FCC"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lastRenderedPageBreak/>
              <w:t>Model</w:t>
            </w:r>
          </w:p>
        </w:tc>
        <w:tc>
          <w:tcPr>
            <w:tcW w:w="3100" w:type="dxa"/>
          </w:tcPr>
          <w:p w14:paraId="44B90024"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t>Accuracy</w:t>
            </w:r>
          </w:p>
        </w:tc>
        <w:tc>
          <w:tcPr>
            <w:tcW w:w="3101" w:type="dxa"/>
          </w:tcPr>
          <w:p w14:paraId="084748D0" w14:textId="77777777" w:rsidR="00FC3F25" w:rsidRPr="009365A7" w:rsidRDefault="00FC3F25" w:rsidP="00FC3F25">
            <w:pPr>
              <w:spacing w:line="276" w:lineRule="auto"/>
              <w:jc w:val="center"/>
              <w:rPr>
                <w:rFonts w:ascii="Times New Roman" w:hAnsi="Times New Roman" w:cs="Times New Roman"/>
                <w:b/>
                <w:bCs/>
                <w:sz w:val="28"/>
                <w:szCs w:val="28"/>
              </w:rPr>
            </w:pPr>
            <w:r w:rsidRPr="009365A7">
              <w:rPr>
                <w:rFonts w:ascii="Times New Roman" w:hAnsi="Times New Roman" w:cs="Times New Roman"/>
                <w:b/>
                <w:bCs/>
                <w:sz w:val="28"/>
                <w:szCs w:val="28"/>
              </w:rPr>
              <w:t>95% Confidence Interval</w:t>
            </w:r>
          </w:p>
        </w:tc>
      </w:tr>
      <w:tr w:rsidR="00FC3F25" w:rsidRPr="009365A7" w14:paraId="24891B88" w14:textId="77777777" w:rsidTr="00FC3F25">
        <w:trPr>
          <w:trHeight w:val="622"/>
        </w:trPr>
        <w:tc>
          <w:tcPr>
            <w:tcW w:w="3100" w:type="dxa"/>
          </w:tcPr>
          <w:p w14:paraId="53DC0BF4"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Type-1</w:t>
            </w:r>
          </w:p>
          <w:p w14:paraId="3BC368F5"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(‘other’-inclusive)</w:t>
            </w:r>
          </w:p>
        </w:tc>
        <w:tc>
          <w:tcPr>
            <w:tcW w:w="3100" w:type="dxa"/>
          </w:tcPr>
          <w:p w14:paraId="529E4643"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0.972</w:t>
            </w:r>
          </w:p>
          <w:p w14:paraId="1CFA4837"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48B13195"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0.960 - 0.983</w:t>
            </w:r>
          </w:p>
          <w:p w14:paraId="50C80588"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3C6C8A0F" w14:textId="77777777" w:rsidTr="00FC3F25">
        <w:trPr>
          <w:trHeight w:val="675"/>
        </w:trPr>
        <w:tc>
          <w:tcPr>
            <w:tcW w:w="3100" w:type="dxa"/>
          </w:tcPr>
          <w:p w14:paraId="3AF2042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Type-1</w:t>
            </w:r>
          </w:p>
          <w:p w14:paraId="71970F08"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(‘other’-exclusive)</w:t>
            </w:r>
          </w:p>
        </w:tc>
        <w:tc>
          <w:tcPr>
            <w:tcW w:w="3100" w:type="dxa"/>
          </w:tcPr>
          <w:p w14:paraId="4B289A32"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0.973</w:t>
            </w:r>
          </w:p>
        </w:tc>
        <w:tc>
          <w:tcPr>
            <w:tcW w:w="3101" w:type="dxa"/>
          </w:tcPr>
          <w:p w14:paraId="6FB04667" w14:textId="77777777" w:rsidR="00FC3F25" w:rsidRPr="00D173A5" w:rsidRDefault="00FC3F25" w:rsidP="00FC3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sidRPr="00D173A5">
              <w:rPr>
                <w:rFonts w:ascii="Times New Roman" w:eastAsia="Times New Roman" w:hAnsi="Times New Roman" w:cs="Times New Roman"/>
                <w:color w:val="000000"/>
                <w:sz w:val="24"/>
                <w:szCs w:val="24"/>
              </w:rPr>
              <w:t>0.962 - 0.984</w:t>
            </w:r>
          </w:p>
          <w:p w14:paraId="5889E03E"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27D71231" w14:textId="77777777" w:rsidTr="00FC3F25">
        <w:trPr>
          <w:trHeight w:val="661"/>
        </w:trPr>
        <w:tc>
          <w:tcPr>
            <w:tcW w:w="3100" w:type="dxa"/>
          </w:tcPr>
          <w:p w14:paraId="2AF92BA1"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Type-2</w:t>
            </w:r>
          </w:p>
          <w:p w14:paraId="340B9296"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(‘other’-inclusive)</w:t>
            </w:r>
          </w:p>
        </w:tc>
        <w:tc>
          <w:tcPr>
            <w:tcW w:w="3100" w:type="dxa"/>
          </w:tcPr>
          <w:p w14:paraId="3B0348D4"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0.969</w:t>
            </w:r>
          </w:p>
          <w:p w14:paraId="080DB9AC"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1198A7FF" w14:textId="77777777" w:rsidR="00FC3F25" w:rsidRPr="00D173A5" w:rsidRDefault="00FC3F25" w:rsidP="00FC3F25">
            <w:pPr>
              <w:jc w:val="center"/>
              <w:rPr>
                <w:rFonts w:ascii="Times New Roman" w:hAnsi="Times New Roman" w:cs="Times New Roman"/>
                <w:sz w:val="24"/>
                <w:szCs w:val="24"/>
              </w:rPr>
            </w:pPr>
            <w:r w:rsidRPr="00D173A5">
              <w:rPr>
                <w:rFonts w:ascii="Times New Roman" w:hAnsi="Times New Roman" w:cs="Times New Roman"/>
                <w:sz w:val="24"/>
                <w:szCs w:val="24"/>
              </w:rPr>
              <w:t>0.957 - 0.981</w:t>
            </w:r>
          </w:p>
          <w:p w14:paraId="28719111" w14:textId="77777777" w:rsidR="00FC3F25" w:rsidRPr="00D173A5" w:rsidRDefault="00FC3F25" w:rsidP="00FC3F25">
            <w:pPr>
              <w:jc w:val="center"/>
              <w:rPr>
                <w:rFonts w:ascii="Times New Roman" w:hAnsi="Times New Roman" w:cs="Times New Roman"/>
                <w:sz w:val="24"/>
                <w:szCs w:val="24"/>
              </w:rPr>
            </w:pPr>
          </w:p>
        </w:tc>
      </w:tr>
      <w:tr w:rsidR="00FC3F25" w:rsidRPr="009365A7" w14:paraId="68FB1A02" w14:textId="77777777" w:rsidTr="00FC3F25">
        <w:trPr>
          <w:trHeight w:val="675"/>
        </w:trPr>
        <w:tc>
          <w:tcPr>
            <w:tcW w:w="3100" w:type="dxa"/>
          </w:tcPr>
          <w:p w14:paraId="00E1B38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Type-2</w:t>
            </w:r>
          </w:p>
          <w:p w14:paraId="6DB1E237"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(‘other’-exclusive)</w:t>
            </w:r>
          </w:p>
        </w:tc>
        <w:tc>
          <w:tcPr>
            <w:tcW w:w="3100" w:type="dxa"/>
          </w:tcPr>
          <w:p w14:paraId="5C404873"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0.974</w:t>
            </w:r>
          </w:p>
          <w:p w14:paraId="29283B85"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Pr>
          <w:p w14:paraId="07802BB2" w14:textId="77777777" w:rsidR="00FC3F25" w:rsidRPr="00D173A5" w:rsidRDefault="00FC3F25" w:rsidP="00FC3F25">
            <w:pPr>
              <w:jc w:val="center"/>
              <w:rPr>
                <w:rFonts w:ascii="Times New Roman" w:hAnsi="Times New Roman" w:cs="Times New Roman"/>
                <w:sz w:val="24"/>
                <w:szCs w:val="24"/>
              </w:rPr>
            </w:pPr>
            <w:bookmarkStart w:id="3" w:name="_Hlk88828833"/>
            <w:r w:rsidRPr="00D173A5">
              <w:rPr>
                <w:rFonts w:ascii="Times New Roman" w:hAnsi="Times New Roman" w:cs="Times New Roman"/>
                <w:sz w:val="24"/>
                <w:szCs w:val="24"/>
              </w:rPr>
              <w:t>0.963 - 0.985</w:t>
            </w:r>
          </w:p>
          <w:bookmarkEnd w:id="3"/>
          <w:p w14:paraId="5B18FEFD" w14:textId="77777777" w:rsidR="00FC3F25" w:rsidRPr="00D173A5" w:rsidRDefault="00FC3F25" w:rsidP="00FC3F25">
            <w:pPr>
              <w:jc w:val="center"/>
              <w:rPr>
                <w:rFonts w:ascii="Times New Roman" w:hAnsi="Times New Roman" w:cs="Times New Roman"/>
                <w:sz w:val="24"/>
                <w:szCs w:val="24"/>
              </w:rPr>
            </w:pPr>
          </w:p>
        </w:tc>
      </w:tr>
      <w:tr w:rsidR="00FC3F25" w:rsidRPr="009365A7" w14:paraId="4999DD83" w14:textId="77777777" w:rsidTr="00FC3F25">
        <w:trPr>
          <w:trHeight w:val="661"/>
        </w:trPr>
        <w:tc>
          <w:tcPr>
            <w:tcW w:w="3100" w:type="dxa"/>
            <w:tcBorders>
              <w:bottom w:val="single" w:sz="4" w:space="0" w:color="auto"/>
            </w:tcBorders>
          </w:tcPr>
          <w:p w14:paraId="0421A05D" w14:textId="77777777" w:rsidR="00FC3F25" w:rsidRPr="00D173A5" w:rsidRDefault="00FC3F25" w:rsidP="00FC3F25">
            <w:pPr>
              <w:spacing w:line="276" w:lineRule="auto"/>
              <w:jc w:val="center"/>
              <w:rPr>
                <w:rFonts w:ascii="Times New Roman" w:hAnsi="Times New Roman" w:cs="Times New Roman"/>
                <w:sz w:val="24"/>
                <w:szCs w:val="24"/>
              </w:rPr>
            </w:pPr>
            <w:r w:rsidRPr="00D173A5">
              <w:rPr>
                <w:rFonts w:ascii="Times New Roman" w:hAnsi="Times New Roman" w:cs="Times New Roman"/>
                <w:sz w:val="24"/>
                <w:szCs w:val="24"/>
              </w:rPr>
              <w:t>Traditional</w:t>
            </w:r>
          </w:p>
        </w:tc>
        <w:tc>
          <w:tcPr>
            <w:tcW w:w="3100" w:type="dxa"/>
            <w:tcBorders>
              <w:bottom w:val="single" w:sz="4" w:space="0" w:color="auto"/>
            </w:tcBorders>
          </w:tcPr>
          <w:p w14:paraId="1911B6E7"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0.973</w:t>
            </w:r>
          </w:p>
          <w:p w14:paraId="57A26859" w14:textId="77777777" w:rsidR="00FC3F25" w:rsidRPr="00D173A5" w:rsidRDefault="00FC3F25" w:rsidP="00FC3F25">
            <w:pPr>
              <w:spacing w:line="276" w:lineRule="auto"/>
              <w:jc w:val="center"/>
              <w:rPr>
                <w:rFonts w:ascii="Times New Roman" w:hAnsi="Times New Roman" w:cs="Times New Roman"/>
                <w:sz w:val="24"/>
                <w:szCs w:val="24"/>
              </w:rPr>
            </w:pPr>
          </w:p>
        </w:tc>
        <w:tc>
          <w:tcPr>
            <w:tcW w:w="3101" w:type="dxa"/>
            <w:tcBorders>
              <w:bottom w:val="single" w:sz="4" w:space="0" w:color="auto"/>
            </w:tcBorders>
          </w:tcPr>
          <w:p w14:paraId="0C8A1386" w14:textId="77777777" w:rsidR="00FC3F25" w:rsidRPr="00D173A5" w:rsidRDefault="00FC3F25" w:rsidP="00FC3F25">
            <w:pPr>
              <w:pStyle w:val="HTMLPreformatted"/>
              <w:shd w:val="clear" w:color="auto" w:fill="FFFFFF"/>
              <w:wordWrap w:val="0"/>
              <w:jc w:val="center"/>
              <w:textAlignment w:val="baseline"/>
              <w:rPr>
                <w:rFonts w:ascii="Times New Roman" w:hAnsi="Times New Roman" w:cs="Times New Roman"/>
                <w:color w:val="000000"/>
                <w:sz w:val="24"/>
                <w:szCs w:val="24"/>
              </w:rPr>
            </w:pPr>
            <w:r w:rsidRPr="00D173A5">
              <w:rPr>
                <w:rFonts w:ascii="Times New Roman" w:hAnsi="Times New Roman" w:cs="Times New Roman"/>
                <w:color w:val="000000"/>
                <w:sz w:val="24"/>
                <w:szCs w:val="24"/>
              </w:rPr>
              <w:t>0.963 - 0.985</w:t>
            </w:r>
          </w:p>
          <w:p w14:paraId="281BB274" w14:textId="77777777" w:rsidR="00FC3F25" w:rsidRPr="00D173A5" w:rsidRDefault="00FC3F25" w:rsidP="00FC3F25">
            <w:pPr>
              <w:spacing w:line="276" w:lineRule="auto"/>
              <w:jc w:val="center"/>
              <w:rPr>
                <w:rFonts w:ascii="Times New Roman" w:hAnsi="Times New Roman" w:cs="Times New Roman"/>
                <w:sz w:val="24"/>
                <w:szCs w:val="24"/>
              </w:rPr>
            </w:pPr>
          </w:p>
        </w:tc>
      </w:tr>
      <w:tr w:rsidR="00FC3F25" w:rsidRPr="009365A7" w14:paraId="0EA4B04E" w14:textId="77777777" w:rsidTr="00FC3F25">
        <w:trPr>
          <w:trHeight w:val="661"/>
        </w:trPr>
        <w:tc>
          <w:tcPr>
            <w:tcW w:w="9301" w:type="dxa"/>
            <w:gridSpan w:val="3"/>
            <w:tcBorders>
              <w:top w:val="single" w:sz="4" w:space="0" w:color="auto"/>
              <w:left w:val="nil"/>
              <w:bottom w:val="nil"/>
              <w:right w:val="nil"/>
            </w:tcBorders>
          </w:tcPr>
          <w:p w14:paraId="2ED3CE78" w14:textId="33519404" w:rsidR="00FC3F25" w:rsidRPr="00FC3F25" w:rsidRDefault="00FC3F25" w:rsidP="00FC3F25">
            <w:pPr>
              <w:pStyle w:val="HTMLPreformatted"/>
              <w:shd w:val="clear" w:color="auto" w:fill="FFFFFF"/>
              <w:wordWrap w:val="0"/>
              <w:textAlignment w:val="baseline"/>
              <w:rPr>
                <w:rFonts w:asciiTheme="minorHAnsi" w:hAnsiTheme="minorHAnsi" w:cstheme="minorHAnsi"/>
                <w:color w:val="000000"/>
              </w:rPr>
            </w:pPr>
            <w:r w:rsidRPr="00FC3F25">
              <w:rPr>
                <w:rFonts w:asciiTheme="minorHAnsi" w:hAnsiTheme="minorHAnsi" w:cstheme="minorHAnsi"/>
                <w:color w:val="000000"/>
                <w:sz w:val="24"/>
                <w:szCs w:val="24"/>
              </w:rPr>
              <w:t>Table 2</w:t>
            </w:r>
            <w:r w:rsidRPr="00FC3F25">
              <w:rPr>
                <w:rFonts w:asciiTheme="minorHAnsi" w:hAnsiTheme="minorHAnsi" w:cstheme="minorHAnsi"/>
                <w:color w:val="000000"/>
              </w:rPr>
              <w:t xml:space="preserve">.  Model accuracy comparisons.  No models performed significantly different on the same test set.  </w:t>
            </w:r>
            <w:r>
              <w:rPr>
                <w:rFonts w:asciiTheme="minorHAnsi" w:hAnsiTheme="minorHAnsi" w:cstheme="minorHAnsi"/>
                <w:color w:val="000000"/>
              </w:rPr>
              <w:t xml:space="preserve">        </w:t>
            </w:r>
            <w:r w:rsidRPr="00FC3F25">
              <w:rPr>
                <w:rFonts w:asciiTheme="minorHAnsi" w:hAnsiTheme="minorHAnsi" w:cstheme="minorHAnsi"/>
                <w:color w:val="000000"/>
              </w:rPr>
              <w:t>Confidence intervals were calculated at a significance of 0.05 (95% confidence).</w:t>
            </w:r>
          </w:p>
        </w:tc>
      </w:tr>
    </w:tbl>
    <w:p w14:paraId="1D8E62AB" w14:textId="6E5E8F7A" w:rsidR="00B5390B" w:rsidRPr="009365A7" w:rsidRDefault="00B6120A" w:rsidP="005422EB">
      <w:pPr>
        <w:spacing w:line="276" w:lineRule="auto"/>
        <w:rPr>
          <w:rFonts w:ascii="Times New Roman" w:hAnsi="Times New Roman" w:cs="Times New Roman"/>
          <w:sz w:val="24"/>
          <w:szCs w:val="24"/>
        </w:rPr>
      </w:pPr>
      <w:r>
        <w:rPr>
          <w:rFonts w:ascii="Times New Roman" w:hAnsi="Times New Roman" w:cs="Times New Roman"/>
          <w:sz w:val="24"/>
          <w:szCs w:val="24"/>
        </w:rPr>
        <w:t>0.05).</w:t>
      </w:r>
      <w:r w:rsidR="006C6C1B">
        <w:rPr>
          <w:rFonts w:ascii="Times New Roman" w:hAnsi="Times New Roman" w:cs="Times New Roman"/>
          <w:sz w:val="24"/>
          <w:szCs w:val="24"/>
        </w:rPr>
        <w:t xml:space="preserve">  This offers evidence that these modeling techniques are </w:t>
      </w:r>
      <w:r w:rsidR="00CB34E6">
        <w:rPr>
          <w:rFonts w:ascii="Times New Roman" w:hAnsi="Times New Roman" w:cs="Times New Roman"/>
          <w:sz w:val="24"/>
          <w:szCs w:val="24"/>
        </w:rPr>
        <w:t>competitive, in terms of accuracy, when compared to traditional CNN model</w:t>
      </w:r>
      <w:r w:rsidR="00504DDD">
        <w:rPr>
          <w:rFonts w:ascii="Times New Roman" w:hAnsi="Times New Roman" w:cs="Times New Roman"/>
          <w:sz w:val="24"/>
          <w:szCs w:val="24"/>
        </w:rPr>
        <w:t>s</w:t>
      </w:r>
      <w:r w:rsidR="00CB34E6">
        <w:rPr>
          <w:rFonts w:ascii="Times New Roman" w:hAnsi="Times New Roman" w:cs="Times New Roman"/>
          <w:sz w:val="24"/>
          <w:szCs w:val="24"/>
        </w:rPr>
        <w:t>.</w:t>
      </w:r>
    </w:p>
    <w:p w14:paraId="3D3C037E" w14:textId="11341115" w:rsidR="007927FB" w:rsidRDefault="00C73F92"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Incremental Accuracy</w:t>
      </w:r>
    </w:p>
    <w:p w14:paraId="74A4C21A" w14:textId="6242B3CE" w:rsidR="00614D51" w:rsidRDefault="00614D51" w:rsidP="00614D51">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Both the type-1 and type-2 exclusive </w:t>
      </w:r>
      <w:r w:rsidR="00DD2D4C">
        <w:rPr>
          <w:rFonts w:ascii="Times New Roman" w:hAnsi="Times New Roman" w:cs="Times New Roman"/>
          <w:sz w:val="24"/>
          <w:szCs w:val="24"/>
        </w:rPr>
        <w:t xml:space="preserve">and inclusive </w:t>
      </w:r>
      <w:r>
        <w:rPr>
          <w:rFonts w:ascii="Times New Roman" w:hAnsi="Times New Roman" w:cs="Times New Roman"/>
          <w:sz w:val="24"/>
          <w:szCs w:val="24"/>
        </w:rPr>
        <w:t xml:space="preserve">‘other’ models were evaluated incrementally.  This was done by </w:t>
      </w:r>
      <w:r w:rsidR="00EC4605">
        <w:rPr>
          <w:rFonts w:ascii="Times New Roman" w:hAnsi="Times New Roman" w:cs="Times New Roman"/>
          <w:sz w:val="24"/>
          <w:szCs w:val="24"/>
        </w:rPr>
        <w:t xml:space="preserve">using only one type of plant images at a time, while incrementally adding in </w:t>
      </w:r>
      <w:r w:rsidR="00973F68">
        <w:rPr>
          <w:rFonts w:ascii="Times New Roman" w:hAnsi="Times New Roman" w:cs="Times New Roman"/>
          <w:sz w:val="24"/>
          <w:szCs w:val="24"/>
        </w:rPr>
        <w:t>sub-networks</w:t>
      </w:r>
      <w:r w:rsidR="00EC4605">
        <w:rPr>
          <w:rFonts w:ascii="Times New Roman" w:hAnsi="Times New Roman" w:cs="Times New Roman"/>
          <w:sz w:val="24"/>
          <w:szCs w:val="24"/>
        </w:rPr>
        <w:t xml:space="preserve"> designed for other plants.</w:t>
      </w:r>
      <w:r w:rsidR="00973F68">
        <w:rPr>
          <w:rFonts w:ascii="Times New Roman" w:hAnsi="Times New Roman" w:cs="Times New Roman"/>
          <w:sz w:val="24"/>
          <w:szCs w:val="24"/>
        </w:rPr>
        <w:t xml:space="preserve">  E.g., </w:t>
      </w:r>
      <w:r w:rsidR="0067102D">
        <w:rPr>
          <w:rFonts w:ascii="Times New Roman" w:hAnsi="Times New Roman" w:cs="Times New Roman"/>
          <w:sz w:val="24"/>
          <w:szCs w:val="24"/>
        </w:rPr>
        <w:t>a</w:t>
      </w:r>
      <w:r w:rsidR="00973F68">
        <w:rPr>
          <w:rFonts w:ascii="Times New Roman" w:hAnsi="Times New Roman" w:cs="Times New Roman"/>
          <w:sz w:val="24"/>
          <w:szCs w:val="24"/>
        </w:rPr>
        <w:t>pple images wer</w:t>
      </w:r>
      <w:r w:rsidR="0067102D">
        <w:rPr>
          <w:rFonts w:ascii="Times New Roman" w:hAnsi="Times New Roman" w:cs="Times New Roman"/>
          <w:sz w:val="24"/>
          <w:szCs w:val="24"/>
        </w:rPr>
        <w:t>e first</w:t>
      </w:r>
      <w:r w:rsidR="00973F68">
        <w:rPr>
          <w:rFonts w:ascii="Times New Roman" w:hAnsi="Times New Roman" w:cs="Times New Roman"/>
          <w:sz w:val="24"/>
          <w:szCs w:val="24"/>
        </w:rPr>
        <w:t xml:space="preserve"> tested on a </w:t>
      </w:r>
      <w:r w:rsidR="0067102D">
        <w:rPr>
          <w:rFonts w:ascii="Times New Roman" w:hAnsi="Times New Roman" w:cs="Times New Roman"/>
          <w:sz w:val="24"/>
          <w:szCs w:val="24"/>
        </w:rPr>
        <w:t xml:space="preserve">model with an apple-specific </w:t>
      </w:r>
      <w:r w:rsidR="00570BA9">
        <w:rPr>
          <w:rFonts w:ascii="Times New Roman" w:hAnsi="Times New Roman" w:cs="Times New Roman"/>
          <w:sz w:val="24"/>
          <w:szCs w:val="24"/>
        </w:rPr>
        <w:t>sub-network, then on a model with both apple and cherry sub-networks, then on a full model with apple, cherry, and peach sub-networks</w:t>
      </w:r>
      <w:r w:rsidR="0059549F">
        <w:rPr>
          <w:rFonts w:ascii="Times New Roman" w:hAnsi="Times New Roman" w:cs="Times New Roman"/>
          <w:sz w:val="24"/>
          <w:szCs w:val="24"/>
        </w:rPr>
        <w:t>.  This allow</w:t>
      </w:r>
      <w:r w:rsidR="00DD2D4C">
        <w:rPr>
          <w:rFonts w:ascii="Times New Roman" w:hAnsi="Times New Roman" w:cs="Times New Roman"/>
          <w:sz w:val="24"/>
          <w:szCs w:val="24"/>
        </w:rPr>
        <w:t>ed</w:t>
      </w:r>
      <w:r w:rsidR="0059549F">
        <w:rPr>
          <w:rFonts w:ascii="Times New Roman" w:hAnsi="Times New Roman" w:cs="Times New Roman"/>
          <w:sz w:val="24"/>
          <w:szCs w:val="24"/>
        </w:rPr>
        <w:t xml:space="preserve"> for an examination into how much accuracy </w:t>
      </w:r>
      <w:r w:rsidR="00FD243F">
        <w:rPr>
          <w:rFonts w:ascii="Times New Roman" w:hAnsi="Times New Roman" w:cs="Times New Roman"/>
          <w:sz w:val="24"/>
          <w:szCs w:val="24"/>
        </w:rPr>
        <w:t>deteriorated</w:t>
      </w:r>
      <w:r w:rsidR="00A02623">
        <w:rPr>
          <w:rFonts w:ascii="Times New Roman" w:hAnsi="Times New Roman" w:cs="Times New Roman"/>
          <w:sz w:val="24"/>
          <w:szCs w:val="24"/>
        </w:rPr>
        <w:t xml:space="preserve"> as additional tasks </w:t>
      </w:r>
      <w:r w:rsidR="00FD243F">
        <w:rPr>
          <w:rFonts w:ascii="Times New Roman" w:hAnsi="Times New Roman" w:cs="Times New Roman"/>
          <w:sz w:val="24"/>
          <w:szCs w:val="24"/>
        </w:rPr>
        <w:t xml:space="preserve">were </w:t>
      </w:r>
      <w:r w:rsidR="00A02623">
        <w:rPr>
          <w:rFonts w:ascii="Times New Roman" w:hAnsi="Times New Roman" w:cs="Times New Roman"/>
          <w:sz w:val="24"/>
          <w:szCs w:val="24"/>
        </w:rPr>
        <w:t xml:space="preserve">introduced incrementally.  </w:t>
      </w:r>
      <w:r w:rsidR="00C40C95">
        <w:rPr>
          <w:rFonts w:ascii="Times New Roman" w:hAnsi="Times New Roman" w:cs="Times New Roman"/>
          <w:sz w:val="24"/>
          <w:szCs w:val="24"/>
        </w:rPr>
        <w:t xml:space="preserve">This was done for apples, cherries, and peaches using </w:t>
      </w:r>
      <w:r w:rsidR="004D4B9B">
        <w:rPr>
          <w:rFonts w:ascii="Times New Roman" w:hAnsi="Times New Roman" w:cs="Times New Roman"/>
          <w:sz w:val="24"/>
          <w:szCs w:val="24"/>
        </w:rPr>
        <w:t>both inclusive and exclusive ‘other’ models</w:t>
      </w:r>
      <w:r w:rsidR="00CB36FE">
        <w:rPr>
          <w:rFonts w:ascii="Times New Roman" w:hAnsi="Times New Roman" w:cs="Times New Roman"/>
          <w:sz w:val="24"/>
          <w:szCs w:val="24"/>
        </w:rPr>
        <w:t xml:space="preserve">, </w:t>
      </w:r>
      <w:r w:rsidR="00BE1DA9">
        <w:rPr>
          <w:rFonts w:ascii="Times New Roman" w:hAnsi="Times New Roman" w:cs="Times New Roman"/>
          <w:sz w:val="24"/>
          <w:szCs w:val="24"/>
        </w:rPr>
        <w:t xml:space="preserve">of </w:t>
      </w:r>
      <w:r w:rsidR="00CB36FE">
        <w:rPr>
          <w:rFonts w:ascii="Times New Roman" w:hAnsi="Times New Roman" w:cs="Times New Roman"/>
          <w:sz w:val="24"/>
          <w:szCs w:val="24"/>
        </w:rPr>
        <w:t>type-1 and type-2</w:t>
      </w:r>
      <w:r w:rsidR="00BE1DA9">
        <w:rPr>
          <w:rFonts w:ascii="Times New Roman" w:hAnsi="Times New Roman" w:cs="Times New Roman"/>
          <w:sz w:val="24"/>
          <w:szCs w:val="24"/>
        </w:rPr>
        <w:t xml:space="preserve"> techniques</w:t>
      </w:r>
      <w:r w:rsidR="00CB36FE">
        <w:rPr>
          <w:rFonts w:ascii="Times New Roman" w:hAnsi="Times New Roman" w:cs="Times New Roman"/>
          <w:sz w:val="24"/>
          <w:szCs w:val="24"/>
        </w:rPr>
        <w:t>; the results are detailed in table</w:t>
      </w:r>
      <w:r w:rsidR="00603AF8">
        <w:rPr>
          <w:rFonts w:ascii="Times New Roman" w:hAnsi="Times New Roman" w:cs="Times New Roman"/>
          <w:sz w:val="24"/>
          <w:szCs w:val="24"/>
        </w:rPr>
        <w:t xml:space="preserve"> 3.</w:t>
      </w:r>
    </w:p>
    <w:p w14:paraId="7B685F38" w14:textId="3835AA37" w:rsidR="00FC3F25" w:rsidRDefault="00FC3F25" w:rsidP="0049460E">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Accuracy did tend to drop as additional tasks capabilities were introduced to the models.  However, performance losses were not dramatic, with additional tasks only resulting in only one or two misclassifications per class, if any (there were often none).  Incremental accuracy only dropped significantly in three instances: cherry for type-2 exclusive, cherry and apple for type-2 inclusive (Table 3).  This indicates that these techniques avoided catastrophic forgetting; prior knowledge was retained as additional tasks were introduced.  Perhaps just as importantly, that knowledge also remained well utilized.  The ‘other’ class, whether inclusive or exclusive, has during these experiments proven to be effective at task identification in a CIL setting.  </w:t>
      </w:r>
    </w:p>
    <w:p w14:paraId="739DEE8D" w14:textId="77777777" w:rsidR="00FC3F25" w:rsidRDefault="00FC3F25" w:rsidP="00614D51">
      <w:pPr>
        <w:spacing w:line="276" w:lineRule="auto"/>
        <w:ind w:firstLine="720"/>
        <w:rPr>
          <w:rFonts w:ascii="Times New Roman" w:hAnsi="Times New Roman" w:cs="Times New Roman"/>
          <w:sz w:val="24"/>
          <w:szCs w:val="24"/>
        </w:rPr>
      </w:pPr>
    </w:p>
    <w:p w14:paraId="79E11437" w14:textId="77777777" w:rsidR="00FC3F25" w:rsidRDefault="00FC3F25" w:rsidP="0049460E">
      <w:pPr>
        <w:spacing w:line="276" w:lineRule="auto"/>
        <w:rPr>
          <w:rFonts w:ascii="Times New Roman" w:hAnsi="Times New Roman" w:cs="Times New Roman"/>
          <w:sz w:val="24"/>
          <w:szCs w:val="24"/>
        </w:rPr>
      </w:pPr>
    </w:p>
    <w:p w14:paraId="24E0CF3E" w14:textId="77777777" w:rsidR="0049460E" w:rsidRPr="00614D51" w:rsidRDefault="0049460E" w:rsidP="0049460E">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66CCE" w14:paraId="4E350E9A" w14:textId="77777777" w:rsidTr="00250E25">
        <w:tc>
          <w:tcPr>
            <w:tcW w:w="9350" w:type="dxa"/>
            <w:gridSpan w:val="4"/>
          </w:tcPr>
          <w:p w14:paraId="247F999E" w14:textId="30FD667E" w:rsidR="00366CCE" w:rsidRDefault="00016FD1" w:rsidP="00816C55">
            <w:pPr>
              <w:rPr>
                <w:rFonts w:ascii="Times New Roman" w:hAnsi="Times New Roman" w:cs="Times New Roman"/>
                <w:b/>
                <w:bCs/>
                <w:sz w:val="28"/>
                <w:szCs w:val="28"/>
              </w:rPr>
            </w:pPr>
            <w:r>
              <w:rPr>
                <w:rFonts w:ascii="Times New Roman" w:hAnsi="Times New Roman" w:cs="Times New Roman"/>
                <w:b/>
                <w:bCs/>
                <w:sz w:val="28"/>
                <w:szCs w:val="28"/>
              </w:rPr>
              <w:lastRenderedPageBreak/>
              <w:t>Type-1 Inclusive</w:t>
            </w:r>
          </w:p>
        </w:tc>
      </w:tr>
      <w:tr w:rsidR="00366CCE" w14:paraId="7B065480" w14:textId="77777777" w:rsidTr="00366CCE">
        <w:tc>
          <w:tcPr>
            <w:tcW w:w="2337" w:type="dxa"/>
          </w:tcPr>
          <w:p w14:paraId="647DF95E" w14:textId="7C4C4957" w:rsidR="00366CCE" w:rsidRDefault="0025188F" w:rsidP="00D173A5">
            <w:pPr>
              <w:jc w:val="center"/>
              <w:rPr>
                <w:rFonts w:ascii="Times New Roman" w:hAnsi="Times New Roman" w:cs="Times New Roman"/>
                <w:b/>
                <w:bCs/>
                <w:sz w:val="28"/>
                <w:szCs w:val="28"/>
              </w:rPr>
            </w:pPr>
            <w:r>
              <w:rPr>
                <w:rFonts w:ascii="Times New Roman" w:hAnsi="Times New Roman" w:cs="Times New Roman"/>
                <w:b/>
                <w:bCs/>
                <w:sz w:val="28"/>
                <w:szCs w:val="28"/>
              </w:rPr>
              <w:t>Plant</w:t>
            </w:r>
          </w:p>
        </w:tc>
        <w:tc>
          <w:tcPr>
            <w:tcW w:w="2337" w:type="dxa"/>
          </w:tcPr>
          <w:p w14:paraId="4FD479AB" w14:textId="676AF575"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1</w:t>
            </w:r>
          </w:p>
        </w:tc>
        <w:tc>
          <w:tcPr>
            <w:tcW w:w="2338" w:type="dxa"/>
          </w:tcPr>
          <w:p w14:paraId="254C6BE4" w14:textId="7884D300"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2</w:t>
            </w:r>
          </w:p>
        </w:tc>
        <w:tc>
          <w:tcPr>
            <w:tcW w:w="2338" w:type="dxa"/>
          </w:tcPr>
          <w:p w14:paraId="7FD3CA56" w14:textId="6D93F173" w:rsidR="00366CCE" w:rsidRDefault="00215F22" w:rsidP="00D173A5">
            <w:pPr>
              <w:jc w:val="center"/>
              <w:rPr>
                <w:rFonts w:ascii="Times New Roman" w:hAnsi="Times New Roman" w:cs="Times New Roman"/>
                <w:b/>
                <w:bCs/>
                <w:sz w:val="28"/>
                <w:szCs w:val="28"/>
              </w:rPr>
            </w:pPr>
            <w:r>
              <w:rPr>
                <w:rFonts w:ascii="Times New Roman" w:hAnsi="Times New Roman" w:cs="Times New Roman"/>
                <w:b/>
                <w:bCs/>
                <w:sz w:val="28"/>
                <w:szCs w:val="28"/>
              </w:rPr>
              <w:t>Increment 3</w:t>
            </w:r>
          </w:p>
        </w:tc>
      </w:tr>
      <w:tr w:rsidR="00016FD1" w14:paraId="5E3CCFF1" w14:textId="77777777" w:rsidTr="00366CCE">
        <w:tc>
          <w:tcPr>
            <w:tcW w:w="2337" w:type="dxa"/>
          </w:tcPr>
          <w:p w14:paraId="3CE4BE18" w14:textId="3A6E53C4" w:rsidR="00016FD1" w:rsidRPr="00215F22" w:rsidRDefault="00016FD1"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27F8B90B" w14:textId="77777777" w:rsidR="00057A8D" w:rsidRPr="00816C55" w:rsidRDefault="00057A8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0.991</w:t>
            </w:r>
          </w:p>
          <w:p w14:paraId="2E5D617B" w14:textId="5A08AD69" w:rsidR="00016FD1" w:rsidRPr="00816C55" w:rsidRDefault="00057A8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0.980 - 1.00)</w:t>
            </w:r>
          </w:p>
        </w:tc>
        <w:tc>
          <w:tcPr>
            <w:tcW w:w="2338" w:type="dxa"/>
          </w:tcPr>
          <w:p w14:paraId="2DB6A9E1" w14:textId="77777777" w:rsidR="00C472AB" w:rsidRPr="00816C55" w:rsidRDefault="00C472AB"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0.981</w:t>
            </w:r>
          </w:p>
          <w:p w14:paraId="4F717F74" w14:textId="39C4294D" w:rsidR="00016FD1" w:rsidRPr="00816C55" w:rsidRDefault="00C472AB"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(0.966 - 0.996)</w:t>
            </w:r>
          </w:p>
        </w:tc>
        <w:tc>
          <w:tcPr>
            <w:tcW w:w="2338" w:type="dxa"/>
          </w:tcPr>
          <w:p w14:paraId="15E05424" w14:textId="77777777" w:rsidR="00BE1DA9" w:rsidRPr="00816C55" w:rsidRDefault="00BE1DA9"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w:t>
            </w:r>
          </w:p>
          <w:p w14:paraId="503361D4" w14:textId="1E7BFE87" w:rsidR="00016FD1" w:rsidRPr="00816C55" w:rsidRDefault="00BE1DA9"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(0.958 - 0.992)</w:t>
            </w:r>
          </w:p>
        </w:tc>
      </w:tr>
      <w:tr w:rsidR="003469A6" w14:paraId="5F7EC4A0" w14:textId="77777777" w:rsidTr="00816C55">
        <w:trPr>
          <w:trHeight w:val="575"/>
        </w:trPr>
        <w:tc>
          <w:tcPr>
            <w:tcW w:w="2337" w:type="dxa"/>
          </w:tcPr>
          <w:p w14:paraId="5E0226CB" w14:textId="35904E6F"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6C0A13ED" w14:textId="77777777"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w:t>
            </w:r>
          </w:p>
          <w:p w14:paraId="13971636" w14:textId="59AB520C"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0877C37F" w14:textId="5CC43CA9"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w:t>
            </w:r>
            <w:r w:rsidR="005C5C12" w:rsidRPr="00816C55">
              <w:rPr>
                <w:rFonts w:ascii="Times New Roman" w:hAnsi="Times New Roman" w:cs="Times New Roman"/>
                <w:color w:val="000000"/>
                <w:sz w:val="24"/>
                <w:szCs w:val="24"/>
              </w:rPr>
              <w:t>0</w:t>
            </w:r>
          </w:p>
          <w:p w14:paraId="263BCEA4" w14:textId="64957C3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(0.975 - 1.00)</w:t>
            </w:r>
          </w:p>
        </w:tc>
        <w:tc>
          <w:tcPr>
            <w:tcW w:w="2338" w:type="dxa"/>
          </w:tcPr>
          <w:p w14:paraId="421F8EC6" w14:textId="6F57FDB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w:t>
            </w:r>
            <w:r w:rsidR="005C5C12" w:rsidRPr="00816C55">
              <w:rPr>
                <w:rFonts w:ascii="Times New Roman" w:hAnsi="Times New Roman" w:cs="Times New Roman"/>
                <w:color w:val="000000"/>
                <w:sz w:val="24"/>
                <w:szCs w:val="24"/>
              </w:rPr>
              <w:t>0</w:t>
            </w:r>
          </w:p>
          <w:p w14:paraId="5F7325D2" w14:textId="1155ABCA"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(0.975 - 1.00)</w:t>
            </w:r>
          </w:p>
        </w:tc>
      </w:tr>
      <w:tr w:rsidR="003469A6" w14:paraId="066E10B0" w14:textId="77777777" w:rsidTr="00366CCE">
        <w:tc>
          <w:tcPr>
            <w:tcW w:w="2337" w:type="dxa"/>
          </w:tcPr>
          <w:p w14:paraId="1D4A1813" w14:textId="7C1DD60E"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69B75163" w14:textId="77777777" w:rsidR="000575BD" w:rsidRPr="00816C55" w:rsidRDefault="000575B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w:t>
            </w:r>
          </w:p>
          <w:p w14:paraId="3E8A6499" w14:textId="3C58C712" w:rsidR="003469A6" w:rsidRPr="00816C55" w:rsidRDefault="000575BD"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(0.944 - 0.988)</w:t>
            </w:r>
          </w:p>
        </w:tc>
        <w:tc>
          <w:tcPr>
            <w:tcW w:w="2338" w:type="dxa"/>
          </w:tcPr>
          <w:p w14:paraId="7D8757CD" w14:textId="77777777" w:rsidR="002A32BF" w:rsidRPr="00816C55" w:rsidRDefault="002A32B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0.955</w:t>
            </w:r>
          </w:p>
          <w:p w14:paraId="5E42174C" w14:textId="56350767" w:rsidR="003469A6" w:rsidRPr="00816C55" w:rsidRDefault="002A32B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(0.93 - 0.98)</w:t>
            </w:r>
          </w:p>
        </w:tc>
        <w:tc>
          <w:tcPr>
            <w:tcW w:w="2338" w:type="dxa"/>
          </w:tcPr>
          <w:p w14:paraId="72C5F28F" w14:textId="77777777" w:rsidR="00781994" w:rsidRPr="00816C55" w:rsidRDefault="0078199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0.955</w:t>
            </w:r>
          </w:p>
          <w:p w14:paraId="2884B705" w14:textId="529AB34F" w:rsidR="003469A6" w:rsidRPr="00816C55" w:rsidRDefault="0078199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(0.93 - 0.98)</w:t>
            </w:r>
          </w:p>
        </w:tc>
      </w:tr>
      <w:tr w:rsidR="003469A6" w14:paraId="31FA880F" w14:textId="77777777" w:rsidTr="00F9779A">
        <w:tc>
          <w:tcPr>
            <w:tcW w:w="9350" w:type="dxa"/>
            <w:gridSpan w:val="4"/>
          </w:tcPr>
          <w:p w14:paraId="1AE3D8A2" w14:textId="4FB82B76" w:rsidR="003469A6" w:rsidRPr="00215F22" w:rsidRDefault="003469A6" w:rsidP="00816C55">
            <w:pPr>
              <w:rPr>
                <w:rFonts w:ascii="Times New Roman" w:hAnsi="Times New Roman" w:cs="Times New Roman"/>
                <w:sz w:val="24"/>
                <w:szCs w:val="24"/>
              </w:rPr>
            </w:pPr>
            <w:r>
              <w:rPr>
                <w:rFonts w:ascii="Times New Roman" w:hAnsi="Times New Roman" w:cs="Times New Roman"/>
                <w:b/>
                <w:bCs/>
                <w:sz w:val="28"/>
                <w:szCs w:val="28"/>
              </w:rPr>
              <w:t xml:space="preserve">Type-1 Exclusive </w:t>
            </w:r>
          </w:p>
        </w:tc>
      </w:tr>
      <w:tr w:rsidR="003469A6" w14:paraId="3FF869B7" w14:textId="77777777" w:rsidTr="00366CCE">
        <w:tc>
          <w:tcPr>
            <w:tcW w:w="2337" w:type="dxa"/>
          </w:tcPr>
          <w:p w14:paraId="0963B188" w14:textId="6FDF842E"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6CDEC85A"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0.984</w:t>
            </w:r>
          </w:p>
          <w:p w14:paraId="509E6F71" w14:textId="39B91769"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0.971 - 0.998)</w:t>
            </w:r>
          </w:p>
        </w:tc>
        <w:tc>
          <w:tcPr>
            <w:tcW w:w="2338" w:type="dxa"/>
          </w:tcPr>
          <w:p w14:paraId="0CC3F495"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0.978</w:t>
            </w:r>
          </w:p>
          <w:p w14:paraId="6926355D" w14:textId="548ABF03"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0.962 - 0.994)</w:t>
            </w:r>
          </w:p>
        </w:tc>
        <w:tc>
          <w:tcPr>
            <w:tcW w:w="2338" w:type="dxa"/>
          </w:tcPr>
          <w:p w14:paraId="69CEA97C"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0.975</w:t>
            </w:r>
          </w:p>
          <w:p w14:paraId="79DA1F87" w14:textId="3848DA41"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0.958 - 0.992)</w:t>
            </w:r>
          </w:p>
        </w:tc>
      </w:tr>
      <w:tr w:rsidR="003469A6" w14:paraId="4F7A6CF9" w14:textId="77777777" w:rsidTr="00366CCE">
        <w:tc>
          <w:tcPr>
            <w:tcW w:w="2337" w:type="dxa"/>
          </w:tcPr>
          <w:p w14:paraId="6A1E5455" w14:textId="5DE9D224"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6E2FA9CF" w14:textId="5B8FC3FB"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289624FC" w14:textId="35925845"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4A512276"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0.990</w:t>
            </w:r>
          </w:p>
          <w:p w14:paraId="2315A4CD" w14:textId="25A3E914"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0.975 - 1.00)</w:t>
            </w:r>
          </w:p>
        </w:tc>
        <w:tc>
          <w:tcPr>
            <w:tcW w:w="2338" w:type="dxa"/>
          </w:tcPr>
          <w:p w14:paraId="1C316070"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0.990</w:t>
            </w:r>
          </w:p>
          <w:p w14:paraId="10600A5E" w14:textId="2D4D56B2"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0.975 - 1.00)</w:t>
            </w:r>
          </w:p>
        </w:tc>
      </w:tr>
      <w:tr w:rsidR="003469A6" w14:paraId="340D69EE" w14:textId="77777777" w:rsidTr="00366CCE">
        <w:tc>
          <w:tcPr>
            <w:tcW w:w="2337" w:type="dxa"/>
          </w:tcPr>
          <w:p w14:paraId="36ABCC85" w14:textId="0B03B260"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27DEB9D5"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w:t>
            </w:r>
          </w:p>
          <w:p w14:paraId="77D1ED98" w14:textId="268BF99F"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0.949 - 0.99)</w:t>
            </w:r>
          </w:p>
        </w:tc>
        <w:tc>
          <w:tcPr>
            <w:tcW w:w="2338" w:type="dxa"/>
          </w:tcPr>
          <w:p w14:paraId="62F4090C"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0.962</w:t>
            </w:r>
          </w:p>
          <w:p w14:paraId="4B94D3E8" w14:textId="470C0BB8"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0.940 - 0.985)</w:t>
            </w:r>
          </w:p>
        </w:tc>
        <w:tc>
          <w:tcPr>
            <w:tcW w:w="2338" w:type="dxa"/>
          </w:tcPr>
          <w:p w14:paraId="342A5D13" w14:textId="77777777" w:rsidR="003469A6" w:rsidRPr="00816C55" w:rsidRDefault="003469A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0.962</w:t>
            </w:r>
          </w:p>
          <w:p w14:paraId="27925681" w14:textId="58416377" w:rsidR="003469A6" w:rsidRPr="00816C55" w:rsidRDefault="003469A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0.940 - 0.985)</w:t>
            </w:r>
          </w:p>
        </w:tc>
      </w:tr>
      <w:tr w:rsidR="003469A6" w14:paraId="6E4CB7A9" w14:textId="77777777" w:rsidTr="00ED0C74">
        <w:tc>
          <w:tcPr>
            <w:tcW w:w="9350" w:type="dxa"/>
            <w:gridSpan w:val="4"/>
          </w:tcPr>
          <w:p w14:paraId="057B8291" w14:textId="67682708" w:rsidR="003469A6" w:rsidRPr="00215F22" w:rsidRDefault="003469A6" w:rsidP="00816C55">
            <w:pPr>
              <w:rPr>
                <w:rFonts w:ascii="Times New Roman" w:hAnsi="Times New Roman" w:cs="Times New Roman"/>
                <w:sz w:val="24"/>
                <w:szCs w:val="24"/>
              </w:rPr>
            </w:pPr>
            <w:r>
              <w:rPr>
                <w:rFonts w:ascii="Times New Roman" w:hAnsi="Times New Roman" w:cs="Times New Roman"/>
                <w:b/>
                <w:bCs/>
                <w:sz w:val="28"/>
                <w:szCs w:val="28"/>
              </w:rPr>
              <w:t xml:space="preserve">Type-2 Inclusive </w:t>
            </w:r>
          </w:p>
        </w:tc>
      </w:tr>
      <w:tr w:rsidR="003469A6" w14:paraId="63BB726B" w14:textId="77777777" w:rsidTr="00366CCE">
        <w:tc>
          <w:tcPr>
            <w:tcW w:w="2337" w:type="dxa"/>
          </w:tcPr>
          <w:p w14:paraId="054EAF06" w14:textId="6EAF6EBF" w:rsidR="003469A6" w:rsidRPr="00215F22" w:rsidRDefault="003469A6"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189C8017" w14:textId="77777777" w:rsidR="007E6142" w:rsidRPr="00816C55" w:rsidRDefault="007E6142"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0.991</w:t>
            </w:r>
          </w:p>
          <w:p w14:paraId="369D3B44" w14:textId="0447C77D" w:rsidR="003469A6" w:rsidRPr="00816C55" w:rsidRDefault="00CC202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(0.98 - 1.00)</w:t>
            </w:r>
          </w:p>
        </w:tc>
        <w:tc>
          <w:tcPr>
            <w:tcW w:w="2338" w:type="dxa"/>
          </w:tcPr>
          <w:p w14:paraId="053BA664" w14:textId="77777777" w:rsidR="004C7677" w:rsidRPr="00816C55" w:rsidRDefault="004C767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0.966</w:t>
            </w:r>
          </w:p>
          <w:p w14:paraId="48F7817C" w14:textId="316A5944" w:rsidR="003469A6" w:rsidRPr="00816C55" w:rsidRDefault="004C7677"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0.945 - 0.986)</w:t>
            </w:r>
          </w:p>
        </w:tc>
        <w:tc>
          <w:tcPr>
            <w:tcW w:w="2338" w:type="dxa"/>
          </w:tcPr>
          <w:p w14:paraId="101A56CC" w14:textId="77777777" w:rsidR="00A1422F" w:rsidRPr="00816C55" w:rsidRDefault="00A1422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0.959</w:t>
            </w:r>
          </w:p>
          <w:p w14:paraId="5A2F4D75" w14:textId="1B1ABA0A" w:rsidR="003469A6" w:rsidRPr="00816C55" w:rsidRDefault="00A1422F"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(0.938 - 0.981)</w:t>
            </w:r>
          </w:p>
        </w:tc>
      </w:tr>
      <w:tr w:rsidR="000250EE" w14:paraId="6AE1BE5A" w14:textId="77777777" w:rsidTr="00366CCE">
        <w:tc>
          <w:tcPr>
            <w:tcW w:w="2337" w:type="dxa"/>
          </w:tcPr>
          <w:p w14:paraId="51BCBBA6" w14:textId="5B3884F4"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7B4ED8CC" w14:textId="77777777"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5077BFB2" w14:textId="1ADFFA94"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0593A0B1" w14:textId="77777777"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0.979</w:t>
            </w:r>
          </w:p>
          <w:p w14:paraId="1D01FB30" w14:textId="0B884DDE" w:rsidR="000250EE" w:rsidRPr="00816C55" w:rsidRDefault="000250EE"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0.959 - 0.999)</w:t>
            </w:r>
          </w:p>
        </w:tc>
        <w:tc>
          <w:tcPr>
            <w:tcW w:w="2338" w:type="dxa"/>
          </w:tcPr>
          <w:p w14:paraId="77209513" w14:textId="77777777"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0.979</w:t>
            </w:r>
          </w:p>
          <w:p w14:paraId="700E2D03" w14:textId="37523316" w:rsidR="000250EE" w:rsidRPr="00816C55" w:rsidRDefault="000250EE"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0.959 - 0.999)</w:t>
            </w:r>
          </w:p>
        </w:tc>
      </w:tr>
      <w:tr w:rsidR="000250EE" w14:paraId="72F35FBE" w14:textId="77777777" w:rsidTr="00366CCE">
        <w:tc>
          <w:tcPr>
            <w:tcW w:w="2337" w:type="dxa"/>
          </w:tcPr>
          <w:p w14:paraId="664E1F4D" w14:textId="22517051"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Pr>
          <w:p w14:paraId="625D5246" w14:textId="77777777" w:rsidR="005655C4" w:rsidRPr="00816C55" w:rsidRDefault="005655C4"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0.989</w:t>
            </w:r>
          </w:p>
          <w:p w14:paraId="5E13B951" w14:textId="32C48856" w:rsidR="000250EE" w:rsidRPr="00816C55" w:rsidRDefault="00D30465"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(0.976 - 1.00)</w:t>
            </w:r>
          </w:p>
        </w:tc>
        <w:tc>
          <w:tcPr>
            <w:tcW w:w="2338" w:type="dxa"/>
          </w:tcPr>
          <w:p w14:paraId="5E8009D6" w14:textId="77777777" w:rsidR="00F66773" w:rsidRPr="00816C55" w:rsidRDefault="00F66773"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0.974</w:t>
            </w:r>
          </w:p>
          <w:p w14:paraId="35B94B4B" w14:textId="1384BA3A" w:rsidR="000250EE" w:rsidRPr="00816C55" w:rsidRDefault="00050818"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0.954 - 0.993)</w:t>
            </w:r>
          </w:p>
        </w:tc>
        <w:tc>
          <w:tcPr>
            <w:tcW w:w="2338" w:type="dxa"/>
          </w:tcPr>
          <w:p w14:paraId="05A06C31" w14:textId="77777777" w:rsidR="00A90006" w:rsidRPr="00816C55" w:rsidRDefault="00A90006" w:rsidP="00816C55">
            <w:pPr>
              <w:pStyle w:val="HTMLPreformatted"/>
              <w:shd w:val="clear" w:color="auto" w:fill="FFFFFF"/>
              <w:wordWrap w:val="0"/>
              <w:jc w:val="center"/>
              <w:textAlignment w:val="baseline"/>
              <w:rPr>
                <w:rFonts w:ascii="Times New Roman" w:hAnsi="Times New Roman" w:cs="Times New Roman"/>
                <w:color w:val="000000"/>
                <w:sz w:val="24"/>
                <w:szCs w:val="24"/>
              </w:rPr>
            </w:pPr>
            <w:r w:rsidRPr="00816C55">
              <w:rPr>
                <w:rFonts w:ascii="Times New Roman" w:hAnsi="Times New Roman" w:cs="Times New Roman"/>
                <w:color w:val="000000"/>
                <w:sz w:val="24"/>
                <w:szCs w:val="24"/>
              </w:rPr>
              <w:t>0.974</w:t>
            </w:r>
          </w:p>
          <w:p w14:paraId="208A412F" w14:textId="76633E5C" w:rsidR="000250EE" w:rsidRPr="00816C55" w:rsidRDefault="00A90006" w:rsidP="00816C55">
            <w:pPr>
              <w:jc w:val="center"/>
              <w:rPr>
                <w:rFonts w:ascii="Times New Roman" w:hAnsi="Times New Roman" w:cs="Times New Roman"/>
                <w:sz w:val="24"/>
                <w:szCs w:val="24"/>
              </w:rPr>
            </w:pPr>
            <w:r w:rsidRPr="00816C55">
              <w:rPr>
                <w:rFonts w:ascii="Times New Roman" w:hAnsi="Times New Roman" w:cs="Times New Roman"/>
                <w:sz w:val="24"/>
                <w:szCs w:val="24"/>
              </w:rPr>
              <w:t>(</w:t>
            </w:r>
            <w:r w:rsidRPr="00816C55">
              <w:rPr>
                <w:rFonts w:ascii="Times New Roman" w:hAnsi="Times New Roman" w:cs="Times New Roman"/>
                <w:color w:val="000000"/>
                <w:sz w:val="24"/>
                <w:szCs w:val="24"/>
              </w:rPr>
              <w:t>0.954 - 0.993)</w:t>
            </w:r>
          </w:p>
        </w:tc>
      </w:tr>
      <w:tr w:rsidR="000250EE" w14:paraId="2C0B8F4D" w14:textId="77777777" w:rsidTr="003C7CFE">
        <w:tc>
          <w:tcPr>
            <w:tcW w:w="9350" w:type="dxa"/>
            <w:gridSpan w:val="4"/>
          </w:tcPr>
          <w:p w14:paraId="57066989" w14:textId="48181F4E" w:rsidR="000250EE" w:rsidRPr="00215F22" w:rsidRDefault="000250EE" w:rsidP="00D173A5">
            <w:pPr>
              <w:rPr>
                <w:rFonts w:ascii="Times New Roman" w:hAnsi="Times New Roman" w:cs="Times New Roman"/>
                <w:sz w:val="24"/>
                <w:szCs w:val="24"/>
              </w:rPr>
            </w:pPr>
            <w:r>
              <w:rPr>
                <w:rFonts w:ascii="Times New Roman" w:hAnsi="Times New Roman" w:cs="Times New Roman"/>
                <w:b/>
                <w:bCs/>
                <w:sz w:val="28"/>
                <w:szCs w:val="28"/>
              </w:rPr>
              <w:t>Type-2 Exclusive</w:t>
            </w:r>
          </w:p>
        </w:tc>
      </w:tr>
      <w:tr w:rsidR="000250EE" w14:paraId="4E57F5DD" w14:textId="77777777" w:rsidTr="00366CCE">
        <w:tc>
          <w:tcPr>
            <w:tcW w:w="2337" w:type="dxa"/>
          </w:tcPr>
          <w:p w14:paraId="034074A7" w14:textId="405E883B"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Apple</w:t>
            </w:r>
          </w:p>
        </w:tc>
        <w:tc>
          <w:tcPr>
            <w:tcW w:w="2337" w:type="dxa"/>
          </w:tcPr>
          <w:p w14:paraId="6D3239B0" w14:textId="77777777" w:rsidR="00545B51" w:rsidRPr="00816C55" w:rsidRDefault="00545B51" w:rsidP="00816C55">
            <w:pPr>
              <w:jc w:val="center"/>
              <w:rPr>
                <w:rFonts w:ascii="Times New Roman" w:hAnsi="Times New Roman" w:cs="Times New Roman"/>
                <w:sz w:val="24"/>
                <w:szCs w:val="24"/>
              </w:rPr>
            </w:pPr>
            <w:r w:rsidRPr="00816C55">
              <w:rPr>
                <w:rFonts w:ascii="Times New Roman" w:hAnsi="Times New Roman" w:cs="Times New Roman"/>
                <w:sz w:val="24"/>
                <w:szCs w:val="24"/>
              </w:rPr>
              <w:t>0.991</w:t>
            </w:r>
          </w:p>
          <w:p w14:paraId="5AC7DF57" w14:textId="2720FBD5" w:rsidR="000250EE" w:rsidRPr="00816C55" w:rsidRDefault="009F7C84" w:rsidP="00816C55">
            <w:pPr>
              <w:jc w:val="center"/>
              <w:rPr>
                <w:rFonts w:ascii="Times New Roman" w:hAnsi="Times New Roman" w:cs="Times New Roman"/>
                <w:sz w:val="24"/>
                <w:szCs w:val="24"/>
              </w:rPr>
            </w:pPr>
            <w:r w:rsidRPr="00816C55">
              <w:rPr>
                <w:rFonts w:ascii="Times New Roman" w:hAnsi="Times New Roman" w:cs="Times New Roman"/>
                <w:sz w:val="24"/>
                <w:szCs w:val="24"/>
              </w:rPr>
              <w:t>(0.98 - 1.00)</w:t>
            </w:r>
          </w:p>
        </w:tc>
        <w:tc>
          <w:tcPr>
            <w:tcW w:w="2338" w:type="dxa"/>
          </w:tcPr>
          <w:p w14:paraId="7176C213" w14:textId="77777777" w:rsidR="002F5DB7" w:rsidRPr="00816C55" w:rsidRDefault="002F5DB7" w:rsidP="00816C55">
            <w:pPr>
              <w:jc w:val="center"/>
              <w:rPr>
                <w:rFonts w:ascii="Times New Roman" w:hAnsi="Times New Roman" w:cs="Times New Roman"/>
                <w:sz w:val="24"/>
                <w:szCs w:val="24"/>
              </w:rPr>
            </w:pPr>
            <w:r w:rsidRPr="00816C55">
              <w:rPr>
                <w:rFonts w:ascii="Times New Roman" w:hAnsi="Times New Roman" w:cs="Times New Roman"/>
                <w:sz w:val="24"/>
                <w:szCs w:val="24"/>
              </w:rPr>
              <w:t>0.975</w:t>
            </w:r>
          </w:p>
          <w:p w14:paraId="40D0010C" w14:textId="7C72BB49"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9B029D" w:rsidRPr="00816C55">
              <w:rPr>
                <w:rFonts w:ascii="Times New Roman" w:hAnsi="Times New Roman" w:cs="Times New Roman"/>
                <w:sz w:val="24"/>
                <w:szCs w:val="24"/>
              </w:rPr>
              <w:t>0.958 - 0.99</w:t>
            </w:r>
            <w:r>
              <w:rPr>
                <w:rFonts w:ascii="Times New Roman" w:hAnsi="Times New Roman" w:cs="Times New Roman"/>
                <w:sz w:val="24"/>
                <w:szCs w:val="24"/>
              </w:rPr>
              <w:t>)</w:t>
            </w:r>
          </w:p>
        </w:tc>
        <w:tc>
          <w:tcPr>
            <w:tcW w:w="2338" w:type="dxa"/>
          </w:tcPr>
          <w:p w14:paraId="2D96944B" w14:textId="77777777" w:rsidR="00F1318F" w:rsidRPr="00816C55" w:rsidRDefault="00F1318F" w:rsidP="00816C55">
            <w:pPr>
              <w:jc w:val="center"/>
              <w:rPr>
                <w:rFonts w:ascii="Times New Roman" w:hAnsi="Times New Roman" w:cs="Times New Roman"/>
                <w:sz w:val="24"/>
                <w:szCs w:val="24"/>
              </w:rPr>
            </w:pPr>
            <w:r w:rsidRPr="00816C55">
              <w:rPr>
                <w:rFonts w:ascii="Times New Roman" w:hAnsi="Times New Roman" w:cs="Times New Roman"/>
                <w:sz w:val="24"/>
                <w:szCs w:val="24"/>
              </w:rPr>
              <w:t>0.975</w:t>
            </w:r>
          </w:p>
          <w:p w14:paraId="06C4FE2F" w14:textId="040DA6BE"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7061E3" w:rsidRPr="00816C55">
              <w:rPr>
                <w:rFonts w:ascii="Times New Roman" w:hAnsi="Times New Roman" w:cs="Times New Roman"/>
                <w:sz w:val="24"/>
                <w:szCs w:val="24"/>
              </w:rPr>
              <w:t>0.958 - 0.992</w:t>
            </w:r>
            <w:r>
              <w:rPr>
                <w:rFonts w:ascii="Times New Roman" w:hAnsi="Times New Roman" w:cs="Times New Roman"/>
                <w:sz w:val="24"/>
                <w:szCs w:val="24"/>
              </w:rPr>
              <w:t>)</w:t>
            </w:r>
          </w:p>
        </w:tc>
      </w:tr>
      <w:tr w:rsidR="000250EE" w14:paraId="60BA59D6" w14:textId="77777777" w:rsidTr="00366CCE">
        <w:tc>
          <w:tcPr>
            <w:tcW w:w="2337" w:type="dxa"/>
          </w:tcPr>
          <w:p w14:paraId="6A8243D5" w14:textId="059D0F63"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Cherry</w:t>
            </w:r>
          </w:p>
        </w:tc>
        <w:tc>
          <w:tcPr>
            <w:tcW w:w="2337" w:type="dxa"/>
          </w:tcPr>
          <w:p w14:paraId="36074DFB" w14:textId="77777777" w:rsidR="007E0E4E" w:rsidRPr="00816C55" w:rsidRDefault="007E0E4E" w:rsidP="00816C55">
            <w:pPr>
              <w:jc w:val="center"/>
              <w:rPr>
                <w:rFonts w:ascii="Times New Roman" w:hAnsi="Times New Roman" w:cs="Times New Roman"/>
                <w:sz w:val="24"/>
                <w:szCs w:val="24"/>
              </w:rPr>
            </w:pPr>
            <w:r w:rsidRPr="00816C55">
              <w:rPr>
                <w:rFonts w:ascii="Times New Roman" w:hAnsi="Times New Roman" w:cs="Times New Roman"/>
                <w:sz w:val="24"/>
                <w:szCs w:val="24"/>
              </w:rPr>
              <w:t>1.000</w:t>
            </w:r>
          </w:p>
          <w:p w14:paraId="22712E5A" w14:textId="51477471" w:rsidR="000250EE" w:rsidRPr="00816C55" w:rsidRDefault="007E0E4E" w:rsidP="00816C55">
            <w:pPr>
              <w:jc w:val="center"/>
              <w:rPr>
                <w:rFonts w:ascii="Times New Roman" w:hAnsi="Times New Roman" w:cs="Times New Roman"/>
                <w:sz w:val="24"/>
                <w:szCs w:val="24"/>
              </w:rPr>
            </w:pPr>
            <w:r w:rsidRPr="00816C55">
              <w:rPr>
                <w:rFonts w:ascii="Times New Roman" w:hAnsi="Times New Roman" w:cs="Times New Roman"/>
                <w:sz w:val="24"/>
                <w:szCs w:val="24"/>
              </w:rPr>
              <w:t>(1.00 – 1.00)</w:t>
            </w:r>
          </w:p>
        </w:tc>
        <w:tc>
          <w:tcPr>
            <w:tcW w:w="2338" w:type="dxa"/>
          </w:tcPr>
          <w:p w14:paraId="6BABCF6E" w14:textId="77777777" w:rsidR="00646E41" w:rsidRPr="00816C55" w:rsidRDefault="00646E41" w:rsidP="00816C55">
            <w:pPr>
              <w:jc w:val="center"/>
              <w:rPr>
                <w:rFonts w:ascii="Times New Roman" w:hAnsi="Times New Roman" w:cs="Times New Roman"/>
                <w:sz w:val="24"/>
                <w:szCs w:val="24"/>
              </w:rPr>
            </w:pPr>
            <w:r w:rsidRPr="00816C55">
              <w:rPr>
                <w:rFonts w:ascii="Times New Roman" w:hAnsi="Times New Roman" w:cs="Times New Roman"/>
                <w:sz w:val="24"/>
                <w:szCs w:val="24"/>
              </w:rPr>
              <w:t>0.969</w:t>
            </w:r>
          </w:p>
          <w:p w14:paraId="6B0C02B7" w14:textId="470DE2FE"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481CAE" w:rsidRPr="00816C55">
              <w:rPr>
                <w:rFonts w:ascii="Times New Roman" w:hAnsi="Times New Roman" w:cs="Times New Roman"/>
                <w:sz w:val="24"/>
                <w:szCs w:val="24"/>
              </w:rPr>
              <w:t>0.944 - 0.993</w:t>
            </w:r>
            <w:r>
              <w:rPr>
                <w:rFonts w:ascii="Times New Roman" w:hAnsi="Times New Roman" w:cs="Times New Roman"/>
                <w:sz w:val="24"/>
                <w:szCs w:val="24"/>
              </w:rPr>
              <w:t>)</w:t>
            </w:r>
          </w:p>
        </w:tc>
        <w:tc>
          <w:tcPr>
            <w:tcW w:w="2338" w:type="dxa"/>
          </w:tcPr>
          <w:p w14:paraId="474B75B7" w14:textId="77777777" w:rsidR="00D04BCD" w:rsidRPr="00816C55" w:rsidRDefault="00D04BCD" w:rsidP="00816C55">
            <w:pPr>
              <w:jc w:val="center"/>
              <w:rPr>
                <w:rFonts w:ascii="Times New Roman" w:hAnsi="Times New Roman" w:cs="Times New Roman"/>
                <w:sz w:val="24"/>
                <w:szCs w:val="24"/>
              </w:rPr>
            </w:pPr>
            <w:r w:rsidRPr="00816C55">
              <w:rPr>
                <w:rFonts w:ascii="Times New Roman" w:hAnsi="Times New Roman" w:cs="Times New Roman"/>
                <w:sz w:val="24"/>
                <w:szCs w:val="24"/>
              </w:rPr>
              <w:t>0.969</w:t>
            </w:r>
          </w:p>
          <w:p w14:paraId="46D12662" w14:textId="2214E9CA"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A71235" w:rsidRPr="00816C55">
              <w:rPr>
                <w:rFonts w:ascii="Times New Roman" w:hAnsi="Times New Roman" w:cs="Times New Roman"/>
                <w:sz w:val="24"/>
                <w:szCs w:val="24"/>
              </w:rPr>
              <w:t>0.944 - 0.993</w:t>
            </w:r>
            <w:r>
              <w:rPr>
                <w:rFonts w:ascii="Times New Roman" w:hAnsi="Times New Roman" w:cs="Times New Roman"/>
                <w:sz w:val="24"/>
                <w:szCs w:val="24"/>
              </w:rPr>
              <w:t>)</w:t>
            </w:r>
          </w:p>
        </w:tc>
      </w:tr>
      <w:tr w:rsidR="000250EE" w14:paraId="33ACD421" w14:textId="77777777" w:rsidTr="00FC3F25">
        <w:tc>
          <w:tcPr>
            <w:tcW w:w="2337" w:type="dxa"/>
            <w:tcBorders>
              <w:bottom w:val="single" w:sz="4" w:space="0" w:color="auto"/>
            </w:tcBorders>
          </w:tcPr>
          <w:p w14:paraId="08002524" w14:textId="7563F52B" w:rsidR="000250EE" w:rsidRPr="00215F22" w:rsidRDefault="000250EE" w:rsidP="00D173A5">
            <w:pPr>
              <w:jc w:val="center"/>
              <w:rPr>
                <w:rFonts w:ascii="Times New Roman" w:hAnsi="Times New Roman" w:cs="Times New Roman"/>
                <w:sz w:val="24"/>
                <w:szCs w:val="24"/>
              </w:rPr>
            </w:pPr>
            <w:r w:rsidRPr="00215F22">
              <w:rPr>
                <w:rFonts w:ascii="Times New Roman" w:hAnsi="Times New Roman" w:cs="Times New Roman"/>
                <w:sz w:val="24"/>
                <w:szCs w:val="24"/>
              </w:rPr>
              <w:t>Peach</w:t>
            </w:r>
          </w:p>
        </w:tc>
        <w:tc>
          <w:tcPr>
            <w:tcW w:w="2337" w:type="dxa"/>
            <w:tcBorders>
              <w:bottom w:val="single" w:sz="4" w:space="0" w:color="auto"/>
            </w:tcBorders>
          </w:tcPr>
          <w:p w14:paraId="78BFCED9" w14:textId="77777777" w:rsidR="00BC2E4D" w:rsidRPr="00816C55" w:rsidRDefault="00BC2E4D" w:rsidP="00816C55">
            <w:pPr>
              <w:jc w:val="center"/>
              <w:rPr>
                <w:rFonts w:ascii="Times New Roman" w:hAnsi="Times New Roman" w:cs="Times New Roman"/>
                <w:sz w:val="24"/>
                <w:szCs w:val="24"/>
              </w:rPr>
            </w:pPr>
            <w:r w:rsidRPr="00816C55">
              <w:rPr>
                <w:rFonts w:ascii="Times New Roman" w:hAnsi="Times New Roman" w:cs="Times New Roman"/>
                <w:sz w:val="24"/>
                <w:szCs w:val="24"/>
              </w:rPr>
              <w:t>0.989</w:t>
            </w:r>
          </w:p>
          <w:p w14:paraId="089D989E" w14:textId="29E35080"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A6571F" w:rsidRPr="00816C55">
              <w:rPr>
                <w:rFonts w:ascii="Times New Roman" w:hAnsi="Times New Roman" w:cs="Times New Roman"/>
                <w:sz w:val="24"/>
                <w:szCs w:val="24"/>
              </w:rPr>
              <w:t>0.976 - 1.00</w:t>
            </w:r>
            <w:r>
              <w:rPr>
                <w:rFonts w:ascii="Times New Roman" w:hAnsi="Times New Roman" w:cs="Times New Roman"/>
                <w:sz w:val="24"/>
                <w:szCs w:val="24"/>
              </w:rPr>
              <w:t>)</w:t>
            </w:r>
          </w:p>
        </w:tc>
        <w:tc>
          <w:tcPr>
            <w:tcW w:w="2338" w:type="dxa"/>
            <w:tcBorders>
              <w:bottom w:val="single" w:sz="4" w:space="0" w:color="auto"/>
            </w:tcBorders>
          </w:tcPr>
          <w:p w14:paraId="542502F9" w14:textId="77777777" w:rsidR="00B8343A" w:rsidRPr="00816C55" w:rsidRDefault="00B8343A" w:rsidP="00816C55">
            <w:pPr>
              <w:jc w:val="center"/>
              <w:rPr>
                <w:rFonts w:ascii="Times New Roman" w:hAnsi="Times New Roman" w:cs="Times New Roman"/>
                <w:sz w:val="24"/>
                <w:szCs w:val="24"/>
              </w:rPr>
            </w:pPr>
            <w:r w:rsidRPr="00816C55">
              <w:rPr>
                <w:rFonts w:ascii="Times New Roman" w:hAnsi="Times New Roman" w:cs="Times New Roman"/>
                <w:sz w:val="24"/>
                <w:szCs w:val="24"/>
              </w:rPr>
              <w:t>0.977</w:t>
            </w:r>
          </w:p>
          <w:p w14:paraId="20F4A444" w14:textId="65203ACB"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D92C03" w:rsidRPr="00816C55">
              <w:rPr>
                <w:rFonts w:ascii="Times New Roman" w:hAnsi="Times New Roman" w:cs="Times New Roman"/>
                <w:sz w:val="24"/>
                <w:szCs w:val="24"/>
              </w:rPr>
              <w:t>0.96 - 0.995</w:t>
            </w:r>
            <w:r>
              <w:rPr>
                <w:rFonts w:ascii="Times New Roman" w:hAnsi="Times New Roman" w:cs="Times New Roman"/>
                <w:sz w:val="24"/>
                <w:szCs w:val="24"/>
              </w:rPr>
              <w:t>)</w:t>
            </w:r>
          </w:p>
        </w:tc>
        <w:tc>
          <w:tcPr>
            <w:tcW w:w="2338" w:type="dxa"/>
            <w:tcBorders>
              <w:bottom w:val="single" w:sz="4" w:space="0" w:color="auto"/>
            </w:tcBorders>
          </w:tcPr>
          <w:p w14:paraId="678507E8" w14:textId="77777777" w:rsidR="00C10A99" w:rsidRPr="00816C55" w:rsidRDefault="00C10A99" w:rsidP="00816C55">
            <w:pPr>
              <w:jc w:val="center"/>
              <w:rPr>
                <w:rFonts w:ascii="Times New Roman" w:hAnsi="Times New Roman" w:cs="Times New Roman"/>
                <w:sz w:val="24"/>
                <w:szCs w:val="24"/>
              </w:rPr>
            </w:pPr>
            <w:r w:rsidRPr="00816C55">
              <w:rPr>
                <w:rFonts w:ascii="Times New Roman" w:hAnsi="Times New Roman" w:cs="Times New Roman"/>
                <w:sz w:val="24"/>
                <w:szCs w:val="24"/>
              </w:rPr>
              <w:t>0.977</w:t>
            </w:r>
          </w:p>
          <w:p w14:paraId="644E8763" w14:textId="72282B79" w:rsidR="000250EE" w:rsidRPr="00816C55" w:rsidRDefault="00816C55" w:rsidP="00816C55">
            <w:pPr>
              <w:jc w:val="center"/>
              <w:rPr>
                <w:rFonts w:ascii="Times New Roman" w:hAnsi="Times New Roman" w:cs="Times New Roman"/>
                <w:sz w:val="24"/>
                <w:szCs w:val="24"/>
              </w:rPr>
            </w:pPr>
            <w:r>
              <w:rPr>
                <w:rFonts w:ascii="Times New Roman" w:hAnsi="Times New Roman" w:cs="Times New Roman"/>
                <w:sz w:val="24"/>
                <w:szCs w:val="24"/>
              </w:rPr>
              <w:t>(</w:t>
            </w:r>
            <w:r w:rsidR="00C10A99" w:rsidRPr="00816C55">
              <w:rPr>
                <w:rFonts w:ascii="Times New Roman" w:hAnsi="Times New Roman" w:cs="Times New Roman"/>
                <w:sz w:val="24"/>
                <w:szCs w:val="24"/>
              </w:rPr>
              <w:t>0.96 - 0.995</w:t>
            </w:r>
            <w:r>
              <w:rPr>
                <w:rFonts w:ascii="Times New Roman" w:hAnsi="Times New Roman" w:cs="Times New Roman"/>
                <w:sz w:val="24"/>
                <w:szCs w:val="24"/>
              </w:rPr>
              <w:t>)</w:t>
            </w:r>
          </w:p>
        </w:tc>
      </w:tr>
      <w:tr w:rsidR="000250EE" w14:paraId="6944DB46" w14:textId="77777777" w:rsidTr="00FC3F25">
        <w:tc>
          <w:tcPr>
            <w:tcW w:w="9350" w:type="dxa"/>
            <w:gridSpan w:val="4"/>
            <w:tcBorders>
              <w:top w:val="single" w:sz="4" w:space="0" w:color="auto"/>
              <w:left w:val="nil"/>
              <w:bottom w:val="nil"/>
              <w:right w:val="nil"/>
            </w:tcBorders>
          </w:tcPr>
          <w:p w14:paraId="1E276B1C" w14:textId="309D4924" w:rsidR="000250EE" w:rsidRPr="00FC3F25" w:rsidRDefault="000250EE" w:rsidP="000250EE">
            <w:pPr>
              <w:spacing w:line="276" w:lineRule="auto"/>
              <w:rPr>
                <w:rFonts w:cstheme="minorHAnsi"/>
                <w:sz w:val="20"/>
                <w:szCs w:val="20"/>
              </w:rPr>
            </w:pPr>
            <w:r w:rsidRPr="00FC3F25">
              <w:rPr>
                <w:rFonts w:cstheme="minorHAnsi"/>
                <w:sz w:val="24"/>
                <w:szCs w:val="24"/>
              </w:rPr>
              <w:t>Table 3</w:t>
            </w:r>
            <w:r w:rsidRPr="00FC3F25">
              <w:rPr>
                <w:rFonts w:cstheme="minorHAnsi"/>
                <w:sz w:val="20"/>
                <w:szCs w:val="20"/>
              </w:rPr>
              <w:t xml:space="preserve">.  Incremental accuracy for each technique.  For each increment and plant, an overall accuracy score is given with a 95% </w:t>
            </w:r>
            <w:r w:rsidR="008E3FFD" w:rsidRPr="00FC3F25">
              <w:rPr>
                <w:rFonts w:cstheme="minorHAnsi"/>
                <w:sz w:val="20"/>
                <w:szCs w:val="20"/>
              </w:rPr>
              <w:t>confidence interval</w:t>
            </w:r>
            <w:r w:rsidRPr="00FC3F25">
              <w:rPr>
                <w:rFonts w:cstheme="minorHAnsi"/>
                <w:sz w:val="20"/>
                <w:szCs w:val="20"/>
              </w:rPr>
              <w:t xml:space="preserve"> in parenthesis.  During each increment, an additional task capability is added to the </w:t>
            </w:r>
            <w:r w:rsidR="008E3FFD" w:rsidRPr="00FC3F25">
              <w:rPr>
                <w:rFonts w:cstheme="minorHAnsi"/>
                <w:sz w:val="20"/>
                <w:szCs w:val="20"/>
              </w:rPr>
              <w:t>model</w:t>
            </w:r>
            <w:r w:rsidRPr="00FC3F25">
              <w:rPr>
                <w:rFonts w:cstheme="minorHAnsi"/>
                <w:sz w:val="20"/>
                <w:szCs w:val="20"/>
              </w:rPr>
              <w:t xml:space="preserve">, but the testing data remains the same (a singular plant).  Increment 1 only contains the sub-network for the target plant, while off-target sub-networks are added for increments 2 and 3.  </w:t>
            </w:r>
          </w:p>
        </w:tc>
      </w:tr>
    </w:tbl>
    <w:p w14:paraId="1FED151C" w14:textId="77777777" w:rsidR="009A17C5" w:rsidRDefault="009A17C5" w:rsidP="00F27A28">
      <w:pPr>
        <w:spacing w:line="276" w:lineRule="auto"/>
        <w:rPr>
          <w:rFonts w:ascii="Times New Roman" w:hAnsi="Times New Roman" w:cs="Times New Roman"/>
          <w:sz w:val="24"/>
          <w:szCs w:val="24"/>
        </w:rPr>
      </w:pPr>
    </w:p>
    <w:p w14:paraId="305EADD9" w14:textId="330906EC" w:rsidR="000C17F0" w:rsidRDefault="000C17F0" w:rsidP="006B3E1F">
      <w:pPr>
        <w:pStyle w:val="ListParagraph"/>
        <w:numPr>
          <w:ilvl w:val="1"/>
          <w:numId w:val="4"/>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Computational </w:t>
      </w:r>
      <w:r w:rsidR="00932150">
        <w:rPr>
          <w:rFonts w:ascii="Times New Roman" w:hAnsi="Times New Roman" w:cs="Times New Roman"/>
          <w:b/>
          <w:bCs/>
          <w:sz w:val="28"/>
          <w:szCs w:val="28"/>
        </w:rPr>
        <w:t>E</w:t>
      </w:r>
      <w:r>
        <w:rPr>
          <w:rFonts w:ascii="Times New Roman" w:hAnsi="Times New Roman" w:cs="Times New Roman"/>
          <w:b/>
          <w:bCs/>
          <w:sz w:val="28"/>
          <w:szCs w:val="28"/>
        </w:rPr>
        <w:t>xpense</w:t>
      </w:r>
    </w:p>
    <w:p w14:paraId="502C44AF" w14:textId="06E37A2E" w:rsidR="000C17F0" w:rsidRDefault="000C17F0" w:rsidP="007F0CF5">
      <w:pPr>
        <w:spacing w:line="276" w:lineRule="auto"/>
        <w:ind w:firstLine="720"/>
        <w:rPr>
          <w:rFonts w:ascii="Times New Roman" w:hAnsi="Times New Roman" w:cs="Times New Roman"/>
          <w:sz w:val="24"/>
          <w:szCs w:val="24"/>
        </w:rPr>
      </w:pPr>
      <w:r w:rsidRPr="000C17F0">
        <w:rPr>
          <w:rFonts w:ascii="Times New Roman" w:hAnsi="Times New Roman" w:cs="Times New Roman"/>
          <w:sz w:val="24"/>
          <w:szCs w:val="24"/>
        </w:rPr>
        <w:t>Prediction</w:t>
      </w:r>
      <w:r w:rsidR="00044EFD">
        <w:rPr>
          <w:rFonts w:ascii="Times New Roman" w:hAnsi="Times New Roman" w:cs="Times New Roman"/>
          <w:sz w:val="24"/>
          <w:szCs w:val="24"/>
        </w:rPr>
        <w:t xml:space="preserve"> and training</w:t>
      </w:r>
      <w:r w:rsidRPr="000C17F0">
        <w:rPr>
          <w:rFonts w:ascii="Times New Roman" w:hAnsi="Times New Roman" w:cs="Times New Roman"/>
          <w:sz w:val="24"/>
          <w:szCs w:val="24"/>
        </w:rPr>
        <w:t xml:space="preserve"> times for these models increase linearly with the number of tasks because more sub-networks are added for each new set of tasks; one per task for modeling technique type-1, two for modeling technique type-2.  Whether or not this is becomes a problem depends on the circumstances</w:t>
      </w:r>
      <w:r w:rsidR="00E4586A">
        <w:rPr>
          <w:rFonts w:ascii="Times New Roman" w:hAnsi="Times New Roman" w:cs="Times New Roman"/>
          <w:sz w:val="24"/>
          <w:szCs w:val="24"/>
        </w:rPr>
        <w:t>, but more tasks</w:t>
      </w:r>
      <w:r w:rsidR="00790FD0">
        <w:rPr>
          <w:rFonts w:ascii="Times New Roman" w:hAnsi="Times New Roman" w:cs="Times New Roman"/>
          <w:sz w:val="24"/>
          <w:szCs w:val="24"/>
        </w:rPr>
        <w:t xml:space="preserve"> mean</w:t>
      </w:r>
      <w:r w:rsidR="00E4586A">
        <w:rPr>
          <w:rFonts w:ascii="Times New Roman" w:hAnsi="Times New Roman" w:cs="Times New Roman"/>
          <w:sz w:val="24"/>
          <w:szCs w:val="24"/>
        </w:rPr>
        <w:t xml:space="preserve"> </w:t>
      </w:r>
      <w:r w:rsidR="007A5714">
        <w:rPr>
          <w:rFonts w:ascii="Times New Roman" w:hAnsi="Times New Roman" w:cs="Times New Roman"/>
          <w:sz w:val="24"/>
          <w:szCs w:val="24"/>
        </w:rPr>
        <w:t>more computational expense</w:t>
      </w:r>
      <w:r w:rsidR="00E4586A">
        <w:rPr>
          <w:rFonts w:ascii="Times New Roman" w:hAnsi="Times New Roman" w:cs="Times New Roman"/>
          <w:sz w:val="24"/>
          <w:szCs w:val="24"/>
        </w:rPr>
        <w:t xml:space="preserve">.  </w:t>
      </w:r>
      <w:r w:rsidR="007A5714">
        <w:rPr>
          <w:rFonts w:ascii="Times New Roman" w:hAnsi="Times New Roman" w:cs="Times New Roman"/>
          <w:sz w:val="24"/>
          <w:szCs w:val="24"/>
        </w:rPr>
        <w:t>Prediction and training</w:t>
      </w:r>
      <w:r w:rsidR="00E4586A">
        <w:rPr>
          <w:rFonts w:ascii="Times New Roman" w:hAnsi="Times New Roman" w:cs="Times New Roman"/>
          <w:sz w:val="24"/>
          <w:szCs w:val="24"/>
        </w:rPr>
        <w:t xml:space="preserve"> times are </w:t>
      </w:r>
      <w:r w:rsidR="007A5714">
        <w:rPr>
          <w:rFonts w:ascii="Times New Roman" w:hAnsi="Times New Roman" w:cs="Times New Roman"/>
          <w:sz w:val="24"/>
          <w:szCs w:val="24"/>
        </w:rPr>
        <w:t>also</w:t>
      </w:r>
      <w:r w:rsidR="00E4586A">
        <w:rPr>
          <w:rFonts w:ascii="Times New Roman" w:hAnsi="Times New Roman" w:cs="Times New Roman"/>
          <w:sz w:val="24"/>
          <w:szCs w:val="24"/>
        </w:rPr>
        <w:t xml:space="preserve"> </w:t>
      </w:r>
      <w:r w:rsidR="007F0CF5">
        <w:rPr>
          <w:rFonts w:ascii="Times New Roman" w:hAnsi="Times New Roman" w:cs="Times New Roman"/>
          <w:sz w:val="24"/>
          <w:szCs w:val="24"/>
        </w:rPr>
        <w:t>dependent</w:t>
      </w:r>
      <w:r w:rsidR="00E4586A">
        <w:rPr>
          <w:rFonts w:ascii="Times New Roman" w:hAnsi="Times New Roman" w:cs="Times New Roman"/>
          <w:sz w:val="24"/>
          <w:szCs w:val="24"/>
        </w:rPr>
        <w:t xml:space="preserve"> on </w:t>
      </w:r>
      <w:r w:rsidR="00DB4CC0">
        <w:rPr>
          <w:rFonts w:ascii="Times New Roman" w:hAnsi="Times New Roman" w:cs="Times New Roman"/>
          <w:sz w:val="24"/>
          <w:szCs w:val="24"/>
        </w:rPr>
        <w:t>the individual designs on the sub-networks</w:t>
      </w:r>
      <w:r w:rsidR="0045642B">
        <w:rPr>
          <w:rFonts w:ascii="Times New Roman" w:hAnsi="Times New Roman" w:cs="Times New Roman"/>
          <w:sz w:val="24"/>
          <w:szCs w:val="24"/>
        </w:rPr>
        <w:t xml:space="preserve">, and the number of images used to </w:t>
      </w:r>
      <w:r w:rsidR="00035AA2">
        <w:rPr>
          <w:rFonts w:ascii="Times New Roman" w:hAnsi="Times New Roman" w:cs="Times New Roman"/>
          <w:sz w:val="24"/>
          <w:szCs w:val="24"/>
        </w:rPr>
        <w:t>test and train</w:t>
      </w:r>
      <w:r w:rsidR="0045642B">
        <w:rPr>
          <w:rFonts w:ascii="Times New Roman" w:hAnsi="Times New Roman" w:cs="Times New Roman"/>
          <w:sz w:val="24"/>
          <w:szCs w:val="24"/>
        </w:rPr>
        <w:t xml:space="preserve"> them.  During these experiments, there was </w:t>
      </w:r>
      <w:r w:rsidR="00862BAC">
        <w:rPr>
          <w:rFonts w:ascii="Times New Roman" w:hAnsi="Times New Roman" w:cs="Times New Roman"/>
          <w:sz w:val="24"/>
          <w:szCs w:val="24"/>
        </w:rPr>
        <w:t xml:space="preserve">only </w:t>
      </w:r>
      <w:r w:rsidR="0045642B">
        <w:rPr>
          <w:rFonts w:ascii="Times New Roman" w:hAnsi="Times New Roman" w:cs="Times New Roman"/>
          <w:sz w:val="24"/>
          <w:szCs w:val="24"/>
        </w:rPr>
        <w:t xml:space="preserve">one </w:t>
      </w:r>
      <w:r w:rsidR="00862BAC">
        <w:rPr>
          <w:rFonts w:ascii="Times New Roman" w:hAnsi="Times New Roman" w:cs="Times New Roman"/>
          <w:sz w:val="24"/>
          <w:szCs w:val="24"/>
        </w:rPr>
        <w:t xml:space="preserve">principal </w:t>
      </w:r>
      <w:r w:rsidR="0045642B">
        <w:rPr>
          <w:rFonts w:ascii="Times New Roman" w:hAnsi="Times New Roman" w:cs="Times New Roman"/>
          <w:sz w:val="24"/>
          <w:szCs w:val="24"/>
        </w:rPr>
        <w:t>design for sub</w:t>
      </w:r>
      <w:r w:rsidR="00862BAC">
        <w:rPr>
          <w:rFonts w:ascii="Times New Roman" w:hAnsi="Times New Roman" w:cs="Times New Roman"/>
          <w:sz w:val="24"/>
          <w:szCs w:val="24"/>
        </w:rPr>
        <w:t>-networks that was used</w:t>
      </w:r>
      <w:r w:rsidR="0012018D">
        <w:rPr>
          <w:rFonts w:ascii="Times New Roman" w:hAnsi="Times New Roman" w:cs="Times New Roman"/>
          <w:sz w:val="24"/>
          <w:szCs w:val="24"/>
        </w:rPr>
        <w:t xml:space="preserve"> for the final </w:t>
      </w:r>
      <w:r w:rsidR="00035AA2">
        <w:rPr>
          <w:rFonts w:ascii="Times New Roman" w:hAnsi="Times New Roman" w:cs="Times New Roman"/>
          <w:sz w:val="24"/>
          <w:szCs w:val="24"/>
        </w:rPr>
        <w:t>models</w:t>
      </w:r>
      <w:r w:rsidR="00351C5B">
        <w:rPr>
          <w:rFonts w:ascii="Times New Roman" w:hAnsi="Times New Roman" w:cs="Times New Roman"/>
          <w:sz w:val="24"/>
          <w:szCs w:val="24"/>
        </w:rPr>
        <w:t xml:space="preserve">, </w:t>
      </w:r>
      <w:r w:rsidR="00C576DA">
        <w:rPr>
          <w:rFonts w:ascii="Times New Roman" w:hAnsi="Times New Roman" w:cs="Times New Roman"/>
          <w:sz w:val="24"/>
          <w:szCs w:val="24"/>
        </w:rPr>
        <w:t>modified only at the last dense layer</w:t>
      </w:r>
      <w:r w:rsidR="00787EAB">
        <w:rPr>
          <w:rFonts w:ascii="Times New Roman" w:hAnsi="Times New Roman" w:cs="Times New Roman"/>
          <w:sz w:val="24"/>
          <w:szCs w:val="24"/>
        </w:rPr>
        <w:t xml:space="preserve"> </w:t>
      </w:r>
      <w:r w:rsidR="00787EAB">
        <w:rPr>
          <w:rFonts w:ascii="Times New Roman" w:hAnsi="Times New Roman" w:cs="Times New Roman"/>
          <w:sz w:val="24"/>
          <w:szCs w:val="24"/>
        </w:rPr>
        <w:lastRenderedPageBreak/>
        <w:t xml:space="preserve">(which need </w:t>
      </w:r>
      <w:r w:rsidR="008650E2">
        <w:rPr>
          <w:rFonts w:ascii="Times New Roman" w:hAnsi="Times New Roman" w:cs="Times New Roman"/>
          <w:sz w:val="24"/>
          <w:szCs w:val="24"/>
        </w:rPr>
        <w:t>the same number of neurons as number of classes).</w:t>
      </w:r>
      <w:r w:rsidR="009A5044">
        <w:rPr>
          <w:rFonts w:ascii="Times New Roman" w:hAnsi="Times New Roman" w:cs="Times New Roman"/>
          <w:sz w:val="24"/>
          <w:szCs w:val="24"/>
        </w:rPr>
        <w:t xml:space="preserve">  It would be possible to use</w:t>
      </w:r>
      <w:r w:rsidR="00401746">
        <w:rPr>
          <w:rFonts w:ascii="Times New Roman" w:hAnsi="Times New Roman" w:cs="Times New Roman"/>
          <w:sz w:val="24"/>
          <w:szCs w:val="24"/>
        </w:rPr>
        <w:t xml:space="preserve"> different structures for each sub-network, and even tailor sub-networks to their particular tasks.</w:t>
      </w:r>
    </w:p>
    <w:p w14:paraId="56C70494" w14:textId="7E00EAB0" w:rsidR="008D07CF" w:rsidRDefault="00242646" w:rsidP="008D07CF">
      <w:pPr>
        <w:spacing w:line="276" w:lineRule="auto"/>
        <w:ind w:firstLine="720"/>
        <w:rPr>
          <w:rFonts w:ascii="Times New Roman" w:hAnsi="Times New Roman" w:cs="Times New Roman"/>
          <w:sz w:val="24"/>
          <w:szCs w:val="24"/>
        </w:rPr>
      </w:pPr>
      <w:r w:rsidRPr="0079357C">
        <w:rPr>
          <w:rFonts w:ascii="Times New Roman" w:eastAsiaTheme="minorEastAsia" w:hAnsi="Times New Roman" w:cs="Times New Roman"/>
          <w:noProof/>
          <w:sz w:val="24"/>
          <w:szCs w:val="24"/>
        </w:rPr>
        <mc:AlternateContent>
          <mc:Choice Requires="wps">
            <w:drawing>
              <wp:anchor distT="45720" distB="45720" distL="114300" distR="114300" simplePos="0" relativeHeight="251673600" behindDoc="0" locked="0" layoutInCell="1" allowOverlap="1" wp14:anchorId="483DE5AB" wp14:editId="59E7C42D">
                <wp:simplePos x="0" y="0"/>
                <wp:positionH relativeFrom="column">
                  <wp:posOffset>-19050</wp:posOffset>
                </wp:positionH>
                <wp:positionV relativeFrom="paragraph">
                  <wp:posOffset>1499235</wp:posOffset>
                </wp:positionV>
                <wp:extent cx="2990850" cy="901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901700"/>
                        </a:xfrm>
                        <a:prstGeom prst="rect">
                          <a:avLst/>
                        </a:prstGeom>
                        <a:solidFill>
                          <a:srgbClr val="FFFFFF"/>
                        </a:solidFill>
                        <a:ln w="9525">
                          <a:noFill/>
                          <a:miter lim="800000"/>
                          <a:headEnd/>
                          <a:tailEnd/>
                        </a:ln>
                      </wps:spPr>
                      <wps:txbx>
                        <w:txbxContent>
                          <w:p w14:paraId="03868B44" w14:textId="62A1B364" w:rsidR="0079357C" w:rsidRPr="0079357C" w:rsidRDefault="0079357C" w:rsidP="00061D28">
                            <w:pPr>
                              <w:spacing w:line="240" w:lineRule="auto"/>
                              <w:ind w:left="-450" w:right="-420"/>
                              <w:jc w:val="center"/>
                              <w:rPr>
                                <w:rFonts w:eastAsiaTheme="minorEastAsia"/>
                                <w:sz w:val="24"/>
                                <w:szCs w:val="24"/>
                              </w:rPr>
                            </w:pPr>
                            <w:r>
                              <w:rPr>
                                <w:rFonts w:eastAsiaTheme="minorEastAsia"/>
                                <w:sz w:val="24"/>
                                <w:szCs w:val="24"/>
                              </w:rPr>
                              <w:t>Model Type-1</w:t>
                            </w:r>
                          </w:p>
                          <w:p w14:paraId="3CDEAD96" w14:textId="7B799CF0" w:rsidR="0079357C" w:rsidRDefault="0079357C" w:rsidP="00061D28">
                            <w:pPr>
                              <w:spacing w:line="240" w:lineRule="auto"/>
                              <w:ind w:left="-450" w:right="-420"/>
                            </w:pPr>
                            <m:oMathPara>
                              <m:oMath>
                                <m:r>
                                  <w:rPr>
                                    <w:rFonts w:ascii="Cambria Math" w:eastAsiaTheme="minorEastAsia" w:hAnsi="Cambria Math" w:cs="Times New Roman"/>
                                    <w:sz w:val="24"/>
                                    <w:szCs w:val="24"/>
                                  </w:rPr>
                                  <m:t xml:space="preserve">Computational Expense=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DE5AB" id="_x0000_s1032" type="#_x0000_t202" style="position:absolute;left:0;text-align:left;margin-left:-1.5pt;margin-top:118.05pt;width:235.5pt;height:7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" stroked="f">
                <v:textbox>
                  <w:txbxContent>
                    <w:p w14:paraId="03868B44" w14:textId="62A1B364" w:rsidR="0079357C" w:rsidRPr="0079357C" w:rsidRDefault="0079357C" w:rsidP="00061D28">
                      <w:pPr>
                        <w:spacing w:line="240" w:lineRule="auto"/>
                        <w:ind w:left="-450" w:right="-420"/>
                        <w:jc w:val="center"/>
                        <w:rPr>
                          <w:rFonts w:eastAsiaTheme="minorEastAsia"/>
                          <w:sz w:val="24"/>
                          <w:szCs w:val="24"/>
                        </w:rPr>
                      </w:pPr>
                      <w:r>
                        <w:rPr>
                          <w:rFonts w:eastAsiaTheme="minorEastAsia"/>
                          <w:sz w:val="24"/>
                          <w:szCs w:val="24"/>
                        </w:rPr>
                        <w:t>Model Type-1</w:t>
                      </w:r>
                    </w:p>
                    <w:p w14:paraId="3CDEAD96" w14:textId="7B799CF0" w:rsidR="0079357C" w:rsidRDefault="0079357C" w:rsidP="00061D28">
                      <w:pPr>
                        <w:spacing w:line="240" w:lineRule="auto"/>
                        <w:ind w:left="-450" w:right="-420"/>
                      </w:pPr>
                      <m:oMathPara>
                        <m:oMath>
                          <m:r>
                            <w:rPr>
                              <w:rFonts w:ascii="Cambria Math" w:eastAsiaTheme="minorEastAsia" w:hAnsi="Cambria Math" w:cs="Times New Roman"/>
                              <w:sz w:val="24"/>
                              <w:szCs w:val="24"/>
                            </w:rPr>
                            <m:t xml:space="preserve">Computational Expense=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Si</m:t>
                              </m:r>
                            </m:e>
                          </m:nary>
                        </m:oMath>
                      </m:oMathPara>
                    </w:p>
                  </w:txbxContent>
                </v:textbox>
                <w10:wrap type="square"/>
              </v:shape>
            </w:pict>
          </mc:Fallback>
        </mc:AlternateContent>
      </w:r>
      <w:r w:rsidR="00061D28" w:rsidRPr="002D25A9">
        <w:rPr>
          <w:noProof/>
        </w:rPr>
        <mc:AlternateContent>
          <mc:Choice Requires="wps">
            <w:drawing>
              <wp:anchor distT="45720" distB="45720" distL="114300" distR="114300" simplePos="0" relativeHeight="251671552" behindDoc="0" locked="0" layoutInCell="1" allowOverlap="1" wp14:anchorId="7E8A6A33" wp14:editId="4A9D2D86">
                <wp:simplePos x="0" y="0"/>
                <wp:positionH relativeFrom="column">
                  <wp:posOffset>2971800</wp:posOffset>
                </wp:positionH>
                <wp:positionV relativeFrom="paragraph">
                  <wp:posOffset>1499235</wp:posOffset>
                </wp:positionV>
                <wp:extent cx="3108325" cy="9017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325" cy="901700"/>
                        </a:xfrm>
                        <a:prstGeom prst="rect">
                          <a:avLst/>
                        </a:prstGeom>
                        <a:solidFill>
                          <a:srgbClr val="FFFFFF"/>
                        </a:solidFill>
                        <a:ln w="9525">
                          <a:noFill/>
                          <a:miter lim="800000"/>
                          <a:headEnd/>
                          <a:tailEnd/>
                        </a:ln>
                      </wps:spPr>
                      <wps:txbx>
                        <w:txbxContent>
                          <w:p w14:paraId="2700CF58" w14:textId="6EAA1DF9" w:rsidR="002D25A9" w:rsidRPr="002D25A9" w:rsidRDefault="002D25A9" w:rsidP="00087B03">
                            <w:pPr>
                              <w:spacing w:line="240" w:lineRule="auto"/>
                              <w:ind w:right="75"/>
                              <w:jc w:val="center"/>
                              <w:rPr>
                                <w:rFonts w:eastAsiaTheme="minorEastAsia"/>
                                <w:iCs/>
                              </w:rPr>
                            </w:pPr>
                            <w:r>
                              <w:rPr>
                                <w:rFonts w:eastAsiaTheme="minorEastAsia"/>
                                <w:iCs/>
                              </w:rPr>
                              <w:t xml:space="preserve">Model </w:t>
                            </w:r>
                            <w:r w:rsidR="0079357C">
                              <w:rPr>
                                <w:rFonts w:eastAsiaTheme="minorEastAsia"/>
                                <w:iCs/>
                              </w:rPr>
                              <w:t>Type-2</w:t>
                            </w:r>
                          </w:p>
                          <w:p w14:paraId="15D267F6" w14:textId="2EA5BAED" w:rsidR="002D25A9" w:rsidRDefault="002D25A9" w:rsidP="00061D28">
                            <w:pPr>
                              <w:spacing w:line="240" w:lineRule="auto"/>
                              <w:ind w:right="430"/>
                            </w:pPr>
                            <m:oMathPara>
                              <m:oMath>
                                <m:r>
                                  <w:rPr>
                                    <w:rFonts w:ascii="Cambria Math" w:eastAsiaTheme="minorEastAsia" w:hAnsi="Cambria Math" w:cs="Times New Roman"/>
                                  </w:rPr>
                                  <m:t>Computational Expense</m:t>
                                </m:r>
                                <m:r>
                                  <w:rPr>
                                    <w:rFonts w:ascii="Cambria Math" w:eastAsia="Cambria Math" w:hAnsi="Cambria Math" w:cs="Cambria Math"/>
                                  </w:rPr>
                                  <m:t>=</m:t>
                                </m:r>
                                <m:r>
                                  <m:rPr>
                                    <m:sty m:val="p"/>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L2</m:t>
                                    </m:r>
                                  </m:e>
                                  <m:sub>
                                    <m:r>
                                      <w:rPr>
                                        <w:rFonts w:ascii="Cambria Math" w:eastAsiaTheme="minorEastAsia" w:hAnsi="Cambria Math" w:cs="Times New Roman"/>
                                      </w:rPr>
                                      <m:t>Sx</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L1</m:t>
                                        </m:r>
                                      </m:e>
                                      <m:sub>
                                        <m:r>
                                          <w:rPr>
                                            <w:rFonts w:ascii="Cambria Math" w:eastAsiaTheme="minorEastAsia" w:hAnsi="Cambria Math" w:cs="Times New Roman"/>
                                          </w:rPr>
                                          <m:t>Si</m:t>
                                        </m:r>
                                      </m:sub>
                                    </m:sSub>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A6A33" id="_x0000_s1033" type="#_x0000_t202" style="position:absolute;left:0;text-align:left;margin-left:234pt;margin-top:118.05pt;width:244.75pt;height:7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" stroked="f">
                <v:textbox>
                  <w:txbxContent>
                    <w:p w14:paraId="2700CF58" w14:textId="6EAA1DF9" w:rsidR="002D25A9" w:rsidRPr="002D25A9" w:rsidRDefault="002D25A9" w:rsidP="00087B03">
                      <w:pPr>
                        <w:spacing w:line="240" w:lineRule="auto"/>
                        <w:ind w:right="75"/>
                        <w:jc w:val="center"/>
                        <w:rPr>
                          <w:rFonts w:eastAsiaTheme="minorEastAsia"/>
                          <w:iCs/>
                        </w:rPr>
                      </w:pPr>
                      <w:r>
                        <w:rPr>
                          <w:rFonts w:eastAsiaTheme="minorEastAsia"/>
                          <w:iCs/>
                        </w:rPr>
                        <w:t xml:space="preserve">Model </w:t>
                      </w:r>
                      <w:r w:rsidR="0079357C">
                        <w:rPr>
                          <w:rFonts w:eastAsiaTheme="minorEastAsia"/>
                          <w:iCs/>
                        </w:rPr>
                        <w:t>Type-2</w:t>
                      </w:r>
                    </w:p>
                    <w:p w14:paraId="15D267F6" w14:textId="2EA5BAED" w:rsidR="002D25A9" w:rsidRDefault="002D25A9" w:rsidP="00061D28">
                      <w:pPr>
                        <w:spacing w:line="240" w:lineRule="auto"/>
                        <w:ind w:right="430"/>
                      </w:pPr>
                      <m:oMathPara>
                        <m:oMath>
                          <m:r>
                            <w:rPr>
                              <w:rFonts w:ascii="Cambria Math" w:eastAsiaTheme="minorEastAsia" w:hAnsi="Cambria Math" w:cs="Times New Roman"/>
                            </w:rPr>
                            <m:t>Computational Expense</m:t>
                          </m:r>
                          <m:r>
                            <w:rPr>
                              <w:rFonts w:ascii="Cambria Math" w:eastAsia="Cambria Math" w:hAnsi="Cambria Math" w:cs="Cambria Math"/>
                            </w:rPr>
                            <m:t>=</m:t>
                          </m:r>
                          <m:r>
                            <m:rPr>
                              <m:sty m:val="p"/>
                            </m:rP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L2</m:t>
                              </m:r>
                            </m:e>
                            <m:sub>
                              <m:r>
                                <w:rPr>
                                  <w:rFonts w:ascii="Cambria Math" w:eastAsiaTheme="minorEastAsia" w:hAnsi="Cambria Math" w:cs="Times New Roman"/>
                                </w:rPr>
                                <m:t>Sx</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L1</m:t>
                                  </m:r>
                                </m:e>
                                <m:sub>
                                  <m:r>
                                    <w:rPr>
                                      <w:rFonts w:ascii="Cambria Math" w:eastAsiaTheme="minorEastAsia" w:hAnsi="Cambria Math" w:cs="Times New Roman"/>
                                    </w:rPr>
                                    <m:t>Si</m:t>
                                  </m:r>
                                </m:sub>
                              </m:sSub>
                            </m:e>
                          </m:nary>
                        </m:oMath>
                      </m:oMathPara>
                    </w:p>
                  </w:txbxContent>
                </v:textbox>
                <w10:wrap type="square"/>
              </v:shape>
            </w:pict>
          </mc:Fallback>
        </mc:AlternateContent>
      </w:r>
      <w:r w:rsidR="008D686A" w:rsidRPr="008D686A">
        <w:rPr>
          <w:rFonts w:ascii="Times New Roman" w:hAnsi="Times New Roman" w:cs="Times New Roman"/>
          <w:b/>
          <w:bCs/>
          <w:noProof/>
          <w:sz w:val="28"/>
          <w:szCs w:val="28"/>
        </w:rPr>
        <mc:AlternateContent>
          <mc:Choice Requires="wps">
            <w:drawing>
              <wp:anchor distT="45720" distB="45720" distL="114300" distR="114300" simplePos="0" relativeHeight="251675648" behindDoc="0" locked="0" layoutInCell="1" allowOverlap="1" wp14:anchorId="0492566C" wp14:editId="74A356AF">
                <wp:simplePos x="0" y="0"/>
                <wp:positionH relativeFrom="column">
                  <wp:posOffset>38100</wp:posOffset>
                </wp:positionH>
                <wp:positionV relativeFrom="paragraph">
                  <wp:posOffset>2470785</wp:posOffset>
                </wp:positionV>
                <wp:extent cx="5829300" cy="613923"/>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13923"/>
                        </a:xfrm>
                        <a:prstGeom prst="rect">
                          <a:avLst/>
                        </a:prstGeom>
                        <a:solidFill>
                          <a:srgbClr val="FFFFFF"/>
                        </a:solidFill>
                        <a:ln w="9525">
                          <a:noFill/>
                          <a:miter lim="800000"/>
                          <a:headEnd/>
                          <a:tailEnd/>
                        </a:ln>
                      </wps:spPr>
                      <wps:txbx>
                        <w:txbxContent>
                          <w:p w14:paraId="37577E28" w14:textId="7B809CF8" w:rsidR="008D686A" w:rsidRDefault="008D686A">
                            <w:r>
                              <w:t>Where:</w:t>
                            </w:r>
                          </w:p>
                          <w:p w14:paraId="3D5DB73D" w14:textId="397FD18D" w:rsidR="008D686A" w:rsidRDefault="00DA134C">
                            <w:r>
                              <w:t>L1 = Layer 1</w:t>
                            </w:r>
                            <w:r w:rsidR="0012290A">
                              <w:tab/>
                              <w:t>L2 = Layer 2</w:t>
                            </w:r>
                            <w:r w:rsidR="0012290A">
                              <w:tab/>
                              <w:t xml:space="preserve"> n = Number of Tasks</w:t>
                            </w:r>
                            <w:r w:rsidR="0012290A">
                              <w:tab/>
                              <w:t>S = Sub-Network</w:t>
                            </w:r>
                            <w:r w:rsidR="00EC6164">
                              <w:t xml:space="preserve">       </w:t>
                            </w:r>
                            <w:r w:rsidR="006749E5">
                              <w:t xml:space="preserve">x = </w:t>
                            </w:r>
                            <w:r w:rsidR="00EC6164">
                              <w:t xml:space="preserve">Task Appropriate </w:t>
                            </w:r>
                          </w:p>
                          <w:p w14:paraId="76BA4CCD" w14:textId="69131F83" w:rsidR="0012290A" w:rsidRDefault="0012290A" w:rsidP="0012290A">
                            <w:r>
                              <w:tab/>
                            </w:r>
                          </w:p>
                          <w:p w14:paraId="40E4079C" w14:textId="6421592B" w:rsidR="00DA134C" w:rsidRDefault="00DA134C" w:rsidP="001229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92566C" id="_x0000_s1034" type="#_x0000_t202" style="position:absolute;left:0;text-align:left;margin-left:3pt;margin-top:194.55pt;width:459pt;height:48.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VCIwIAACI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" stroked="f">
                <v:textbox>
                  <w:txbxContent>
                    <w:p w14:paraId="37577E28" w14:textId="7B809CF8" w:rsidR="008D686A" w:rsidRDefault="008D686A">
                      <w:r>
                        <w:t>Where:</w:t>
                      </w:r>
                    </w:p>
                    <w:p w14:paraId="3D5DB73D" w14:textId="397FD18D" w:rsidR="008D686A" w:rsidRDefault="00DA134C">
                      <w:r>
                        <w:t>L1 = Layer 1</w:t>
                      </w:r>
                      <w:r w:rsidR="0012290A">
                        <w:tab/>
                        <w:t>L2 = Layer 2</w:t>
                      </w:r>
                      <w:r w:rsidR="0012290A">
                        <w:tab/>
                        <w:t xml:space="preserve"> n = Number of Tasks</w:t>
                      </w:r>
                      <w:r w:rsidR="0012290A">
                        <w:tab/>
                        <w:t>S = Sub-Network</w:t>
                      </w:r>
                      <w:r w:rsidR="00EC6164">
                        <w:t xml:space="preserve">       </w:t>
                      </w:r>
                      <w:r w:rsidR="006749E5">
                        <w:t xml:space="preserve">x = </w:t>
                      </w:r>
                      <w:r w:rsidR="00EC6164">
                        <w:t xml:space="preserve">Task Appropriate </w:t>
                      </w:r>
                    </w:p>
                    <w:p w14:paraId="76BA4CCD" w14:textId="69131F83" w:rsidR="0012290A" w:rsidRDefault="0012290A" w:rsidP="0012290A">
                      <w:r>
                        <w:tab/>
                      </w:r>
                    </w:p>
                    <w:p w14:paraId="40E4079C" w14:textId="6421592B" w:rsidR="00DA134C" w:rsidRDefault="00DA134C" w:rsidP="0012290A"/>
                  </w:txbxContent>
                </v:textbox>
                <w10:wrap type="square"/>
              </v:shape>
            </w:pict>
          </mc:Fallback>
        </mc:AlternateContent>
      </w:r>
      <w:r w:rsidR="00FC4557">
        <w:rPr>
          <w:rFonts w:ascii="Times New Roman" w:hAnsi="Times New Roman" w:cs="Times New Roman"/>
          <w:sz w:val="24"/>
          <w:szCs w:val="24"/>
        </w:rPr>
        <w:t>It should</w:t>
      </w:r>
      <w:r w:rsidR="00401746">
        <w:rPr>
          <w:rFonts w:ascii="Times New Roman" w:hAnsi="Times New Roman" w:cs="Times New Roman"/>
          <w:sz w:val="24"/>
          <w:szCs w:val="24"/>
        </w:rPr>
        <w:t xml:space="preserve"> also</w:t>
      </w:r>
      <w:r w:rsidR="00FC4557">
        <w:rPr>
          <w:rFonts w:ascii="Times New Roman" w:hAnsi="Times New Roman" w:cs="Times New Roman"/>
          <w:sz w:val="24"/>
          <w:szCs w:val="24"/>
        </w:rPr>
        <w:t xml:space="preserve"> be mentioned that during these analyses</w:t>
      </w:r>
      <w:r w:rsidR="007E0F91">
        <w:rPr>
          <w:rFonts w:ascii="Times New Roman" w:hAnsi="Times New Roman" w:cs="Times New Roman"/>
          <w:sz w:val="24"/>
          <w:szCs w:val="24"/>
        </w:rPr>
        <w:t>, type-2 models run each image through all second layer sub-networks.  W</w:t>
      </w:r>
      <w:r w:rsidR="00982C17">
        <w:rPr>
          <w:rFonts w:ascii="Times New Roman" w:hAnsi="Times New Roman" w:cs="Times New Roman"/>
          <w:sz w:val="24"/>
          <w:szCs w:val="24"/>
        </w:rPr>
        <w:t xml:space="preserve">hile not implemented here, it would be possible to limit the amount of </w:t>
      </w:r>
      <w:r w:rsidR="00A54825">
        <w:rPr>
          <w:rFonts w:ascii="Times New Roman" w:hAnsi="Times New Roman" w:cs="Times New Roman"/>
          <w:sz w:val="24"/>
          <w:szCs w:val="24"/>
        </w:rPr>
        <w:t xml:space="preserve">second layer </w:t>
      </w:r>
      <w:r w:rsidR="00982C17">
        <w:rPr>
          <w:rFonts w:ascii="Times New Roman" w:hAnsi="Times New Roman" w:cs="Times New Roman"/>
          <w:sz w:val="24"/>
          <w:szCs w:val="24"/>
        </w:rPr>
        <w:t>sub-networks used</w:t>
      </w:r>
      <w:r w:rsidR="00A54825">
        <w:rPr>
          <w:rFonts w:ascii="Times New Roman" w:hAnsi="Times New Roman" w:cs="Times New Roman"/>
          <w:sz w:val="24"/>
          <w:szCs w:val="24"/>
        </w:rPr>
        <w:t xml:space="preserve"> for type-2 models to just one sub-network</w:t>
      </w:r>
      <w:r w:rsidR="00342E0B">
        <w:rPr>
          <w:rFonts w:ascii="Times New Roman" w:hAnsi="Times New Roman" w:cs="Times New Roman"/>
          <w:sz w:val="24"/>
          <w:szCs w:val="24"/>
        </w:rPr>
        <w:t xml:space="preserve"> per image.   This could be accomplished by only </w:t>
      </w:r>
      <w:r w:rsidR="00A2437C">
        <w:rPr>
          <w:rFonts w:ascii="Times New Roman" w:hAnsi="Times New Roman" w:cs="Times New Roman"/>
          <w:sz w:val="24"/>
          <w:szCs w:val="24"/>
        </w:rPr>
        <w:t xml:space="preserve">sending images to the appropriate second layer </w:t>
      </w:r>
      <w:r w:rsidR="00203C63">
        <w:rPr>
          <w:rFonts w:ascii="Times New Roman" w:hAnsi="Times New Roman" w:cs="Times New Roman"/>
          <w:sz w:val="24"/>
          <w:szCs w:val="24"/>
        </w:rPr>
        <w:t xml:space="preserve">sub-networks as identified by the first layer sub-networks.  </w:t>
      </w:r>
      <w:r w:rsidR="00D20BE0">
        <w:rPr>
          <w:rFonts w:ascii="Times New Roman" w:hAnsi="Times New Roman" w:cs="Times New Roman"/>
          <w:sz w:val="24"/>
          <w:szCs w:val="24"/>
        </w:rPr>
        <w:t>This would reduce the prediction time</w:t>
      </w:r>
      <w:r w:rsidR="001842D0">
        <w:rPr>
          <w:rFonts w:ascii="Times New Roman" w:hAnsi="Times New Roman" w:cs="Times New Roman"/>
          <w:sz w:val="24"/>
          <w:szCs w:val="24"/>
        </w:rPr>
        <w:t xml:space="preserve"> by almost half.</w:t>
      </w:r>
      <w:r w:rsidR="00CC22A7">
        <w:rPr>
          <w:rFonts w:ascii="Times New Roman" w:hAnsi="Times New Roman" w:cs="Times New Roman"/>
          <w:sz w:val="24"/>
          <w:szCs w:val="24"/>
        </w:rPr>
        <w:t xml:space="preserve">  </w:t>
      </w:r>
      <w:r w:rsidR="00786EA8">
        <w:rPr>
          <w:rFonts w:ascii="Times New Roman" w:hAnsi="Times New Roman" w:cs="Times New Roman"/>
          <w:sz w:val="24"/>
          <w:szCs w:val="24"/>
        </w:rPr>
        <w:t>Theoretical c</w:t>
      </w:r>
      <w:r w:rsidR="00CC22A7">
        <w:rPr>
          <w:rFonts w:ascii="Times New Roman" w:hAnsi="Times New Roman" w:cs="Times New Roman"/>
          <w:sz w:val="24"/>
          <w:szCs w:val="24"/>
        </w:rPr>
        <w:t xml:space="preserve">omputational </w:t>
      </w:r>
      <w:r w:rsidR="00786EA8">
        <w:rPr>
          <w:rFonts w:ascii="Times New Roman" w:hAnsi="Times New Roman" w:cs="Times New Roman"/>
          <w:sz w:val="24"/>
          <w:szCs w:val="24"/>
        </w:rPr>
        <w:t xml:space="preserve">expenses (training and prediction) </w:t>
      </w:r>
      <w:r w:rsidR="00CC22A7">
        <w:rPr>
          <w:rFonts w:ascii="Times New Roman" w:hAnsi="Times New Roman" w:cs="Times New Roman"/>
          <w:sz w:val="24"/>
          <w:szCs w:val="24"/>
        </w:rPr>
        <w:t>for both</w:t>
      </w:r>
      <w:r w:rsidR="00786EA8">
        <w:rPr>
          <w:rFonts w:ascii="Times New Roman" w:hAnsi="Times New Roman" w:cs="Times New Roman"/>
          <w:sz w:val="24"/>
          <w:szCs w:val="24"/>
        </w:rPr>
        <w:t xml:space="preserve"> </w:t>
      </w:r>
      <w:r w:rsidR="00736968">
        <w:rPr>
          <w:rFonts w:ascii="Times New Roman" w:hAnsi="Times New Roman" w:cs="Times New Roman"/>
          <w:sz w:val="24"/>
          <w:szCs w:val="24"/>
        </w:rPr>
        <w:t>techniques</w:t>
      </w:r>
      <w:r w:rsidR="00786EA8">
        <w:rPr>
          <w:rFonts w:ascii="Times New Roman" w:hAnsi="Times New Roman" w:cs="Times New Roman"/>
          <w:sz w:val="24"/>
          <w:szCs w:val="24"/>
        </w:rPr>
        <w:t xml:space="preserve"> could be represented by the equations below</w:t>
      </w:r>
      <w:r w:rsidR="008D07CF">
        <w:rPr>
          <w:rFonts w:ascii="Times New Roman" w:hAnsi="Times New Roman" w:cs="Times New Roman"/>
          <w:sz w:val="24"/>
          <w:szCs w:val="24"/>
        </w:rPr>
        <w:t>.</w:t>
      </w:r>
    </w:p>
    <w:p w14:paraId="7780F0F5" w14:textId="77777777" w:rsidR="0017099B" w:rsidRDefault="0017099B" w:rsidP="00570588">
      <w:pPr>
        <w:spacing w:line="276" w:lineRule="auto"/>
        <w:rPr>
          <w:rFonts w:ascii="Times New Roman" w:hAnsi="Times New Roman" w:cs="Times New Roman"/>
          <w:sz w:val="24"/>
          <w:szCs w:val="24"/>
        </w:rPr>
      </w:pPr>
    </w:p>
    <w:p w14:paraId="291AB27E" w14:textId="7F508CD7" w:rsidR="00114C20" w:rsidRPr="00C30DE7" w:rsidRDefault="00570588" w:rsidP="00570588">
      <w:pPr>
        <w:pStyle w:val="ListParagraph"/>
        <w:numPr>
          <w:ilvl w:val="0"/>
          <w:numId w:val="4"/>
        </w:numPr>
        <w:spacing w:line="276" w:lineRule="auto"/>
        <w:rPr>
          <w:rFonts w:ascii="Times New Roman" w:hAnsi="Times New Roman" w:cs="Times New Roman"/>
          <w:b/>
          <w:bCs/>
          <w:sz w:val="32"/>
          <w:szCs w:val="32"/>
        </w:rPr>
      </w:pPr>
      <w:r>
        <w:rPr>
          <w:rFonts w:ascii="Times New Roman" w:hAnsi="Times New Roman" w:cs="Times New Roman"/>
          <w:b/>
          <w:bCs/>
          <w:sz w:val="32"/>
          <w:szCs w:val="32"/>
        </w:rPr>
        <w:t>Conclusions</w:t>
      </w:r>
    </w:p>
    <w:p w14:paraId="61531357" w14:textId="392C5606" w:rsidR="00AE351F" w:rsidRDefault="00AE351F" w:rsidP="00AE351F">
      <w:pPr>
        <w:spacing w:line="276" w:lineRule="auto"/>
        <w:ind w:firstLine="450"/>
        <w:rPr>
          <w:rFonts w:ascii="Times New Roman" w:hAnsi="Times New Roman" w:cs="Times New Roman"/>
          <w:sz w:val="24"/>
          <w:szCs w:val="24"/>
        </w:rPr>
      </w:pPr>
      <w:r>
        <w:rPr>
          <w:rFonts w:ascii="Times New Roman" w:hAnsi="Times New Roman" w:cs="Times New Roman"/>
          <w:sz w:val="24"/>
          <w:szCs w:val="24"/>
        </w:rPr>
        <w:t xml:space="preserve">The techniques presented here performed better than expected, </w:t>
      </w:r>
      <w:r w:rsidR="003A07A2">
        <w:rPr>
          <w:rFonts w:ascii="Times New Roman" w:hAnsi="Times New Roman" w:cs="Times New Roman"/>
          <w:sz w:val="24"/>
          <w:szCs w:val="24"/>
        </w:rPr>
        <w:t xml:space="preserve">with the final three-task (apple, peach, and cherry) </w:t>
      </w:r>
      <w:r w:rsidR="00190296">
        <w:rPr>
          <w:rFonts w:ascii="Times New Roman" w:hAnsi="Times New Roman" w:cs="Times New Roman"/>
          <w:sz w:val="24"/>
          <w:szCs w:val="24"/>
        </w:rPr>
        <w:t xml:space="preserve">CIL </w:t>
      </w:r>
      <w:r w:rsidR="003A07A2">
        <w:rPr>
          <w:rFonts w:ascii="Times New Roman" w:hAnsi="Times New Roman" w:cs="Times New Roman"/>
          <w:sz w:val="24"/>
          <w:szCs w:val="24"/>
        </w:rPr>
        <w:t>mo</w:t>
      </w:r>
      <w:r w:rsidR="00190296">
        <w:rPr>
          <w:rFonts w:ascii="Times New Roman" w:hAnsi="Times New Roman" w:cs="Times New Roman"/>
          <w:sz w:val="24"/>
          <w:szCs w:val="24"/>
        </w:rPr>
        <w:t xml:space="preserve">dels </w:t>
      </w:r>
      <w:r>
        <w:rPr>
          <w:rFonts w:ascii="Times New Roman" w:hAnsi="Times New Roman" w:cs="Times New Roman"/>
          <w:sz w:val="24"/>
          <w:szCs w:val="24"/>
        </w:rPr>
        <w:t>performing no worse than a traditional CNN model trained on all classes at once (non-</w:t>
      </w:r>
      <w:r w:rsidR="001A4F51">
        <w:rPr>
          <w:rFonts w:ascii="Times New Roman" w:hAnsi="Times New Roman" w:cs="Times New Roman"/>
          <w:sz w:val="24"/>
          <w:szCs w:val="24"/>
        </w:rPr>
        <w:t>CIL</w:t>
      </w:r>
      <w:r>
        <w:rPr>
          <w:rFonts w:ascii="Times New Roman" w:hAnsi="Times New Roman" w:cs="Times New Roman"/>
          <w:sz w:val="24"/>
          <w:szCs w:val="24"/>
        </w:rPr>
        <w:t>).</w:t>
      </w:r>
      <w:r w:rsidR="00190296">
        <w:rPr>
          <w:rFonts w:ascii="Times New Roman" w:hAnsi="Times New Roman" w:cs="Times New Roman"/>
          <w:sz w:val="24"/>
          <w:szCs w:val="24"/>
        </w:rPr>
        <w:t xml:space="preserve">  </w:t>
      </w:r>
      <w:r w:rsidR="008F6FB6">
        <w:rPr>
          <w:rFonts w:ascii="Times New Roman" w:hAnsi="Times New Roman" w:cs="Times New Roman"/>
          <w:sz w:val="24"/>
          <w:szCs w:val="24"/>
        </w:rPr>
        <w:t>Th</w:t>
      </w:r>
      <w:r w:rsidR="00B305CE">
        <w:rPr>
          <w:rFonts w:ascii="Times New Roman" w:hAnsi="Times New Roman" w:cs="Times New Roman"/>
          <w:sz w:val="24"/>
          <w:szCs w:val="24"/>
        </w:rPr>
        <w:t>e ‘other’ class proved instrumental in task identification, wi</w:t>
      </w:r>
      <w:r w:rsidR="00A01A21">
        <w:rPr>
          <w:rFonts w:ascii="Times New Roman" w:hAnsi="Times New Roman" w:cs="Times New Roman"/>
          <w:sz w:val="24"/>
          <w:szCs w:val="24"/>
        </w:rPr>
        <w:t xml:space="preserve">th off-target images </w:t>
      </w:r>
      <w:r w:rsidR="00E4159E">
        <w:rPr>
          <w:rFonts w:ascii="Times New Roman" w:hAnsi="Times New Roman" w:cs="Times New Roman"/>
          <w:sz w:val="24"/>
          <w:szCs w:val="24"/>
        </w:rPr>
        <w:t xml:space="preserve">consistently </w:t>
      </w:r>
      <w:r w:rsidR="00A01A21">
        <w:rPr>
          <w:rFonts w:ascii="Times New Roman" w:hAnsi="Times New Roman" w:cs="Times New Roman"/>
          <w:sz w:val="24"/>
          <w:szCs w:val="24"/>
        </w:rPr>
        <w:t>generalizing closer to the ‘other’ class</w:t>
      </w:r>
      <w:r w:rsidR="00E4159E">
        <w:rPr>
          <w:rFonts w:ascii="Times New Roman" w:hAnsi="Times New Roman" w:cs="Times New Roman"/>
          <w:sz w:val="24"/>
          <w:szCs w:val="24"/>
        </w:rPr>
        <w:t xml:space="preserve"> with</w:t>
      </w:r>
      <w:r w:rsidR="001A4F51">
        <w:rPr>
          <w:rFonts w:ascii="Times New Roman" w:hAnsi="Times New Roman" w:cs="Times New Roman"/>
          <w:sz w:val="24"/>
          <w:szCs w:val="24"/>
        </w:rPr>
        <w:t xml:space="preserve">in </w:t>
      </w:r>
      <w:r w:rsidR="00E4159E">
        <w:rPr>
          <w:rFonts w:ascii="Times New Roman" w:hAnsi="Times New Roman" w:cs="Times New Roman"/>
          <w:sz w:val="24"/>
          <w:szCs w:val="24"/>
        </w:rPr>
        <w:t xml:space="preserve">off-target models than </w:t>
      </w:r>
      <w:r w:rsidR="00DB2F07">
        <w:rPr>
          <w:rFonts w:ascii="Times New Roman" w:hAnsi="Times New Roman" w:cs="Times New Roman"/>
          <w:sz w:val="24"/>
          <w:szCs w:val="24"/>
        </w:rPr>
        <w:t xml:space="preserve">on-target images did </w:t>
      </w:r>
      <w:r w:rsidR="00C61E6A">
        <w:rPr>
          <w:rFonts w:ascii="Times New Roman" w:hAnsi="Times New Roman" w:cs="Times New Roman"/>
          <w:sz w:val="24"/>
          <w:szCs w:val="24"/>
        </w:rPr>
        <w:t>within</w:t>
      </w:r>
      <w:r w:rsidR="00DB2F07">
        <w:rPr>
          <w:rFonts w:ascii="Times New Roman" w:hAnsi="Times New Roman" w:cs="Times New Roman"/>
          <w:sz w:val="24"/>
          <w:szCs w:val="24"/>
        </w:rPr>
        <w:t xml:space="preserve"> on-target models.  </w:t>
      </w:r>
      <w:r w:rsidR="007265FE">
        <w:rPr>
          <w:rFonts w:ascii="Times New Roman" w:hAnsi="Times New Roman" w:cs="Times New Roman"/>
          <w:sz w:val="24"/>
          <w:szCs w:val="24"/>
        </w:rPr>
        <w:t>Further experimentation with these techniques</w:t>
      </w:r>
      <w:r w:rsidR="00E07618">
        <w:rPr>
          <w:rFonts w:ascii="Times New Roman" w:hAnsi="Times New Roman" w:cs="Times New Roman"/>
          <w:sz w:val="24"/>
          <w:szCs w:val="24"/>
        </w:rPr>
        <w:t>,</w:t>
      </w:r>
      <w:r w:rsidR="00523885">
        <w:rPr>
          <w:rFonts w:ascii="Times New Roman" w:hAnsi="Times New Roman" w:cs="Times New Roman"/>
          <w:sz w:val="24"/>
          <w:szCs w:val="24"/>
        </w:rPr>
        <w:t xml:space="preserve"> such as</w:t>
      </w:r>
      <w:r w:rsidR="00A11F70">
        <w:rPr>
          <w:rFonts w:ascii="Times New Roman" w:hAnsi="Times New Roman" w:cs="Times New Roman"/>
          <w:sz w:val="24"/>
          <w:szCs w:val="24"/>
        </w:rPr>
        <w:t xml:space="preserve"> increasing the number of incremental </w:t>
      </w:r>
      <w:r w:rsidR="00E07618">
        <w:rPr>
          <w:rFonts w:ascii="Times New Roman" w:hAnsi="Times New Roman" w:cs="Times New Roman"/>
          <w:sz w:val="24"/>
          <w:szCs w:val="24"/>
        </w:rPr>
        <w:t>tasks</w:t>
      </w:r>
      <w:r w:rsidR="00A11F70">
        <w:rPr>
          <w:rFonts w:ascii="Times New Roman" w:hAnsi="Times New Roman" w:cs="Times New Roman"/>
          <w:sz w:val="24"/>
          <w:szCs w:val="24"/>
        </w:rPr>
        <w:t>,</w:t>
      </w:r>
      <w:r w:rsidR="00E07618">
        <w:rPr>
          <w:rFonts w:ascii="Times New Roman" w:hAnsi="Times New Roman" w:cs="Times New Roman"/>
          <w:sz w:val="24"/>
          <w:szCs w:val="24"/>
        </w:rPr>
        <w:t xml:space="preserve"> </w:t>
      </w:r>
      <w:r w:rsidR="00A11F70">
        <w:rPr>
          <w:rFonts w:ascii="Times New Roman" w:hAnsi="Times New Roman" w:cs="Times New Roman"/>
          <w:sz w:val="24"/>
          <w:szCs w:val="24"/>
        </w:rPr>
        <w:t xml:space="preserve">or </w:t>
      </w:r>
      <w:r w:rsidR="00E07618">
        <w:rPr>
          <w:rFonts w:ascii="Times New Roman" w:hAnsi="Times New Roman" w:cs="Times New Roman"/>
          <w:sz w:val="24"/>
          <w:szCs w:val="24"/>
        </w:rPr>
        <w:t xml:space="preserve">changing the composition of the ‘other’ class would </w:t>
      </w:r>
      <w:r w:rsidR="009D1529">
        <w:rPr>
          <w:rFonts w:ascii="Times New Roman" w:hAnsi="Times New Roman" w:cs="Times New Roman"/>
          <w:sz w:val="24"/>
          <w:szCs w:val="24"/>
        </w:rPr>
        <w:t xml:space="preserve">be desirable.  However, the techniques presented here </w:t>
      </w:r>
      <w:r w:rsidR="003D7C27">
        <w:rPr>
          <w:rFonts w:ascii="Times New Roman" w:hAnsi="Times New Roman" w:cs="Times New Roman"/>
          <w:sz w:val="24"/>
          <w:szCs w:val="24"/>
        </w:rPr>
        <w:t xml:space="preserve">offer a promising route to continuous learning models with linear </w:t>
      </w:r>
      <w:r w:rsidR="00323386">
        <w:rPr>
          <w:rFonts w:ascii="Times New Roman" w:hAnsi="Times New Roman" w:cs="Times New Roman"/>
          <w:sz w:val="24"/>
          <w:szCs w:val="24"/>
        </w:rPr>
        <w:t>computational cost expanse.</w:t>
      </w:r>
    </w:p>
    <w:p w14:paraId="4BFB9FB8" w14:textId="6D7749E4" w:rsidR="00B01198" w:rsidRDefault="00704725" w:rsidP="00E12FFE">
      <w:pPr>
        <w:spacing w:line="276" w:lineRule="auto"/>
        <w:ind w:firstLine="450"/>
        <w:rPr>
          <w:rFonts w:ascii="Times New Roman" w:hAnsi="Times New Roman" w:cs="Times New Roman"/>
          <w:sz w:val="24"/>
          <w:szCs w:val="24"/>
        </w:rPr>
      </w:pPr>
      <w:r>
        <w:rPr>
          <w:rFonts w:ascii="Times New Roman" w:hAnsi="Times New Roman" w:cs="Times New Roman"/>
          <w:sz w:val="24"/>
          <w:szCs w:val="24"/>
        </w:rPr>
        <w:t xml:space="preserve">These </w:t>
      </w:r>
      <w:r w:rsidR="00926DF1">
        <w:rPr>
          <w:rFonts w:ascii="Times New Roman" w:hAnsi="Times New Roman" w:cs="Times New Roman"/>
          <w:sz w:val="24"/>
          <w:szCs w:val="24"/>
        </w:rPr>
        <w:t>methods</w:t>
      </w:r>
      <w:r>
        <w:rPr>
          <w:rFonts w:ascii="Times New Roman" w:hAnsi="Times New Roman" w:cs="Times New Roman"/>
          <w:sz w:val="24"/>
          <w:szCs w:val="24"/>
        </w:rPr>
        <w:t xml:space="preserve"> are useful for </w:t>
      </w:r>
      <w:r w:rsidR="00B01ABE">
        <w:rPr>
          <w:rFonts w:ascii="Times New Roman" w:hAnsi="Times New Roman" w:cs="Times New Roman"/>
          <w:sz w:val="24"/>
          <w:szCs w:val="24"/>
        </w:rPr>
        <w:t xml:space="preserve">incrementally </w:t>
      </w:r>
      <w:r w:rsidR="00147D1D">
        <w:rPr>
          <w:rFonts w:ascii="Times New Roman" w:hAnsi="Times New Roman" w:cs="Times New Roman"/>
          <w:sz w:val="24"/>
          <w:szCs w:val="24"/>
        </w:rPr>
        <w:t>adding more task</w:t>
      </w:r>
      <w:r w:rsidR="00706929">
        <w:rPr>
          <w:rFonts w:ascii="Times New Roman" w:hAnsi="Times New Roman" w:cs="Times New Roman"/>
          <w:sz w:val="24"/>
          <w:szCs w:val="24"/>
        </w:rPr>
        <w:t>s</w:t>
      </w:r>
      <w:r w:rsidR="00147D1D">
        <w:rPr>
          <w:rFonts w:ascii="Times New Roman" w:hAnsi="Times New Roman" w:cs="Times New Roman"/>
          <w:sz w:val="24"/>
          <w:szCs w:val="24"/>
        </w:rPr>
        <w:t xml:space="preserve"> </w:t>
      </w:r>
      <w:r w:rsidR="00926DF1">
        <w:rPr>
          <w:rFonts w:ascii="Times New Roman" w:hAnsi="Times New Roman" w:cs="Times New Roman"/>
          <w:sz w:val="24"/>
          <w:szCs w:val="24"/>
        </w:rPr>
        <w:t xml:space="preserve">for models designed with these methods in </w:t>
      </w:r>
      <w:r w:rsidR="00AB0D93">
        <w:rPr>
          <w:rFonts w:ascii="Times New Roman" w:hAnsi="Times New Roman" w:cs="Times New Roman"/>
          <w:sz w:val="24"/>
          <w:szCs w:val="24"/>
        </w:rPr>
        <w:t>mind but</w:t>
      </w:r>
      <w:r w:rsidR="009D270D">
        <w:rPr>
          <w:rFonts w:ascii="Times New Roman" w:hAnsi="Times New Roman" w:cs="Times New Roman"/>
          <w:sz w:val="24"/>
          <w:szCs w:val="24"/>
        </w:rPr>
        <w:t xml:space="preserve"> </w:t>
      </w:r>
      <w:r w:rsidR="00A321F0">
        <w:rPr>
          <w:rFonts w:ascii="Times New Roman" w:hAnsi="Times New Roman" w:cs="Times New Roman"/>
          <w:sz w:val="24"/>
          <w:szCs w:val="24"/>
        </w:rPr>
        <w:t>have</w:t>
      </w:r>
      <w:r w:rsidR="009D270D">
        <w:rPr>
          <w:rFonts w:ascii="Times New Roman" w:hAnsi="Times New Roman" w:cs="Times New Roman"/>
          <w:sz w:val="24"/>
          <w:szCs w:val="24"/>
        </w:rPr>
        <w:t xml:space="preserve"> limitations when it com</w:t>
      </w:r>
      <w:r w:rsidR="001A19FF">
        <w:rPr>
          <w:rFonts w:ascii="Times New Roman" w:hAnsi="Times New Roman" w:cs="Times New Roman"/>
          <w:sz w:val="24"/>
          <w:szCs w:val="24"/>
        </w:rPr>
        <w:t>e</w:t>
      </w:r>
      <w:r w:rsidR="009D270D">
        <w:rPr>
          <w:rFonts w:ascii="Times New Roman" w:hAnsi="Times New Roman" w:cs="Times New Roman"/>
          <w:sz w:val="24"/>
          <w:szCs w:val="24"/>
        </w:rPr>
        <w:t xml:space="preserve">s to </w:t>
      </w:r>
      <w:r w:rsidR="00706929">
        <w:rPr>
          <w:rFonts w:ascii="Times New Roman" w:hAnsi="Times New Roman" w:cs="Times New Roman"/>
          <w:sz w:val="24"/>
          <w:szCs w:val="24"/>
        </w:rPr>
        <w:t>combining</w:t>
      </w:r>
      <w:r w:rsidR="009D270D">
        <w:rPr>
          <w:rFonts w:ascii="Times New Roman" w:hAnsi="Times New Roman" w:cs="Times New Roman"/>
          <w:sz w:val="24"/>
          <w:szCs w:val="24"/>
        </w:rPr>
        <w:t xml:space="preserve"> existing models</w:t>
      </w:r>
      <w:r w:rsidR="00706929">
        <w:rPr>
          <w:rFonts w:ascii="Times New Roman" w:hAnsi="Times New Roman" w:cs="Times New Roman"/>
          <w:sz w:val="24"/>
          <w:szCs w:val="24"/>
        </w:rPr>
        <w:t xml:space="preserve"> incrementally</w:t>
      </w:r>
      <w:r w:rsidR="009D270D">
        <w:rPr>
          <w:rFonts w:ascii="Times New Roman" w:hAnsi="Times New Roman" w:cs="Times New Roman"/>
          <w:sz w:val="24"/>
          <w:szCs w:val="24"/>
        </w:rPr>
        <w:t xml:space="preserve">. </w:t>
      </w:r>
      <w:r w:rsidR="00147D1D">
        <w:rPr>
          <w:rFonts w:ascii="Times New Roman" w:hAnsi="Times New Roman" w:cs="Times New Roman"/>
          <w:sz w:val="24"/>
          <w:szCs w:val="24"/>
        </w:rPr>
        <w:t xml:space="preserve"> </w:t>
      </w:r>
      <w:r w:rsidR="009D270D">
        <w:rPr>
          <w:rFonts w:ascii="Times New Roman" w:hAnsi="Times New Roman" w:cs="Times New Roman"/>
          <w:sz w:val="24"/>
          <w:szCs w:val="24"/>
        </w:rPr>
        <w:t>T</w:t>
      </w:r>
      <w:r w:rsidR="00147D1D">
        <w:rPr>
          <w:rFonts w:ascii="Times New Roman" w:hAnsi="Times New Roman" w:cs="Times New Roman"/>
          <w:sz w:val="24"/>
          <w:szCs w:val="24"/>
        </w:rPr>
        <w:t xml:space="preserve">he </w:t>
      </w:r>
      <w:r w:rsidR="009D270D">
        <w:rPr>
          <w:rFonts w:ascii="Times New Roman" w:hAnsi="Times New Roman" w:cs="Times New Roman"/>
          <w:sz w:val="24"/>
          <w:szCs w:val="24"/>
        </w:rPr>
        <w:t xml:space="preserve">type-1 </w:t>
      </w:r>
      <w:r w:rsidR="0066351E">
        <w:rPr>
          <w:rFonts w:ascii="Times New Roman" w:hAnsi="Times New Roman" w:cs="Times New Roman"/>
          <w:sz w:val="24"/>
          <w:szCs w:val="24"/>
        </w:rPr>
        <w:t xml:space="preserve">modeling </w:t>
      </w:r>
      <w:r w:rsidR="00A321F0">
        <w:rPr>
          <w:rFonts w:ascii="Times New Roman" w:hAnsi="Times New Roman" w:cs="Times New Roman"/>
          <w:sz w:val="24"/>
          <w:szCs w:val="24"/>
        </w:rPr>
        <w:t>method</w:t>
      </w:r>
      <w:r w:rsidR="00147D1D">
        <w:rPr>
          <w:rFonts w:ascii="Times New Roman" w:hAnsi="Times New Roman" w:cs="Times New Roman"/>
          <w:sz w:val="24"/>
          <w:szCs w:val="24"/>
        </w:rPr>
        <w:t xml:space="preserve"> </w:t>
      </w:r>
      <w:r w:rsidR="009D270D">
        <w:rPr>
          <w:rFonts w:ascii="Times New Roman" w:hAnsi="Times New Roman" w:cs="Times New Roman"/>
          <w:sz w:val="24"/>
          <w:szCs w:val="24"/>
        </w:rPr>
        <w:t xml:space="preserve">described in this paper </w:t>
      </w:r>
      <w:r w:rsidR="00147D1D">
        <w:rPr>
          <w:rFonts w:ascii="Times New Roman" w:hAnsi="Times New Roman" w:cs="Times New Roman"/>
          <w:sz w:val="24"/>
          <w:szCs w:val="24"/>
        </w:rPr>
        <w:t>need</w:t>
      </w:r>
      <w:r w:rsidR="00A02699">
        <w:rPr>
          <w:rFonts w:ascii="Times New Roman" w:hAnsi="Times New Roman" w:cs="Times New Roman"/>
          <w:sz w:val="24"/>
          <w:szCs w:val="24"/>
        </w:rPr>
        <w:t xml:space="preserve">s </w:t>
      </w:r>
      <w:r w:rsidR="0066351E">
        <w:rPr>
          <w:rFonts w:ascii="Times New Roman" w:hAnsi="Times New Roman" w:cs="Times New Roman"/>
          <w:sz w:val="24"/>
          <w:szCs w:val="24"/>
        </w:rPr>
        <w:t xml:space="preserve">task specific </w:t>
      </w:r>
      <w:r w:rsidR="00FC0FA2">
        <w:rPr>
          <w:rFonts w:ascii="Times New Roman" w:hAnsi="Times New Roman" w:cs="Times New Roman"/>
          <w:sz w:val="24"/>
          <w:szCs w:val="24"/>
        </w:rPr>
        <w:t>sub-networks</w:t>
      </w:r>
      <w:r w:rsidR="009D270D">
        <w:rPr>
          <w:rFonts w:ascii="Times New Roman" w:hAnsi="Times New Roman" w:cs="Times New Roman"/>
          <w:sz w:val="24"/>
          <w:szCs w:val="24"/>
        </w:rPr>
        <w:t xml:space="preserve"> </w:t>
      </w:r>
      <w:r w:rsidR="00147D1D">
        <w:rPr>
          <w:rFonts w:ascii="Times New Roman" w:hAnsi="Times New Roman" w:cs="Times New Roman"/>
          <w:sz w:val="24"/>
          <w:szCs w:val="24"/>
        </w:rPr>
        <w:t xml:space="preserve">to </w:t>
      </w:r>
      <w:r w:rsidR="00512B31">
        <w:rPr>
          <w:rFonts w:ascii="Times New Roman" w:hAnsi="Times New Roman" w:cs="Times New Roman"/>
          <w:sz w:val="24"/>
          <w:szCs w:val="24"/>
        </w:rPr>
        <w:t xml:space="preserve">be designed with </w:t>
      </w:r>
      <w:r w:rsidR="009D270D">
        <w:rPr>
          <w:rFonts w:ascii="Times New Roman" w:hAnsi="Times New Roman" w:cs="Times New Roman"/>
          <w:sz w:val="24"/>
          <w:szCs w:val="24"/>
        </w:rPr>
        <w:t>an</w:t>
      </w:r>
      <w:r w:rsidR="00B01198">
        <w:rPr>
          <w:rFonts w:ascii="Times New Roman" w:hAnsi="Times New Roman" w:cs="Times New Roman"/>
          <w:sz w:val="24"/>
          <w:szCs w:val="24"/>
        </w:rPr>
        <w:t xml:space="preserve"> ‘other’ class representing generic </w:t>
      </w:r>
      <w:r w:rsidR="005526E7">
        <w:rPr>
          <w:rFonts w:ascii="Times New Roman" w:hAnsi="Times New Roman" w:cs="Times New Roman"/>
          <w:sz w:val="24"/>
          <w:szCs w:val="24"/>
        </w:rPr>
        <w:t xml:space="preserve">off-target </w:t>
      </w:r>
      <w:r w:rsidR="001A19FF">
        <w:rPr>
          <w:rFonts w:ascii="Times New Roman" w:hAnsi="Times New Roman" w:cs="Times New Roman"/>
          <w:sz w:val="24"/>
          <w:szCs w:val="24"/>
        </w:rPr>
        <w:t>images in mind</w:t>
      </w:r>
      <w:r w:rsidR="005526E7">
        <w:rPr>
          <w:rFonts w:ascii="Times New Roman" w:hAnsi="Times New Roman" w:cs="Times New Roman"/>
          <w:sz w:val="24"/>
          <w:szCs w:val="24"/>
        </w:rPr>
        <w:t xml:space="preserve">, which would preclude adapting pre-existing models without re-training.  </w:t>
      </w:r>
      <w:r w:rsidR="00FC0FA2">
        <w:rPr>
          <w:rFonts w:ascii="Times New Roman" w:hAnsi="Times New Roman" w:cs="Times New Roman"/>
          <w:sz w:val="24"/>
          <w:szCs w:val="24"/>
        </w:rPr>
        <w:t>The t</w:t>
      </w:r>
      <w:r w:rsidR="00EC053C">
        <w:rPr>
          <w:rFonts w:ascii="Times New Roman" w:hAnsi="Times New Roman" w:cs="Times New Roman"/>
          <w:sz w:val="24"/>
          <w:szCs w:val="24"/>
        </w:rPr>
        <w:t>ype</w:t>
      </w:r>
      <w:r w:rsidR="00FC0FA2">
        <w:rPr>
          <w:rFonts w:ascii="Times New Roman" w:hAnsi="Times New Roman" w:cs="Times New Roman"/>
          <w:sz w:val="24"/>
          <w:szCs w:val="24"/>
        </w:rPr>
        <w:t>-</w:t>
      </w:r>
      <w:r w:rsidR="00EC053C">
        <w:rPr>
          <w:rFonts w:ascii="Times New Roman" w:hAnsi="Times New Roman" w:cs="Times New Roman"/>
          <w:sz w:val="24"/>
          <w:szCs w:val="24"/>
        </w:rPr>
        <w:t xml:space="preserve">2 </w:t>
      </w:r>
      <w:r w:rsidR="0066351E">
        <w:rPr>
          <w:rFonts w:ascii="Times New Roman" w:hAnsi="Times New Roman" w:cs="Times New Roman"/>
          <w:sz w:val="24"/>
          <w:szCs w:val="24"/>
        </w:rPr>
        <w:t>modeling</w:t>
      </w:r>
      <w:r w:rsidR="00FC0FA2">
        <w:rPr>
          <w:rFonts w:ascii="Times New Roman" w:hAnsi="Times New Roman" w:cs="Times New Roman"/>
          <w:sz w:val="24"/>
          <w:szCs w:val="24"/>
        </w:rPr>
        <w:t xml:space="preserve"> technique</w:t>
      </w:r>
      <w:r w:rsidR="00EC053C">
        <w:rPr>
          <w:rFonts w:ascii="Times New Roman" w:hAnsi="Times New Roman" w:cs="Times New Roman"/>
          <w:sz w:val="24"/>
          <w:szCs w:val="24"/>
        </w:rPr>
        <w:t xml:space="preserve"> </w:t>
      </w:r>
      <w:r w:rsidR="004E6632">
        <w:rPr>
          <w:rFonts w:ascii="Times New Roman" w:hAnsi="Times New Roman" w:cs="Times New Roman"/>
          <w:sz w:val="24"/>
          <w:szCs w:val="24"/>
        </w:rPr>
        <w:t>would likely</w:t>
      </w:r>
      <w:r w:rsidR="00EC053C">
        <w:rPr>
          <w:rFonts w:ascii="Times New Roman" w:hAnsi="Times New Roman" w:cs="Times New Roman"/>
          <w:sz w:val="24"/>
          <w:szCs w:val="24"/>
        </w:rPr>
        <w:t xml:space="preserve"> be able to use</w:t>
      </w:r>
      <w:r w:rsidR="004E6632">
        <w:rPr>
          <w:rFonts w:ascii="Times New Roman" w:hAnsi="Times New Roman" w:cs="Times New Roman"/>
          <w:sz w:val="24"/>
          <w:szCs w:val="24"/>
        </w:rPr>
        <w:t xml:space="preserve"> </w:t>
      </w:r>
      <w:r w:rsidR="00EC053C">
        <w:rPr>
          <w:rFonts w:ascii="Times New Roman" w:hAnsi="Times New Roman" w:cs="Times New Roman"/>
          <w:sz w:val="24"/>
          <w:szCs w:val="24"/>
        </w:rPr>
        <w:t>pre-existing models in the secon</w:t>
      </w:r>
      <w:r w:rsidR="008369DC">
        <w:rPr>
          <w:rFonts w:ascii="Times New Roman" w:hAnsi="Times New Roman" w:cs="Times New Roman"/>
          <w:sz w:val="24"/>
          <w:szCs w:val="24"/>
        </w:rPr>
        <w:t>d layer of sub-</w:t>
      </w:r>
      <w:r w:rsidR="00FD47C1">
        <w:rPr>
          <w:rFonts w:ascii="Times New Roman" w:hAnsi="Times New Roman" w:cs="Times New Roman"/>
          <w:sz w:val="24"/>
          <w:szCs w:val="24"/>
        </w:rPr>
        <w:t>networks but</w:t>
      </w:r>
      <w:r w:rsidR="008369DC">
        <w:rPr>
          <w:rFonts w:ascii="Times New Roman" w:hAnsi="Times New Roman" w:cs="Times New Roman"/>
          <w:sz w:val="24"/>
          <w:szCs w:val="24"/>
        </w:rPr>
        <w:t xml:space="preserve"> would require </w:t>
      </w:r>
      <w:r w:rsidR="00FD47C1">
        <w:rPr>
          <w:rFonts w:ascii="Times New Roman" w:hAnsi="Times New Roman" w:cs="Times New Roman"/>
          <w:sz w:val="24"/>
          <w:szCs w:val="24"/>
        </w:rPr>
        <w:t xml:space="preserve">the </w:t>
      </w:r>
      <w:r w:rsidR="004E6632">
        <w:rPr>
          <w:rFonts w:ascii="Times New Roman" w:hAnsi="Times New Roman" w:cs="Times New Roman"/>
          <w:sz w:val="24"/>
          <w:szCs w:val="24"/>
        </w:rPr>
        <w:t xml:space="preserve">training </w:t>
      </w:r>
      <w:r w:rsidR="00FD47C1">
        <w:rPr>
          <w:rFonts w:ascii="Times New Roman" w:hAnsi="Times New Roman" w:cs="Times New Roman"/>
          <w:sz w:val="24"/>
          <w:szCs w:val="24"/>
        </w:rPr>
        <w:t xml:space="preserve">of </w:t>
      </w:r>
      <w:r w:rsidR="008369DC">
        <w:rPr>
          <w:rFonts w:ascii="Times New Roman" w:hAnsi="Times New Roman" w:cs="Times New Roman"/>
          <w:sz w:val="24"/>
          <w:szCs w:val="24"/>
        </w:rPr>
        <w:t>additional</w:t>
      </w:r>
      <w:r w:rsidR="004E6632">
        <w:rPr>
          <w:rFonts w:ascii="Times New Roman" w:hAnsi="Times New Roman" w:cs="Times New Roman"/>
          <w:sz w:val="24"/>
          <w:szCs w:val="24"/>
        </w:rPr>
        <w:t xml:space="preserve"> sub-networks for task </w:t>
      </w:r>
      <w:r w:rsidR="004B3A84">
        <w:rPr>
          <w:rFonts w:ascii="Times New Roman" w:hAnsi="Times New Roman" w:cs="Times New Roman"/>
          <w:sz w:val="24"/>
          <w:szCs w:val="24"/>
        </w:rPr>
        <w:t>discrimination in the first layer</w:t>
      </w:r>
      <w:r w:rsidR="001A19FF">
        <w:rPr>
          <w:rFonts w:ascii="Times New Roman" w:hAnsi="Times New Roman" w:cs="Times New Roman"/>
          <w:sz w:val="24"/>
          <w:szCs w:val="24"/>
        </w:rPr>
        <w:t>.</w:t>
      </w:r>
      <w:r w:rsidR="000F1242">
        <w:rPr>
          <w:rFonts w:ascii="Times New Roman" w:hAnsi="Times New Roman" w:cs="Times New Roman"/>
          <w:sz w:val="24"/>
          <w:szCs w:val="24"/>
        </w:rPr>
        <w:t xml:space="preserve">  </w:t>
      </w:r>
      <w:r w:rsidR="00485CE2">
        <w:rPr>
          <w:rFonts w:ascii="Times New Roman" w:hAnsi="Times New Roman" w:cs="Times New Roman"/>
          <w:sz w:val="24"/>
          <w:szCs w:val="24"/>
        </w:rPr>
        <w:t xml:space="preserve">The nature of these techniques </w:t>
      </w:r>
      <w:r w:rsidR="00D565E5">
        <w:rPr>
          <w:rFonts w:ascii="Times New Roman" w:hAnsi="Times New Roman" w:cs="Times New Roman"/>
          <w:sz w:val="24"/>
          <w:szCs w:val="24"/>
        </w:rPr>
        <w:t>limits</w:t>
      </w:r>
      <w:r w:rsidR="00485CE2">
        <w:rPr>
          <w:rFonts w:ascii="Times New Roman" w:hAnsi="Times New Roman" w:cs="Times New Roman"/>
          <w:sz w:val="24"/>
          <w:szCs w:val="24"/>
        </w:rPr>
        <w:t xml:space="preserve"> their ability to utilize pre-existing models</w:t>
      </w:r>
      <w:r w:rsidR="000B5298">
        <w:rPr>
          <w:rFonts w:ascii="Times New Roman" w:hAnsi="Times New Roman" w:cs="Times New Roman"/>
          <w:sz w:val="24"/>
          <w:szCs w:val="24"/>
        </w:rPr>
        <w:t xml:space="preserve"> as they ar</w:t>
      </w:r>
      <w:r w:rsidR="00460910">
        <w:rPr>
          <w:rFonts w:ascii="Times New Roman" w:hAnsi="Times New Roman" w:cs="Times New Roman"/>
          <w:sz w:val="24"/>
          <w:szCs w:val="24"/>
        </w:rPr>
        <w:t>e, and would be of more use for solving new problems where models have yet to be created.</w:t>
      </w:r>
    </w:p>
    <w:p w14:paraId="0C1D79A1" w14:textId="6BAD9EA8" w:rsidR="008A5B45" w:rsidRDefault="00B01198" w:rsidP="00C30DE7">
      <w:pPr>
        <w:spacing w:line="276" w:lineRule="auto"/>
        <w:ind w:firstLine="450"/>
        <w:rPr>
          <w:rFonts w:ascii="Times New Roman" w:hAnsi="Times New Roman" w:cs="Times New Roman"/>
          <w:sz w:val="24"/>
          <w:szCs w:val="24"/>
        </w:rPr>
      </w:pPr>
      <w:r>
        <w:rPr>
          <w:rFonts w:ascii="Times New Roman" w:hAnsi="Times New Roman" w:cs="Times New Roman"/>
          <w:sz w:val="24"/>
          <w:szCs w:val="24"/>
        </w:rPr>
        <w:lastRenderedPageBreak/>
        <w:t xml:space="preserve">It’s unclear </w:t>
      </w:r>
      <w:r w:rsidR="00DE00B4">
        <w:rPr>
          <w:rFonts w:ascii="Times New Roman" w:hAnsi="Times New Roman" w:cs="Times New Roman"/>
          <w:sz w:val="24"/>
          <w:szCs w:val="24"/>
        </w:rPr>
        <w:t>how</w:t>
      </w:r>
      <w:r>
        <w:rPr>
          <w:rFonts w:ascii="Times New Roman" w:hAnsi="Times New Roman" w:cs="Times New Roman"/>
          <w:sz w:val="24"/>
          <w:szCs w:val="24"/>
        </w:rPr>
        <w:t xml:space="preserve"> these types of models </w:t>
      </w:r>
      <w:r w:rsidR="00DE00B4">
        <w:rPr>
          <w:rFonts w:ascii="Times New Roman" w:hAnsi="Times New Roman" w:cs="Times New Roman"/>
          <w:sz w:val="24"/>
          <w:szCs w:val="24"/>
        </w:rPr>
        <w:t>might</w:t>
      </w:r>
      <w:r>
        <w:rPr>
          <w:rFonts w:ascii="Times New Roman" w:hAnsi="Times New Roman" w:cs="Times New Roman"/>
          <w:sz w:val="24"/>
          <w:szCs w:val="24"/>
        </w:rPr>
        <w:t xml:space="preserve"> </w:t>
      </w:r>
      <w:r w:rsidR="001C5E94">
        <w:rPr>
          <w:rFonts w:ascii="Times New Roman" w:hAnsi="Times New Roman" w:cs="Times New Roman"/>
          <w:sz w:val="24"/>
          <w:szCs w:val="24"/>
        </w:rPr>
        <w:t xml:space="preserve">function with significantly different tasks, e.g. </w:t>
      </w:r>
      <w:r w:rsidR="0015011A">
        <w:rPr>
          <w:rFonts w:ascii="Times New Roman" w:hAnsi="Times New Roman" w:cs="Times New Roman"/>
          <w:sz w:val="24"/>
          <w:szCs w:val="24"/>
        </w:rPr>
        <w:t>differentiating between</w:t>
      </w:r>
      <w:r w:rsidR="001C5E94">
        <w:rPr>
          <w:rFonts w:ascii="Times New Roman" w:hAnsi="Times New Roman" w:cs="Times New Roman"/>
          <w:sz w:val="24"/>
          <w:szCs w:val="24"/>
        </w:rPr>
        <w:t xml:space="preserve"> </w:t>
      </w:r>
      <w:r w:rsidR="00DE00B4">
        <w:rPr>
          <w:rFonts w:ascii="Times New Roman" w:hAnsi="Times New Roman" w:cs="Times New Roman"/>
          <w:sz w:val="24"/>
          <w:szCs w:val="24"/>
        </w:rPr>
        <w:t>both plant diseases and</w:t>
      </w:r>
      <w:r w:rsidR="006734F9">
        <w:rPr>
          <w:rFonts w:ascii="Times New Roman" w:hAnsi="Times New Roman" w:cs="Times New Roman"/>
          <w:sz w:val="24"/>
          <w:szCs w:val="24"/>
        </w:rPr>
        <w:t xml:space="preserve"> </w:t>
      </w:r>
      <w:r w:rsidR="0015011A">
        <w:rPr>
          <w:rFonts w:ascii="Times New Roman" w:hAnsi="Times New Roman" w:cs="Times New Roman"/>
          <w:sz w:val="24"/>
          <w:szCs w:val="24"/>
        </w:rPr>
        <w:t>types of cars</w:t>
      </w:r>
      <w:r w:rsidR="001C5E94">
        <w:rPr>
          <w:rFonts w:ascii="Times New Roman" w:hAnsi="Times New Roman" w:cs="Times New Roman"/>
          <w:sz w:val="24"/>
          <w:szCs w:val="24"/>
        </w:rPr>
        <w:t>.</w:t>
      </w:r>
      <w:r w:rsidR="000D5A99">
        <w:rPr>
          <w:rFonts w:ascii="Times New Roman" w:hAnsi="Times New Roman" w:cs="Times New Roman"/>
          <w:sz w:val="24"/>
          <w:szCs w:val="24"/>
        </w:rPr>
        <w:t xml:space="preserve">  Theoretically, the </w:t>
      </w:r>
      <w:r w:rsidR="00F71812">
        <w:rPr>
          <w:rFonts w:ascii="Times New Roman" w:hAnsi="Times New Roman" w:cs="Times New Roman"/>
          <w:sz w:val="24"/>
          <w:szCs w:val="24"/>
        </w:rPr>
        <w:t xml:space="preserve">sub-networks </w:t>
      </w:r>
      <w:r w:rsidR="000D5A99">
        <w:rPr>
          <w:rFonts w:ascii="Times New Roman" w:hAnsi="Times New Roman" w:cs="Times New Roman"/>
          <w:sz w:val="24"/>
          <w:szCs w:val="24"/>
        </w:rPr>
        <w:t xml:space="preserve">should still </w:t>
      </w:r>
      <w:r w:rsidR="00400876">
        <w:rPr>
          <w:rFonts w:ascii="Times New Roman" w:hAnsi="Times New Roman" w:cs="Times New Roman"/>
          <w:sz w:val="24"/>
          <w:szCs w:val="24"/>
        </w:rPr>
        <w:t xml:space="preserve">recognize their </w:t>
      </w:r>
      <w:r w:rsidR="00F71812">
        <w:rPr>
          <w:rFonts w:ascii="Times New Roman" w:hAnsi="Times New Roman" w:cs="Times New Roman"/>
          <w:sz w:val="24"/>
          <w:szCs w:val="24"/>
        </w:rPr>
        <w:t xml:space="preserve">on-target images better than they would off-target images, </w:t>
      </w:r>
      <w:r w:rsidR="00E766CF">
        <w:rPr>
          <w:rFonts w:ascii="Times New Roman" w:hAnsi="Times New Roman" w:cs="Times New Roman"/>
          <w:sz w:val="24"/>
          <w:szCs w:val="24"/>
        </w:rPr>
        <w:t xml:space="preserve">but neural-network behavior tends to </w:t>
      </w:r>
      <w:r w:rsidR="003F1AB8">
        <w:rPr>
          <w:rFonts w:ascii="Times New Roman" w:hAnsi="Times New Roman" w:cs="Times New Roman"/>
          <w:sz w:val="24"/>
          <w:szCs w:val="24"/>
        </w:rPr>
        <w:t xml:space="preserve">be </w:t>
      </w:r>
      <w:r w:rsidR="00E766CF">
        <w:rPr>
          <w:rFonts w:ascii="Times New Roman" w:hAnsi="Times New Roman" w:cs="Times New Roman"/>
          <w:sz w:val="24"/>
          <w:szCs w:val="24"/>
        </w:rPr>
        <w:t xml:space="preserve">less consistent </w:t>
      </w:r>
      <w:r w:rsidR="003F1AB8">
        <w:rPr>
          <w:rFonts w:ascii="Times New Roman" w:hAnsi="Times New Roman" w:cs="Times New Roman"/>
          <w:sz w:val="24"/>
          <w:szCs w:val="24"/>
        </w:rPr>
        <w:t>when dealing with less-recognizable (or unrepresented) images.</w:t>
      </w:r>
      <w:r w:rsidR="00173604">
        <w:rPr>
          <w:rFonts w:ascii="Times New Roman" w:hAnsi="Times New Roman" w:cs="Times New Roman"/>
          <w:sz w:val="24"/>
          <w:szCs w:val="24"/>
        </w:rPr>
        <w:t xml:space="preserve">  Problems with off-target recognition might be solved with a more representative other class (containing examples of all relevant image types), but this would need to be </w:t>
      </w:r>
      <w:r w:rsidR="00FA3882">
        <w:rPr>
          <w:rFonts w:ascii="Times New Roman" w:hAnsi="Times New Roman" w:cs="Times New Roman"/>
          <w:sz w:val="24"/>
          <w:szCs w:val="24"/>
        </w:rPr>
        <w:t>planned in advance in order to properly train all sub-networks to recognize off-target images.</w:t>
      </w:r>
    </w:p>
    <w:p w14:paraId="61A0F65F" w14:textId="77777777" w:rsidR="00D47412" w:rsidRPr="00C30DE7" w:rsidRDefault="00D47412" w:rsidP="00C30DE7">
      <w:pPr>
        <w:spacing w:line="276" w:lineRule="auto"/>
        <w:ind w:firstLine="450"/>
        <w:rPr>
          <w:rFonts w:ascii="Times New Roman" w:hAnsi="Times New Roman" w:cs="Times New Roman"/>
          <w:sz w:val="24"/>
          <w:szCs w:val="24"/>
        </w:rPr>
      </w:pPr>
    </w:p>
    <w:p w14:paraId="78C7CCAA" w14:textId="0C59EC98" w:rsidR="003279D7" w:rsidRPr="006F30BB" w:rsidRDefault="00527791" w:rsidP="00164803">
      <w:pPr>
        <w:spacing w:line="276" w:lineRule="auto"/>
        <w:rPr>
          <w:rFonts w:ascii="Times New Roman" w:hAnsi="Times New Roman" w:cs="Times New Roman"/>
          <w:b/>
          <w:bCs/>
          <w:sz w:val="32"/>
          <w:szCs w:val="32"/>
        </w:rPr>
      </w:pPr>
      <w:r w:rsidRPr="006F30BB">
        <w:rPr>
          <w:rFonts w:ascii="Times New Roman" w:hAnsi="Times New Roman" w:cs="Times New Roman"/>
          <w:b/>
          <w:bCs/>
          <w:sz w:val="32"/>
          <w:szCs w:val="32"/>
        </w:rPr>
        <w:t>4</w:t>
      </w:r>
      <w:r w:rsidR="00F22FE5" w:rsidRPr="006F30BB">
        <w:rPr>
          <w:rFonts w:ascii="Times New Roman" w:hAnsi="Times New Roman" w:cs="Times New Roman"/>
          <w:b/>
          <w:bCs/>
          <w:sz w:val="32"/>
          <w:szCs w:val="32"/>
        </w:rPr>
        <w:t>.0</w:t>
      </w:r>
      <w:r w:rsidR="002B7174" w:rsidRPr="006F30BB">
        <w:rPr>
          <w:rFonts w:ascii="Times New Roman" w:hAnsi="Times New Roman" w:cs="Times New Roman"/>
          <w:b/>
          <w:bCs/>
          <w:sz w:val="32"/>
          <w:szCs w:val="32"/>
        </w:rPr>
        <w:t>.</w:t>
      </w:r>
      <w:r w:rsidR="002B7174" w:rsidRPr="006F30BB">
        <w:rPr>
          <w:rFonts w:ascii="Times New Roman" w:hAnsi="Times New Roman" w:cs="Times New Roman"/>
          <w:b/>
          <w:bCs/>
          <w:sz w:val="32"/>
          <w:szCs w:val="32"/>
        </w:rPr>
        <w:tab/>
      </w:r>
      <w:ins w:id="4" w:author="O'Connor" w:date="2021-11-27T08:39:00Z">
        <w:r w:rsidR="00414A10">
          <w:rPr>
            <w:rFonts w:ascii="Times New Roman" w:hAnsi="Times New Roman" w:cs="Times New Roman"/>
            <w:b/>
            <w:bCs/>
            <w:sz w:val="32"/>
            <w:szCs w:val="32"/>
          </w:rPr>
          <w:t>References</w:t>
        </w:r>
      </w:ins>
      <w:del w:id="5" w:author="O'Connor" w:date="2021-11-27T08:39:00Z">
        <w:r w:rsidR="002B7174" w:rsidRPr="006F30BB" w:rsidDel="00414A10">
          <w:rPr>
            <w:rFonts w:ascii="Times New Roman" w:hAnsi="Times New Roman" w:cs="Times New Roman"/>
            <w:b/>
            <w:bCs/>
            <w:sz w:val="32"/>
            <w:szCs w:val="32"/>
          </w:rPr>
          <w:delText>Appendix</w:delText>
        </w:r>
      </w:del>
    </w:p>
    <w:p w14:paraId="7AF0F527" w14:textId="48299959" w:rsidR="00497B07" w:rsidRDefault="00497B07" w:rsidP="00497B07">
      <w:pPr>
        <w:spacing w:after="0" w:line="240" w:lineRule="auto"/>
        <w:rPr>
          <w:rStyle w:val="Hyperlink"/>
          <w:rFonts w:ascii="Times New Roman" w:eastAsia="Times New Roman" w:hAnsi="Times New Roman" w:cs="Times New Roman"/>
          <w:color w:val="auto"/>
        </w:rPr>
      </w:pPr>
      <w:r w:rsidRPr="006E26E5">
        <w:rPr>
          <w:rFonts w:ascii="Times New Roman" w:eastAsia="Times New Roman" w:hAnsi="Times New Roman" w:cs="Times New Roman"/>
        </w:rPr>
        <w:t xml:space="preserve">Dai, X., Yin, H., &amp; Jha, N. K. (2020). Incremental Learning Using a Grow-and-Prune Paradigm with Efficient Neural Networks. </w:t>
      </w:r>
      <w:r w:rsidRPr="006E26E5">
        <w:rPr>
          <w:rFonts w:ascii="Times New Roman" w:eastAsia="Times New Roman" w:hAnsi="Times New Roman" w:cs="Times New Roman"/>
          <w:i/>
          <w:iCs/>
        </w:rPr>
        <w:t>IEEE Transactions on Emerging Topics in Computing</w:t>
      </w:r>
      <w:r w:rsidRPr="006E26E5">
        <w:rPr>
          <w:rFonts w:ascii="Times New Roman" w:eastAsia="Times New Roman" w:hAnsi="Times New Roman" w:cs="Times New Roman"/>
        </w:rPr>
        <w:t xml:space="preserve">, 1–1. </w:t>
      </w:r>
      <w:hyperlink r:id="rId15" w:history="1">
        <w:r w:rsidRPr="006E26E5">
          <w:rPr>
            <w:rStyle w:val="Hyperlink"/>
            <w:rFonts w:ascii="Times New Roman" w:eastAsia="Times New Roman" w:hAnsi="Times New Roman" w:cs="Times New Roman"/>
            <w:color w:val="auto"/>
          </w:rPr>
          <w:t>https://doi.org/10.1109/tetc.2020.3037052</w:t>
        </w:r>
      </w:hyperlink>
    </w:p>
    <w:p w14:paraId="7EECC2D8" w14:textId="15FE8A12" w:rsidR="000A6F7F" w:rsidRDefault="000A6F7F" w:rsidP="00497B07">
      <w:pPr>
        <w:spacing w:after="0" w:line="240" w:lineRule="auto"/>
        <w:rPr>
          <w:rStyle w:val="Hyperlink"/>
          <w:rFonts w:ascii="Times New Roman" w:eastAsia="Times New Roman" w:hAnsi="Times New Roman" w:cs="Times New Roman"/>
          <w:color w:val="auto"/>
        </w:rPr>
      </w:pPr>
    </w:p>
    <w:p w14:paraId="61038B9C" w14:textId="6EC8DF09" w:rsidR="000A6F7F" w:rsidRPr="000D7002" w:rsidRDefault="000A6F7F" w:rsidP="00497B07">
      <w:pPr>
        <w:spacing w:after="0" w:line="240" w:lineRule="auto"/>
        <w:rPr>
          <w:rStyle w:val="Hyperlink"/>
          <w:rFonts w:ascii="Times New Roman" w:eastAsia="Times New Roman" w:hAnsi="Times New Roman" w:cs="Times New Roman"/>
          <w:color w:val="auto"/>
          <w:u w:val="none"/>
        </w:rPr>
      </w:pPr>
      <w:r w:rsidRPr="006E26E5">
        <w:rPr>
          <w:rFonts w:ascii="Times New Roman" w:eastAsia="Times New Roman" w:hAnsi="Times New Roman" w:cs="Times New Roman"/>
        </w:rPr>
        <w:t xml:space="preserve">The Food and Agriculture Organization of the United Nations. (2019, April 3). </w:t>
      </w:r>
      <w:r w:rsidRPr="006E26E5">
        <w:rPr>
          <w:rFonts w:ascii="Times New Roman" w:eastAsia="Times New Roman" w:hAnsi="Times New Roman" w:cs="Times New Roman"/>
          <w:i/>
          <w:iCs/>
        </w:rPr>
        <w:t>New standards to curb the global spread of plant pests and diseases</w:t>
      </w:r>
      <w:r w:rsidRPr="006E26E5">
        <w:rPr>
          <w:rFonts w:ascii="Times New Roman" w:eastAsia="Times New Roman" w:hAnsi="Times New Roman" w:cs="Times New Roman"/>
        </w:rPr>
        <w:t xml:space="preserve">. Food and Agriculture Organization of the United Nations. </w:t>
      </w:r>
      <w:hyperlink r:id="rId16" w:history="1">
        <w:r w:rsidRPr="006E26E5">
          <w:rPr>
            <w:rStyle w:val="Hyperlink"/>
            <w:rFonts w:ascii="Times New Roman" w:eastAsia="Times New Roman" w:hAnsi="Times New Roman" w:cs="Times New Roman"/>
            <w:color w:val="auto"/>
          </w:rPr>
          <w:t>https://www.fao.org/news/story/en/item/1187738/icode/</w:t>
        </w:r>
      </w:hyperlink>
    </w:p>
    <w:p w14:paraId="66D618B5" w14:textId="77777777" w:rsidR="004812D1" w:rsidRDefault="004812D1" w:rsidP="00497B07">
      <w:pPr>
        <w:spacing w:after="0" w:line="240" w:lineRule="auto"/>
        <w:rPr>
          <w:rStyle w:val="Hyperlink"/>
          <w:rFonts w:ascii="Times New Roman" w:eastAsia="Times New Roman" w:hAnsi="Times New Roman" w:cs="Times New Roman"/>
          <w:color w:val="auto"/>
        </w:rPr>
      </w:pPr>
    </w:p>
    <w:p w14:paraId="0FFD096F" w14:textId="77777777" w:rsidR="004812D1" w:rsidRPr="00A60069" w:rsidRDefault="004812D1" w:rsidP="004812D1">
      <w:pPr>
        <w:rPr>
          <w:rFonts w:ascii="Times New Roman" w:hAnsi="Times New Roman" w:cs="Times New Roman"/>
        </w:rPr>
      </w:pPr>
      <w:r w:rsidRPr="006E26E5">
        <w:rPr>
          <w:rFonts w:ascii="Times New Roman" w:hAnsi="Times New Roman" w:cs="Times New Roman"/>
        </w:rPr>
        <w:t xml:space="preserve">Geng X., Smith-Miles K. (2015). Incremental Learning. In: Li S.Z., Jain A.K. (eds) </w:t>
      </w:r>
      <w:r w:rsidRPr="006E26E5">
        <w:rPr>
          <w:rFonts w:ascii="Times New Roman" w:hAnsi="Times New Roman" w:cs="Times New Roman"/>
          <w:i/>
          <w:iCs/>
        </w:rPr>
        <w:t>Encyclopedia of Biometrics</w:t>
      </w:r>
      <w:r w:rsidRPr="006E26E5">
        <w:rPr>
          <w:rFonts w:ascii="Times New Roman" w:hAnsi="Times New Roman" w:cs="Times New Roman"/>
        </w:rPr>
        <w:t xml:space="preserve">. Springer, Boston, MA. </w:t>
      </w:r>
      <w:hyperlink r:id="rId17" w:history="1">
        <w:r w:rsidRPr="006E26E5">
          <w:rPr>
            <w:rStyle w:val="Hyperlink"/>
            <w:rFonts w:ascii="Times New Roman" w:hAnsi="Times New Roman" w:cs="Times New Roman"/>
          </w:rPr>
          <w:t>https://doi.org/10.1007/978-1-4899-7488-4_304</w:t>
        </w:r>
      </w:hyperlink>
    </w:p>
    <w:p w14:paraId="32AE630F" w14:textId="77777777" w:rsidR="004812D1" w:rsidRPr="00A60069" w:rsidRDefault="004812D1" w:rsidP="004812D1">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Habib, Md. T., Majumder, A., Jakaria, A. Z. M., Akter, M., Uddin, M. S., &amp; Ahmed, F. (2020). Machine vision based papaya disease recognition. </w:t>
      </w:r>
      <w:r w:rsidRPr="006E26E5">
        <w:rPr>
          <w:rFonts w:ascii="Times New Roman" w:eastAsia="Times New Roman" w:hAnsi="Times New Roman" w:cs="Times New Roman"/>
          <w:i/>
          <w:iCs/>
        </w:rPr>
        <w:t>Journal of King Saud University - Computer and Information Sciences</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3</w:t>
      </w:r>
      <w:r w:rsidRPr="006E26E5">
        <w:rPr>
          <w:rFonts w:ascii="Times New Roman" w:eastAsia="Times New Roman" w:hAnsi="Times New Roman" w:cs="Times New Roman"/>
        </w:rPr>
        <w:t xml:space="preserve">, 300–309. </w:t>
      </w:r>
      <w:hyperlink r:id="rId18" w:history="1">
        <w:r w:rsidRPr="006E26E5">
          <w:rPr>
            <w:rStyle w:val="Hyperlink"/>
            <w:rFonts w:ascii="Times New Roman" w:eastAsia="Times New Roman" w:hAnsi="Times New Roman" w:cs="Times New Roman"/>
            <w:color w:val="auto"/>
          </w:rPr>
          <w:t>https://doi.org/10.1016/j.jksuci.2018.06.006</w:t>
        </w:r>
      </w:hyperlink>
    </w:p>
    <w:p w14:paraId="671B136F" w14:textId="77777777" w:rsidR="004812D1" w:rsidRPr="006E26E5" w:rsidRDefault="004812D1" w:rsidP="004812D1">
      <w:pPr>
        <w:spacing w:after="0" w:line="240" w:lineRule="auto"/>
        <w:rPr>
          <w:rFonts w:ascii="Times New Roman" w:eastAsia="Times New Roman" w:hAnsi="Times New Roman" w:cs="Times New Roman"/>
        </w:rPr>
      </w:pPr>
    </w:p>
    <w:p w14:paraId="14C57320" w14:textId="26762B8C" w:rsidR="004812D1" w:rsidRDefault="004812D1" w:rsidP="004812D1">
      <w:pPr>
        <w:spacing w:line="276" w:lineRule="auto"/>
        <w:rPr>
          <w:rStyle w:val="Hyperlink"/>
          <w:rFonts w:ascii="Times New Roman" w:hAnsi="Times New Roman" w:cs="Times New Roman"/>
          <w:shd w:val="clear" w:color="auto" w:fill="FFFFFF"/>
        </w:rPr>
      </w:pPr>
      <w:r w:rsidRPr="006E26E5">
        <w:rPr>
          <w:rFonts w:ascii="Times New Roman" w:hAnsi="Times New Roman" w:cs="Times New Roman"/>
          <w:shd w:val="clear" w:color="auto" w:fill="FFFFFF"/>
        </w:rPr>
        <w:t>Hughes, D. P., &amp; Salathe, M. (2016). An open access repository of images on plant health to enable the development of mobile disease diagnostics. </w:t>
      </w:r>
      <w:r w:rsidRPr="006E26E5">
        <w:rPr>
          <w:rFonts w:ascii="Times New Roman" w:hAnsi="Times New Roman" w:cs="Times New Roman"/>
          <w:i/>
          <w:iCs/>
          <w:bdr w:val="none" w:sz="0" w:space="0" w:color="auto" w:frame="1"/>
          <w:shd w:val="clear" w:color="auto" w:fill="FFFFFF"/>
        </w:rPr>
        <w:t>arXiv [cs.CY]</w:t>
      </w:r>
      <w:r w:rsidRPr="006E26E5">
        <w:rPr>
          <w:rFonts w:ascii="Times New Roman" w:hAnsi="Times New Roman" w:cs="Times New Roman"/>
          <w:shd w:val="clear" w:color="auto" w:fill="FFFFFF"/>
        </w:rPr>
        <w:t xml:space="preserve">. Opgehaal van </w:t>
      </w:r>
      <w:hyperlink r:id="rId19" w:history="1">
        <w:r w:rsidRPr="006E26E5">
          <w:rPr>
            <w:rStyle w:val="Hyperlink"/>
            <w:rFonts w:ascii="Times New Roman" w:hAnsi="Times New Roman" w:cs="Times New Roman"/>
            <w:shd w:val="clear" w:color="auto" w:fill="FFFFFF"/>
          </w:rPr>
          <w:t>http://arxiv.org/abs/1511.08060</w:t>
        </w:r>
      </w:hyperlink>
    </w:p>
    <w:p w14:paraId="1E71555B" w14:textId="4C76CA96" w:rsidR="00CB7F50" w:rsidRPr="000D7002" w:rsidRDefault="00CB7F50" w:rsidP="000D7002">
      <w:pPr>
        <w:rPr>
          <w:rFonts w:ascii="Times New Roman" w:hAnsi="Times New Roman" w:cs="Times New Roman"/>
          <w:color w:val="000000" w:themeColor="text1"/>
          <w:u w:val="single"/>
        </w:rPr>
      </w:pPr>
      <w:r w:rsidRPr="00A60069">
        <w:rPr>
          <w:rFonts w:ascii="Times New Roman" w:hAnsi="Times New Roman" w:cs="Times New Roman"/>
        </w:rPr>
        <w:t xml:space="preserve">Intel Corporation. (2017). </w:t>
      </w:r>
      <w:r w:rsidRPr="006E26E5">
        <w:rPr>
          <w:rFonts w:ascii="Times New Roman" w:hAnsi="Times New Roman" w:cs="Times New Roman"/>
          <w:sz w:val="24"/>
          <w:szCs w:val="24"/>
        </w:rPr>
        <w:t xml:space="preserve">Intel Core i5-7300HQ @ 2.50 GHz CPU. [Apparatus and software]. </w:t>
      </w:r>
      <w:hyperlink r:id="rId20" w:history="1">
        <w:r w:rsidRPr="006E26E5">
          <w:rPr>
            <w:rStyle w:val="Hyperlink"/>
            <w:rFonts w:ascii="Times New Roman" w:hAnsi="Times New Roman" w:cs="Times New Roman"/>
            <w:color w:val="000000" w:themeColor="text1"/>
          </w:rPr>
          <w:t>https://ark.intel.com/content/www/us/en/ark/products/97456/intel-core-i5-7300hq-processor-6m-cache-up-to-3-50-ghz.html</w:t>
        </w:r>
      </w:hyperlink>
    </w:p>
    <w:p w14:paraId="2C5BB498" w14:textId="77777777" w:rsidR="001C6D9F" w:rsidRPr="00A60069" w:rsidRDefault="001C6D9F" w:rsidP="001C6D9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Khan, M. A., Akram, T., Sharif, M., Awais, M., Javed, K., Ali, H., &amp; Saba, T. (2018). CCDF: Automatic system for segmentation and recognition of fruit crops diseases based on correlation coefficient and deep CNN features. </w:t>
      </w:r>
      <w:r w:rsidRPr="006E26E5">
        <w:rPr>
          <w:rFonts w:ascii="Times New Roman" w:eastAsia="Times New Roman" w:hAnsi="Times New Roman" w:cs="Times New Roman"/>
          <w:i/>
          <w:iCs/>
        </w:rPr>
        <w:t>Computers and Electronics in Agriculture</w:t>
      </w:r>
      <w:r w:rsidRPr="006E26E5">
        <w:rPr>
          <w:rFonts w:ascii="Times New Roman" w:eastAsia="Times New Roman" w:hAnsi="Times New Roman" w:cs="Times New Roman"/>
        </w:rPr>
        <w:t xml:space="preserve">, 220–236. </w:t>
      </w:r>
      <w:hyperlink r:id="rId21" w:history="1">
        <w:r w:rsidRPr="006E26E5">
          <w:rPr>
            <w:rStyle w:val="Hyperlink"/>
            <w:rFonts w:ascii="Times New Roman" w:eastAsia="Times New Roman" w:hAnsi="Times New Roman" w:cs="Times New Roman"/>
            <w:color w:val="auto"/>
          </w:rPr>
          <w:t>https://doi.org/10.1016/j.compag.2018.10.013</w:t>
        </w:r>
      </w:hyperlink>
    </w:p>
    <w:p w14:paraId="27695C0C" w14:textId="39433272" w:rsidR="004812D1" w:rsidRDefault="004812D1" w:rsidP="00497B07">
      <w:pPr>
        <w:spacing w:after="0" w:line="240" w:lineRule="auto"/>
        <w:rPr>
          <w:rFonts w:ascii="Times New Roman" w:eastAsia="Times New Roman" w:hAnsi="Times New Roman" w:cs="Times New Roman"/>
        </w:rPr>
      </w:pPr>
    </w:p>
    <w:p w14:paraId="61F31A9A" w14:textId="5DCFA1F8" w:rsidR="001C6D9F" w:rsidRPr="00A60069" w:rsidRDefault="001C6D9F" w:rsidP="00497B07">
      <w:pPr>
        <w:spacing w:after="0" w:line="240" w:lineRule="auto"/>
        <w:rPr>
          <w:rFonts w:ascii="Times New Roman" w:eastAsia="Times New Roman" w:hAnsi="Times New Roman" w:cs="Times New Roman"/>
        </w:rPr>
      </w:pPr>
      <w:r w:rsidRPr="00A60069">
        <w:rPr>
          <w:rFonts w:ascii="Times New Roman" w:eastAsia="Times New Roman" w:hAnsi="Times New Roman" w:cs="Times New Roman"/>
        </w:rPr>
        <w:t xml:space="preserve">Leo, J., &amp; Kalita, J. (2021). Incremental Deep Neural Network Learning Using Classification Confidence Thresholding. </w:t>
      </w:r>
      <w:r w:rsidRPr="006E26E5">
        <w:rPr>
          <w:rFonts w:ascii="Times New Roman" w:eastAsia="Times New Roman" w:hAnsi="Times New Roman" w:cs="Times New Roman"/>
          <w:i/>
          <w:iCs/>
        </w:rPr>
        <w:t>IEEE Transactions on Neural Networks and Learning Systems</w:t>
      </w:r>
      <w:r w:rsidRPr="006E26E5">
        <w:rPr>
          <w:rFonts w:ascii="Times New Roman" w:eastAsia="Times New Roman" w:hAnsi="Times New Roman" w:cs="Times New Roman"/>
        </w:rPr>
        <w:t xml:space="preserve">, 1–11. </w:t>
      </w:r>
      <w:hyperlink r:id="rId22" w:history="1">
        <w:r w:rsidRPr="006E26E5">
          <w:rPr>
            <w:rStyle w:val="Hyperlink"/>
            <w:rFonts w:ascii="Times New Roman" w:eastAsia="Times New Roman" w:hAnsi="Times New Roman" w:cs="Times New Roman"/>
            <w:color w:val="auto"/>
          </w:rPr>
          <w:t>https://doi.org/10.1109/tnnls.2021.3087104</w:t>
        </w:r>
      </w:hyperlink>
    </w:p>
    <w:p w14:paraId="08F9D028" w14:textId="0EF4632B" w:rsidR="00497B07" w:rsidRDefault="00497B07" w:rsidP="00497B07">
      <w:pPr>
        <w:spacing w:after="0" w:line="240" w:lineRule="auto"/>
        <w:rPr>
          <w:rFonts w:ascii="Times New Roman" w:eastAsia="Times New Roman" w:hAnsi="Times New Roman" w:cs="Times New Roman"/>
        </w:rPr>
      </w:pPr>
    </w:p>
    <w:p w14:paraId="4E177862" w14:textId="77777777" w:rsidR="001C6D9F" w:rsidRPr="00A60069" w:rsidRDefault="001C6D9F" w:rsidP="001C6D9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Liu, B., Zhang, Y., He, D., &amp; Li, Y. (2017). Identification of Apple Leaf Diseases Based on Deep Convolutional Neural Networks. </w:t>
      </w:r>
      <w:r w:rsidRPr="006E26E5">
        <w:rPr>
          <w:rFonts w:ascii="Times New Roman" w:eastAsia="Times New Roman" w:hAnsi="Times New Roman" w:cs="Times New Roman"/>
          <w:i/>
          <w:iCs/>
        </w:rPr>
        <w:t>Symmetry</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11. </w:t>
      </w:r>
      <w:hyperlink r:id="rId23" w:history="1">
        <w:r w:rsidRPr="006E26E5">
          <w:rPr>
            <w:rStyle w:val="Hyperlink"/>
            <w:rFonts w:ascii="Times New Roman" w:eastAsia="Times New Roman" w:hAnsi="Times New Roman" w:cs="Times New Roman"/>
            <w:color w:val="auto"/>
          </w:rPr>
          <w:t>https://doi.org/10.3390/sym10010011</w:t>
        </w:r>
      </w:hyperlink>
    </w:p>
    <w:p w14:paraId="508D2DF7" w14:textId="77777777" w:rsidR="001C6D9F" w:rsidRPr="006E26E5" w:rsidRDefault="001C6D9F" w:rsidP="00497B07">
      <w:pPr>
        <w:spacing w:after="0" w:line="240" w:lineRule="auto"/>
        <w:rPr>
          <w:rFonts w:ascii="Times New Roman" w:eastAsia="Times New Roman" w:hAnsi="Times New Roman" w:cs="Times New Roman"/>
        </w:rPr>
      </w:pPr>
    </w:p>
    <w:p w14:paraId="366F2934" w14:textId="2CDA9794" w:rsidR="003279D7" w:rsidRDefault="007F3696" w:rsidP="00086283">
      <w:pPr>
        <w:rPr>
          <w:rFonts w:ascii="Times New Roman" w:eastAsia="Times New Roman" w:hAnsi="Times New Roman" w:cs="Times New Roman"/>
        </w:rPr>
      </w:pPr>
      <w:r w:rsidRPr="00A60069">
        <w:rPr>
          <w:rFonts w:ascii="Times New Roman" w:eastAsia="Times New Roman" w:hAnsi="Times New Roman" w:cs="Times New Roman"/>
        </w:rPr>
        <w:t xml:space="preserve">Liu, J., &amp; Wang, X. (2021). Plant diseases and pests detection based on deep learning: a review. </w:t>
      </w:r>
      <w:r w:rsidRPr="00A60069">
        <w:rPr>
          <w:rFonts w:ascii="Times New Roman" w:eastAsia="Times New Roman" w:hAnsi="Times New Roman" w:cs="Times New Roman"/>
          <w:i/>
          <w:iCs/>
        </w:rPr>
        <w:t>Plant Methods</w:t>
      </w:r>
      <w:r w:rsidRPr="0019034B">
        <w:rPr>
          <w:rFonts w:ascii="Times New Roman" w:eastAsia="Times New Roman" w:hAnsi="Times New Roman" w:cs="Times New Roman"/>
        </w:rPr>
        <w:t xml:space="preserve">, </w:t>
      </w:r>
      <w:r w:rsidRPr="00560E37">
        <w:rPr>
          <w:rFonts w:ascii="Times New Roman" w:eastAsia="Times New Roman" w:hAnsi="Times New Roman" w:cs="Times New Roman"/>
          <w:i/>
          <w:iCs/>
        </w:rPr>
        <w:t>1</w:t>
      </w:r>
      <w:r w:rsidRPr="00560E37">
        <w:rPr>
          <w:rFonts w:ascii="Times New Roman" w:eastAsia="Times New Roman" w:hAnsi="Times New Roman" w:cs="Times New Roman"/>
        </w:rPr>
        <w:t xml:space="preserve">. </w:t>
      </w:r>
      <w:hyperlink r:id="rId24" w:history="1">
        <w:r w:rsidR="00CB7F50" w:rsidRPr="006F30BB">
          <w:rPr>
            <w:rStyle w:val="Hyperlink"/>
          </w:rPr>
          <w:t>https://doi.org/10.1186/s13007-021-00722-9</w:t>
        </w:r>
      </w:hyperlink>
    </w:p>
    <w:p w14:paraId="5584C714" w14:textId="77777777" w:rsidR="00CB7F50" w:rsidRPr="006E26E5" w:rsidRDefault="00CB7F50" w:rsidP="00CB7F50">
      <w:pPr>
        <w:rPr>
          <w:rStyle w:val="Hyperlink"/>
          <w:rFonts w:ascii="Times New Roman" w:hAnsi="Times New Roman" w:cs="Times New Roman"/>
          <w:color w:val="000000" w:themeColor="text1"/>
        </w:rPr>
      </w:pPr>
      <w:r w:rsidRPr="006E26E5">
        <w:rPr>
          <w:rFonts w:ascii="Times New Roman" w:hAnsi="Times New Roman" w:cs="Times New Roman"/>
          <w:color w:val="000000" w:themeColor="text1"/>
          <w:shd w:val="clear" w:color="auto" w:fill="FFFFFF"/>
        </w:rPr>
        <w:lastRenderedPageBreak/>
        <w:t>Masana, M., Liu, X., Twardowski, B., Menta, M., Bagdanov, A. D., &amp; van de Weijer, J. (2021). Class-incremental learning: survey and performance evaluation on image classification. </w:t>
      </w:r>
      <w:r w:rsidRPr="006E26E5">
        <w:rPr>
          <w:rFonts w:ascii="Times New Roman" w:hAnsi="Times New Roman" w:cs="Times New Roman"/>
          <w:i/>
          <w:iCs/>
          <w:color w:val="000000" w:themeColor="text1"/>
          <w:bdr w:val="none" w:sz="0" w:space="0" w:color="auto" w:frame="1"/>
          <w:shd w:val="clear" w:color="auto" w:fill="FFFFFF"/>
        </w:rPr>
        <w:t>arXiv [cs.LG]</w:t>
      </w:r>
      <w:r w:rsidRPr="006E26E5">
        <w:rPr>
          <w:rFonts w:ascii="Times New Roman" w:hAnsi="Times New Roman" w:cs="Times New Roman"/>
          <w:color w:val="000000" w:themeColor="text1"/>
          <w:shd w:val="clear" w:color="auto" w:fill="FFFFFF"/>
        </w:rPr>
        <w:t>. Opgehaal van http://arxiv.org/abs/2010.15277</w:t>
      </w:r>
    </w:p>
    <w:p w14:paraId="6890C98F" w14:textId="6C5484FD" w:rsidR="000A6F7F" w:rsidRDefault="00CB7F50" w:rsidP="006E4F90">
      <w:pPr>
        <w:spacing w:after="0" w:line="240" w:lineRule="auto"/>
        <w:rPr>
          <w:rStyle w:val="Hyperlink"/>
          <w:rFonts w:ascii="Times New Roman" w:eastAsia="Times New Roman" w:hAnsi="Times New Roman" w:cs="Times New Roman"/>
          <w:color w:val="auto"/>
        </w:rPr>
      </w:pPr>
      <w:r w:rsidRPr="006E26E5">
        <w:rPr>
          <w:rFonts w:ascii="Times New Roman" w:eastAsia="Times New Roman" w:hAnsi="Times New Roman" w:cs="Times New Roman"/>
        </w:rPr>
        <w:t xml:space="preserve">Mittal, S., Galesso, S., &amp; Brox, T. (2021). Essentials for Class Incremental Learning. </w:t>
      </w:r>
      <w:r w:rsidRPr="006E26E5">
        <w:rPr>
          <w:rFonts w:ascii="Times New Roman" w:eastAsia="Times New Roman" w:hAnsi="Times New Roman" w:cs="Times New Roman"/>
          <w:i/>
          <w:iCs/>
        </w:rPr>
        <w:t>Proceedings of the IEEE/CVF Conference on Computer Vision and Pattern Recognition (CVPR) Workshops</w:t>
      </w:r>
      <w:r w:rsidRPr="006E26E5">
        <w:rPr>
          <w:rFonts w:ascii="Times New Roman" w:eastAsia="Times New Roman" w:hAnsi="Times New Roman" w:cs="Times New Roman"/>
        </w:rPr>
        <w:t xml:space="preserve">. https://doi.org/Sudhanshu Mittal.  </w:t>
      </w:r>
      <w:hyperlink r:id="rId25" w:history="1">
        <w:r w:rsidRPr="006E26E5">
          <w:rPr>
            <w:rStyle w:val="Hyperlink"/>
            <w:rFonts w:ascii="Times New Roman" w:eastAsia="Times New Roman" w:hAnsi="Times New Roman" w:cs="Times New Roman"/>
            <w:color w:val="auto"/>
          </w:rPr>
          <w:t>https://arxiv.org/abs/2102.09517v1</w:t>
        </w:r>
      </w:hyperlink>
    </w:p>
    <w:p w14:paraId="0585ED2B" w14:textId="7DE82B70" w:rsidR="000A6F7F" w:rsidRDefault="000A6F7F" w:rsidP="006E4F90">
      <w:pPr>
        <w:spacing w:after="0" w:line="240" w:lineRule="auto"/>
        <w:rPr>
          <w:rStyle w:val="Hyperlink"/>
          <w:rFonts w:ascii="Times New Roman" w:eastAsia="Times New Roman" w:hAnsi="Times New Roman" w:cs="Times New Roman"/>
          <w:color w:val="auto"/>
        </w:rPr>
      </w:pPr>
    </w:p>
    <w:p w14:paraId="195D461F" w14:textId="5A444372" w:rsidR="00CB7F50" w:rsidRPr="000D7002" w:rsidRDefault="000A6F7F" w:rsidP="0019034B">
      <w:pPr>
        <w:rPr>
          <w:rFonts w:ascii="Times New Roman" w:hAnsi="Times New Roman" w:cs="Times New Roman"/>
        </w:rPr>
      </w:pPr>
      <w:r w:rsidRPr="006E26E5">
        <w:rPr>
          <w:rFonts w:ascii="Times New Roman" w:hAnsi="Times New Roman" w:cs="Times New Roman"/>
        </w:rPr>
        <w:t xml:space="preserve">NVIDIA Corporation. (2016). GeForce GTX 1050 2GB GPU. [Apparatus and software].  </w:t>
      </w:r>
      <w:hyperlink r:id="rId26" w:history="1">
        <w:r w:rsidRPr="006E26E5">
          <w:rPr>
            <w:rStyle w:val="Hyperlink"/>
            <w:rFonts w:ascii="Times New Roman" w:hAnsi="Times New Roman" w:cs="Times New Roman"/>
          </w:rPr>
          <w:t>https://www.nvidia.com/en-in/geforce/products/10series/geforce-gtx-1050/</w:t>
        </w:r>
      </w:hyperlink>
    </w:p>
    <w:p w14:paraId="402CD7BF" w14:textId="61EDC523" w:rsidR="006E4F90" w:rsidRDefault="006E4F90" w:rsidP="006E4F90">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OERKE, E.-C. (2005). Crop losses to pests. </w:t>
      </w:r>
      <w:r w:rsidRPr="006E26E5">
        <w:rPr>
          <w:rFonts w:ascii="Times New Roman" w:eastAsia="Times New Roman" w:hAnsi="Times New Roman" w:cs="Times New Roman"/>
          <w:i/>
          <w:iCs/>
        </w:rPr>
        <w:t>The Journal of Agricultural Science</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31–43. </w:t>
      </w:r>
      <w:hyperlink r:id="rId27" w:history="1">
        <w:r w:rsidRPr="006E26E5">
          <w:rPr>
            <w:rStyle w:val="Hyperlink"/>
            <w:rFonts w:ascii="Times New Roman" w:eastAsia="Times New Roman" w:hAnsi="Times New Roman" w:cs="Times New Roman"/>
          </w:rPr>
          <w:t>https://doi.org/10.1017/s0021859605005708</w:t>
        </w:r>
      </w:hyperlink>
    </w:p>
    <w:p w14:paraId="79B0B863" w14:textId="7714572A" w:rsidR="006E4F90" w:rsidRDefault="006E4F90" w:rsidP="006E4F90">
      <w:pPr>
        <w:spacing w:after="0" w:line="240" w:lineRule="auto"/>
        <w:rPr>
          <w:rFonts w:ascii="Times New Roman" w:eastAsia="Times New Roman" w:hAnsi="Times New Roman" w:cs="Times New Roman"/>
        </w:rPr>
      </w:pPr>
    </w:p>
    <w:p w14:paraId="387385B0" w14:textId="77777777" w:rsidR="006E4F90" w:rsidRPr="006E26E5" w:rsidRDefault="006E4F90" w:rsidP="006E4F90">
      <w:pPr>
        <w:spacing w:line="276" w:lineRule="auto"/>
        <w:rPr>
          <w:rFonts w:ascii="Times New Roman" w:hAnsi="Times New Roman" w:cs="Times New Roman"/>
        </w:rPr>
      </w:pPr>
      <w:r w:rsidRPr="006E26E5">
        <w:rPr>
          <w:rFonts w:ascii="Times New Roman" w:hAnsi="Times New Roman" w:cs="Times New Roman"/>
          <w:shd w:val="clear" w:color="auto" w:fill="FFFFFF"/>
        </w:rPr>
        <w:t>Rebuffi, S., Kolesnikov, A., Sperl, G., &amp; Lampert, C.H. (2017). iCaRL: Incremental Classifier and Representation Learning. </w:t>
      </w:r>
      <w:r w:rsidRPr="006E26E5">
        <w:rPr>
          <w:rStyle w:val="Emphasis"/>
          <w:rFonts w:ascii="Times New Roman" w:hAnsi="Times New Roman" w:cs="Times New Roman"/>
        </w:rPr>
        <w:t>2017 IEEE Conference on Computer Vision and Pattern Recognition (CVPR)</w:t>
      </w:r>
      <w:r w:rsidRPr="006E26E5">
        <w:rPr>
          <w:rFonts w:ascii="Times New Roman" w:hAnsi="Times New Roman" w:cs="Times New Roman"/>
          <w:shd w:val="clear" w:color="auto" w:fill="FFFFFF"/>
        </w:rPr>
        <w:t>, 5533-5542.</w:t>
      </w:r>
    </w:p>
    <w:p w14:paraId="42DC9318" w14:textId="77777777" w:rsidR="006E4F90" w:rsidRPr="00A60069" w:rsidRDefault="006E4F90" w:rsidP="006E4F90">
      <w:pPr>
        <w:spacing w:line="276" w:lineRule="auto"/>
        <w:rPr>
          <w:rFonts w:ascii="Times New Roman" w:hAnsi="Times New Roman" w:cs="Times New Roman"/>
          <w:shd w:val="clear" w:color="auto" w:fill="FFFFFF"/>
        </w:rPr>
      </w:pPr>
      <w:r w:rsidRPr="006E26E5">
        <w:rPr>
          <w:rFonts w:ascii="Times New Roman" w:hAnsi="Times New Roman" w:cs="Times New Roman"/>
          <w:shd w:val="clear" w:color="auto" w:fill="FFFFFF"/>
        </w:rPr>
        <w:t>Sandler, M., Howard, A., Zhu, M., Zhmoginov, A., &amp; Chen, L.-C. (2019). MobileNetV2: Inverted Residuals and Linear Bottlenecks. </w:t>
      </w:r>
      <w:r w:rsidRPr="006E26E5">
        <w:rPr>
          <w:rFonts w:ascii="Times New Roman" w:hAnsi="Times New Roman" w:cs="Times New Roman"/>
          <w:i/>
          <w:iCs/>
          <w:bdr w:val="none" w:sz="0" w:space="0" w:color="auto" w:frame="1"/>
          <w:shd w:val="clear" w:color="auto" w:fill="FFFFFF"/>
        </w:rPr>
        <w:t>arXiv [cs.CV]</w:t>
      </w:r>
      <w:r w:rsidRPr="006E26E5">
        <w:rPr>
          <w:rFonts w:ascii="Times New Roman" w:hAnsi="Times New Roman" w:cs="Times New Roman"/>
          <w:shd w:val="clear" w:color="auto" w:fill="FFFFFF"/>
        </w:rPr>
        <w:t xml:space="preserve">. Opgehaal van </w:t>
      </w:r>
      <w:hyperlink r:id="rId28" w:history="1">
        <w:r w:rsidRPr="006E26E5">
          <w:rPr>
            <w:rStyle w:val="Hyperlink"/>
            <w:rFonts w:ascii="Times New Roman" w:hAnsi="Times New Roman" w:cs="Times New Roman"/>
            <w:color w:val="auto"/>
            <w:shd w:val="clear" w:color="auto" w:fill="FFFFFF"/>
          </w:rPr>
          <w:t>http://arxiv.org/abs/1801.04381</w:t>
        </w:r>
      </w:hyperlink>
    </w:p>
    <w:p w14:paraId="1A9A39F8" w14:textId="48E0BFFC" w:rsidR="000A6F7F" w:rsidRPr="006E26E5" w:rsidRDefault="000A6F7F" w:rsidP="000A6F7F">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Tian, Y., Yang, G., Wang, Z., Li, E., &amp; Liang, Z. (2019). Detection of Apple Lesions in Orchards Based on Deep Learning Methods of CycleGAN and YOLOV3-Dense. </w:t>
      </w:r>
      <w:r w:rsidRPr="006E26E5">
        <w:rPr>
          <w:rFonts w:ascii="Times New Roman" w:eastAsia="Times New Roman" w:hAnsi="Times New Roman" w:cs="Times New Roman"/>
          <w:i/>
          <w:iCs/>
        </w:rPr>
        <w:t>Journal of Sensors</w:t>
      </w:r>
      <w:r w:rsidRPr="006E26E5">
        <w:rPr>
          <w:rFonts w:ascii="Times New Roman" w:eastAsia="Times New Roman" w:hAnsi="Times New Roman" w:cs="Times New Roman"/>
        </w:rPr>
        <w:t xml:space="preserve">, 1–13. </w:t>
      </w:r>
      <w:hyperlink r:id="rId29" w:history="1">
        <w:r w:rsidRPr="006E26E5">
          <w:rPr>
            <w:rStyle w:val="Hyperlink"/>
            <w:rFonts w:ascii="Times New Roman" w:eastAsia="Times New Roman" w:hAnsi="Times New Roman" w:cs="Times New Roman"/>
            <w:color w:val="auto"/>
          </w:rPr>
          <w:t>https://doi.org/10.1155/2019/7630926</w:t>
        </w:r>
      </w:hyperlink>
    </w:p>
    <w:p w14:paraId="1A2A56C2" w14:textId="77777777" w:rsidR="005B6F4D" w:rsidRPr="006E26E5" w:rsidRDefault="005B6F4D" w:rsidP="005B6F4D">
      <w:pPr>
        <w:spacing w:after="0" w:line="240" w:lineRule="auto"/>
        <w:rPr>
          <w:rFonts w:ascii="Times New Roman" w:eastAsia="Times New Roman" w:hAnsi="Times New Roman" w:cs="Times New Roman"/>
        </w:rPr>
      </w:pPr>
    </w:p>
    <w:p w14:paraId="4C918AEC" w14:textId="4A22661E" w:rsidR="005B6F4D" w:rsidRPr="00A60069" w:rsidRDefault="005B6F4D" w:rsidP="005B6F4D">
      <w:pPr>
        <w:spacing w:after="0" w:line="240" w:lineRule="auto"/>
        <w:rPr>
          <w:rFonts w:ascii="Times New Roman" w:eastAsia="Times New Roman" w:hAnsi="Times New Roman" w:cs="Times New Roman"/>
        </w:rPr>
      </w:pPr>
      <w:r w:rsidRPr="006E26E5">
        <w:rPr>
          <w:rFonts w:ascii="Times New Roman" w:eastAsia="Times New Roman" w:hAnsi="Times New Roman" w:cs="Times New Roman"/>
        </w:rPr>
        <w:t xml:space="preserve">van de Ven, G. M., &amp; Tolias, A. S. (2019). Three scenarios for continual learning. </w:t>
      </w:r>
      <w:r w:rsidRPr="006E26E5">
        <w:rPr>
          <w:rFonts w:ascii="Times New Roman" w:eastAsia="Times New Roman" w:hAnsi="Times New Roman" w:cs="Times New Roman"/>
          <w:i/>
          <w:iCs/>
        </w:rPr>
        <w:t>ArXiv</w:t>
      </w:r>
      <w:r w:rsidRPr="006E26E5">
        <w:rPr>
          <w:rFonts w:ascii="Times New Roman" w:eastAsia="Times New Roman" w:hAnsi="Times New Roman" w:cs="Times New Roman"/>
        </w:rPr>
        <w:t xml:space="preserve">. </w:t>
      </w:r>
      <w:hyperlink r:id="rId30" w:history="1">
        <w:r w:rsidRPr="006E26E5">
          <w:rPr>
            <w:rStyle w:val="Hyperlink"/>
            <w:rFonts w:ascii="Times New Roman" w:eastAsia="Times New Roman" w:hAnsi="Times New Roman" w:cs="Times New Roman"/>
            <w:color w:val="auto"/>
          </w:rPr>
          <w:t>https://doi.org/abs/1904.07734</w:t>
        </w:r>
      </w:hyperlink>
    </w:p>
    <w:p w14:paraId="48E2CF05" w14:textId="77777777" w:rsidR="006E4F90" w:rsidRPr="0019034B" w:rsidRDefault="006E4F90" w:rsidP="006F30BB">
      <w:pPr>
        <w:spacing w:after="0" w:line="240" w:lineRule="auto"/>
        <w:rPr>
          <w:rFonts w:ascii="Times New Roman" w:eastAsia="Times New Roman" w:hAnsi="Times New Roman" w:cs="Times New Roman"/>
        </w:rPr>
      </w:pPr>
    </w:p>
    <w:p w14:paraId="7C3ADB02" w14:textId="1634903D" w:rsidR="00477401" w:rsidRPr="0019034B" w:rsidRDefault="00477401" w:rsidP="00477401">
      <w:pPr>
        <w:spacing w:after="0" w:line="240" w:lineRule="auto"/>
        <w:rPr>
          <w:rFonts w:ascii="Times New Roman" w:eastAsia="Times New Roman" w:hAnsi="Times New Roman" w:cs="Times New Roman"/>
        </w:rPr>
      </w:pPr>
      <w:r w:rsidRPr="00560E37">
        <w:rPr>
          <w:rFonts w:ascii="Times New Roman" w:eastAsia="Times New Roman" w:hAnsi="Times New Roman" w:cs="Times New Roman"/>
        </w:rPr>
        <w:t xml:space="preserve">Yadav, S., Sengar, N., Singh, A., Singh, A., &amp; Dutta, M. K. (2021). Identification of disease using deep learning and evaluation of bacteriosis in peach leaf. </w:t>
      </w:r>
      <w:r w:rsidRPr="00751419">
        <w:rPr>
          <w:rFonts w:ascii="Times New Roman" w:eastAsia="Times New Roman" w:hAnsi="Times New Roman" w:cs="Times New Roman"/>
          <w:i/>
          <w:iCs/>
        </w:rPr>
        <w:t>Ecological Informatics</w:t>
      </w:r>
      <w:r w:rsidRPr="009A6958">
        <w:rPr>
          <w:rFonts w:ascii="Times New Roman" w:eastAsia="Times New Roman" w:hAnsi="Times New Roman" w:cs="Times New Roman"/>
        </w:rPr>
        <w:t xml:space="preserve">, 101247. </w:t>
      </w:r>
      <w:hyperlink r:id="rId31" w:history="1">
        <w:r w:rsidR="002A6F30" w:rsidRPr="009A6958">
          <w:rPr>
            <w:rStyle w:val="Hyperlink"/>
            <w:rFonts w:ascii="Times New Roman" w:eastAsia="Times New Roman" w:hAnsi="Times New Roman" w:cs="Times New Roman"/>
            <w:color w:val="auto"/>
          </w:rPr>
          <w:t>https://doi.org/10.1016/j.ecoinf.202</w:t>
        </w:r>
        <w:r w:rsidR="002A6F30" w:rsidRPr="009A6958">
          <w:rPr>
            <w:rStyle w:val="Hyperlink"/>
            <w:rFonts w:ascii="Times New Roman" w:eastAsia="Times New Roman" w:hAnsi="Times New Roman" w:cs="Times New Roman"/>
            <w:color w:val="auto"/>
          </w:rPr>
          <w:tab/>
          <w:t>1.101247</w:t>
        </w:r>
      </w:hyperlink>
    </w:p>
    <w:p w14:paraId="0E3D4D2D" w14:textId="77777777" w:rsidR="00086283" w:rsidRPr="0019034B" w:rsidRDefault="00086283" w:rsidP="00086283">
      <w:pPr>
        <w:spacing w:after="0" w:line="240" w:lineRule="auto"/>
        <w:rPr>
          <w:rFonts w:ascii="Times New Roman" w:eastAsia="Times New Roman" w:hAnsi="Times New Roman" w:cs="Times New Roman"/>
        </w:rPr>
      </w:pPr>
    </w:p>
    <w:p w14:paraId="4A682CA0" w14:textId="77777777" w:rsidR="006F5BA1" w:rsidRPr="009A6958" w:rsidRDefault="006F5BA1" w:rsidP="00164803">
      <w:pPr>
        <w:spacing w:line="276" w:lineRule="auto"/>
        <w:rPr>
          <w:rFonts w:ascii="Times New Roman" w:hAnsi="Times New Roman" w:cs="Times New Roman"/>
          <w:shd w:val="clear" w:color="auto" w:fill="FFFFFF"/>
        </w:rPr>
      </w:pPr>
      <w:r w:rsidRPr="00560E37">
        <w:rPr>
          <w:rFonts w:ascii="Times New Roman" w:hAnsi="Times New Roman" w:cs="Times New Roman"/>
          <w:shd w:val="clear" w:color="auto" w:fill="FFFFFF"/>
        </w:rPr>
        <w:t>Zhang, J., Zhang, J., Ghosh, S., Li, D., Tasci, S., Heck, L., Zhang, H., &amp; Kuo, C.J. (2020). Class-incremental Learning via Deep Model Consolidation. </w:t>
      </w:r>
      <w:r w:rsidRPr="00751419">
        <w:rPr>
          <w:rStyle w:val="Emphasis"/>
          <w:rFonts w:ascii="Times New Roman" w:hAnsi="Times New Roman" w:cs="Times New Roman"/>
        </w:rPr>
        <w:t>2020 IEEE Winter Conference on Applications of Computer Vision (WACV)</w:t>
      </w:r>
      <w:r w:rsidRPr="009A6958">
        <w:rPr>
          <w:rFonts w:ascii="Times New Roman" w:hAnsi="Times New Roman" w:cs="Times New Roman"/>
          <w:shd w:val="clear" w:color="auto" w:fill="FFFFFF"/>
        </w:rPr>
        <w:t>, 1120-1129.</w:t>
      </w:r>
    </w:p>
    <w:p w14:paraId="5E46D341" w14:textId="77777777" w:rsidR="00220F59" w:rsidRPr="00A60069" w:rsidRDefault="00220F59" w:rsidP="004B0F90">
      <w:pPr>
        <w:rPr>
          <w:rFonts w:ascii="Times New Roman" w:hAnsi="Times New Roman" w:cs="Times New Roman"/>
        </w:rPr>
      </w:pPr>
    </w:p>
    <w:sectPr w:rsidR="00220F59" w:rsidRPr="00A60069" w:rsidSect="00F02833">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AAB9D" w14:textId="77777777" w:rsidR="005A6592" w:rsidRDefault="005A6592" w:rsidP="002A594B">
      <w:pPr>
        <w:spacing w:after="0" w:line="240" w:lineRule="auto"/>
      </w:pPr>
      <w:r>
        <w:separator/>
      </w:r>
    </w:p>
  </w:endnote>
  <w:endnote w:type="continuationSeparator" w:id="0">
    <w:p w14:paraId="32DB08A2" w14:textId="77777777" w:rsidR="005A6592" w:rsidRDefault="005A6592" w:rsidP="002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173874"/>
      <w:docPartObj>
        <w:docPartGallery w:val="Page Numbers (Bottom of Page)"/>
        <w:docPartUnique/>
      </w:docPartObj>
    </w:sdtPr>
    <w:sdtEndPr>
      <w:rPr>
        <w:noProof/>
      </w:rPr>
    </w:sdtEndPr>
    <w:sdtContent>
      <w:p w14:paraId="4407D537" w14:textId="30BB010F" w:rsidR="001A0189" w:rsidRDefault="001A0189">
        <w:pPr>
          <w:pStyle w:val="Footer"/>
          <w:jc w:val="right"/>
        </w:pPr>
        <w:r>
          <w:fldChar w:fldCharType="begin"/>
        </w:r>
        <w:r>
          <w:instrText xml:space="preserve"> PAGE   \* MERGEFORMAT </w:instrText>
        </w:r>
        <w:r>
          <w:fldChar w:fldCharType="separate"/>
        </w:r>
        <w:r w:rsidR="00872E68">
          <w:rPr>
            <w:noProof/>
          </w:rPr>
          <w:t>17</w:t>
        </w:r>
        <w:r>
          <w:rPr>
            <w:noProof/>
          </w:rPr>
          <w:fldChar w:fldCharType="end"/>
        </w:r>
      </w:p>
    </w:sdtContent>
  </w:sdt>
  <w:p w14:paraId="596E1B2C" w14:textId="77777777" w:rsidR="001A0189" w:rsidRDefault="001A0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2A106" w14:textId="77777777" w:rsidR="005A6592" w:rsidRDefault="005A6592" w:rsidP="002A594B">
      <w:pPr>
        <w:spacing w:after="0" w:line="240" w:lineRule="auto"/>
      </w:pPr>
      <w:r>
        <w:separator/>
      </w:r>
    </w:p>
  </w:footnote>
  <w:footnote w:type="continuationSeparator" w:id="0">
    <w:p w14:paraId="7EB4ED5A" w14:textId="77777777" w:rsidR="005A6592" w:rsidRDefault="005A6592" w:rsidP="002A5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29322" w14:textId="27FAE664" w:rsidR="00B90410" w:rsidRDefault="00B90410">
    <w:pPr>
      <w:pStyle w:val="Header"/>
    </w:pPr>
    <w:r>
      <w:t>David Blumenstiel</w:t>
    </w:r>
    <w:r w:rsidR="00A32164">
      <w:t xml:space="preserve">                                                                                                                                          DATA 698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D5FE5"/>
    <w:multiLevelType w:val="multilevel"/>
    <w:tmpl w:val="10C8247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 w15:restartNumberingAfterBreak="0">
    <w:nsid w:val="2F8A7981"/>
    <w:multiLevelType w:val="multilevel"/>
    <w:tmpl w:val="39FCD6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8ED70D2"/>
    <w:multiLevelType w:val="multilevel"/>
    <w:tmpl w:val="77A441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794BD4"/>
    <w:multiLevelType w:val="multilevel"/>
    <w:tmpl w:val="917A6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18"/>
    <w:rsid w:val="00000AB7"/>
    <w:rsid w:val="00002DDB"/>
    <w:rsid w:val="00003C73"/>
    <w:rsid w:val="000041F7"/>
    <w:rsid w:val="00010851"/>
    <w:rsid w:val="00011AD8"/>
    <w:rsid w:val="00013CAA"/>
    <w:rsid w:val="00015488"/>
    <w:rsid w:val="00015E40"/>
    <w:rsid w:val="0001627D"/>
    <w:rsid w:val="00016FD1"/>
    <w:rsid w:val="00017DD2"/>
    <w:rsid w:val="000218F2"/>
    <w:rsid w:val="00022318"/>
    <w:rsid w:val="0002281F"/>
    <w:rsid w:val="00023149"/>
    <w:rsid w:val="00024CB7"/>
    <w:rsid w:val="00024E5E"/>
    <w:rsid w:val="000250EE"/>
    <w:rsid w:val="000251EB"/>
    <w:rsid w:val="00025215"/>
    <w:rsid w:val="00026A04"/>
    <w:rsid w:val="000271D0"/>
    <w:rsid w:val="00027A57"/>
    <w:rsid w:val="0003558A"/>
    <w:rsid w:val="00035AA2"/>
    <w:rsid w:val="000364B8"/>
    <w:rsid w:val="00037870"/>
    <w:rsid w:val="000405F4"/>
    <w:rsid w:val="0004154B"/>
    <w:rsid w:val="00044EFD"/>
    <w:rsid w:val="00045069"/>
    <w:rsid w:val="00047E2C"/>
    <w:rsid w:val="00050445"/>
    <w:rsid w:val="00050818"/>
    <w:rsid w:val="000515FF"/>
    <w:rsid w:val="00052770"/>
    <w:rsid w:val="00054146"/>
    <w:rsid w:val="000557CD"/>
    <w:rsid w:val="0005616D"/>
    <w:rsid w:val="000575BD"/>
    <w:rsid w:val="00057A8D"/>
    <w:rsid w:val="00061D28"/>
    <w:rsid w:val="0006516C"/>
    <w:rsid w:val="000710DE"/>
    <w:rsid w:val="000743EE"/>
    <w:rsid w:val="00074670"/>
    <w:rsid w:val="0007520B"/>
    <w:rsid w:val="00077520"/>
    <w:rsid w:val="00077532"/>
    <w:rsid w:val="000776CD"/>
    <w:rsid w:val="00077888"/>
    <w:rsid w:val="00077C60"/>
    <w:rsid w:val="00080432"/>
    <w:rsid w:val="000808CA"/>
    <w:rsid w:val="00080EB7"/>
    <w:rsid w:val="0008271C"/>
    <w:rsid w:val="00083987"/>
    <w:rsid w:val="00083A73"/>
    <w:rsid w:val="00086283"/>
    <w:rsid w:val="00087B03"/>
    <w:rsid w:val="00095AB2"/>
    <w:rsid w:val="000A0CA3"/>
    <w:rsid w:val="000A1D1A"/>
    <w:rsid w:val="000A2321"/>
    <w:rsid w:val="000A27EF"/>
    <w:rsid w:val="000A3CAA"/>
    <w:rsid w:val="000A6856"/>
    <w:rsid w:val="000A6F7F"/>
    <w:rsid w:val="000A7295"/>
    <w:rsid w:val="000A76A7"/>
    <w:rsid w:val="000A7B6E"/>
    <w:rsid w:val="000B4D11"/>
    <w:rsid w:val="000B5298"/>
    <w:rsid w:val="000B5AB2"/>
    <w:rsid w:val="000B6A9E"/>
    <w:rsid w:val="000C17F0"/>
    <w:rsid w:val="000C48F7"/>
    <w:rsid w:val="000C5BB1"/>
    <w:rsid w:val="000C5D11"/>
    <w:rsid w:val="000C7310"/>
    <w:rsid w:val="000D3FA1"/>
    <w:rsid w:val="000D5A99"/>
    <w:rsid w:val="000D7002"/>
    <w:rsid w:val="000D7332"/>
    <w:rsid w:val="000D7893"/>
    <w:rsid w:val="000E116C"/>
    <w:rsid w:val="000E1F99"/>
    <w:rsid w:val="000E4890"/>
    <w:rsid w:val="000E75D2"/>
    <w:rsid w:val="000F1242"/>
    <w:rsid w:val="000F144C"/>
    <w:rsid w:val="000F1CBA"/>
    <w:rsid w:val="000F30E4"/>
    <w:rsid w:val="000F482D"/>
    <w:rsid w:val="000F71C1"/>
    <w:rsid w:val="000F73C8"/>
    <w:rsid w:val="00100F2A"/>
    <w:rsid w:val="00102141"/>
    <w:rsid w:val="001064A2"/>
    <w:rsid w:val="0010762E"/>
    <w:rsid w:val="00114C20"/>
    <w:rsid w:val="0012018D"/>
    <w:rsid w:val="00122900"/>
    <w:rsid w:val="0012290A"/>
    <w:rsid w:val="00122E98"/>
    <w:rsid w:val="00123C14"/>
    <w:rsid w:val="001319EB"/>
    <w:rsid w:val="00133589"/>
    <w:rsid w:val="00133FBD"/>
    <w:rsid w:val="00136FAA"/>
    <w:rsid w:val="001371EE"/>
    <w:rsid w:val="00141650"/>
    <w:rsid w:val="00142B1D"/>
    <w:rsid w:val="00142C3F"/>
    <w:rsid w:val="00143D87"/>
    <w:rsid w:val="00147D1D"/>
    <w:rsid w:val="00147E78"/>
    <w:rsid w:val="0015011A"/>
    <w:rsid w:val="00151508"/>
    <w:rsid w:val="00151E9B"/>
    <w:rsid w:val="00152E53"/>
    <w:rsid w:val="0015603E"/>
    <w:rsid w:val="00156ADB"/>
    <w:rsid w:val="001571B5"/>
    <w:rsid w:val="0016266F"/>
    <w:rsid w:val="00162F87"/>
    <w:rsid w:val="00164803"/>
    <w:rsid w:val="0017099B"/>
    <w:rsid w:val="001713DB"/>
    <w:rsid w:val="00171718"/>
    <w:rsid w:val="00171EFE"/>
    <w:rsid w:val="001722F0"/>
    <w:rsid w:val="00173604"/>
    <w:rsid w:val="00174D8C"/>
    <w:rsid w:val="001829E2"/>
    <w:rsid w:val="00182E19"/>
    <w:rsid w:val="001842D0"/>
    <w:rsid w:val="00185862"/>
    <w:rsid w:val="0018648D"/>
    <w:rsid w:val="00186C38"/>
    <w:rsid w:val="00187901"/>
    <w:rsid w:val="00190296"/>
    <w:rsid w:val="0019034B"/>
    <w:rsid w:val="00191819"/>
    <w:rsid w:val="001973CE"/>
    <w:rsid w:val="001A0189"/>
    <w:rsid w:val="001A19FF"/>
    <w:rsid w:val="001A46F6"/>
    <w:rsid w:val="001A4F51"/>
    <w:rsid w:val="001B1340"/>
    <w:rsid w:val="001B2C80"/>
    <w:rsid w:val="001B4B95"/>
    <w:rsid w:val="001B5261"/>
    <w:rsid w:val="001C36FE"/>
    <w:rsid w:val="001C5E94"/>
    <w:rsid w:val="001C6D9F"/>
    <w:rsid w:val="001D1C19"/>
    <w:rsid w:val="001D312F"/>
    <w:rsid w:val="001E45AB"/>
    <w:rsid w:val="001E6B25"/>
    <w:rsid w:val="001E7094"/>
    <w:rsid w:val="001E71EA"/>
    <w:rsid w:val="001E7CA2"/>
    <w:rsid w:val="001E7D51"/>
    <w:rsid w:val="001F58C2"/>
    <w:rsid w:val="001F7B3B"/>
    <w:rsid w:val="001F7D22"/>
    <w:rsid w:val="00200AFC"/>
    <w:rsid w:val="00203A28"/>
    <w:rsid w:val="00203C63"/>
    <w:rsid w:val="0020661D"/>
    <w:rsid w:val="002101ED"/>
    <w:rsid w:val="00210728"/>
    <w:rsid w:val="00212867"/>
    <w:rsid w:val="00212DCD"/>
    <w:rsid w:val="00212FD3"/>
    <w:rsid w:val="00215F22"/>
    <w:rsid w:val="002170E4"/>
    <w:rsid w:val="002177D9"/>
    <w:rsid w:val="00220F59"/>
    <w:rsid w:val="00222E53"/>
    <w:rsid w:val="00225D23"/>
    <w:rsid w:val="00231DB8"/>
    <w:rsid w:val="00234A01"/>
    <w:rsid w:val="00237DE6"/>
    <w:rsid w:val="00242646"/>
    <w:rsid w:val="0024326A"/>
    <w:rsid w:val="0024329C"/>
    <w:rsid w:val="00243584"/>
    <w:rsid w:val="00245391"/>
    <w:rsid w:val="00246C70"/>
    <w:rsid w:val="002479DA"/>
    <w:rsid w:val="00247EE3"/>
    <w:rsid w:val="0025188F"/>
    <w:rsid w:val="002523B3"/>
    <w:rsid w:val="002528F1"/>
    <w:rsid w:val="0025339E"/>
    <w:rsid w:val="002535FF"/>
    <w:rsid w:val="0025430E"/>
    <w:rsid w:val="00256985"/>
    <w:rsid w:val="00261F27"/>
    <w:rsid w:val="0026400B"/>
    <w:rsid w:val="002645A8"/>
    <w:rsid w:val="002649E0"/>
    <w:rsid w:val="0026714A"/>
    <w:rsid w:val="0027505B"/>
    <w:rsid w:val="002755D9"/>
    <w:rsid w:val="00276A0D"/>
    <w:rsid w:val="00280BE4"/>
    <w:rsid w:val="00282B7A"/>
    <w:rsid w:val="002832AE"/>
    <w:rsid w:val="0028436F"/>
    <w:rsid w:val="00287396"/>
    <w:rsid w:val="0029268F"/>
    <w:rsid w:val="00294C72"/>
    <w:rsid w:val="002950A5"/>
    <w:rsid w:val="0029521F"/>
    <w:rsid w:val="00295BA2"/>
    <w:rsid w:val="00295F92"/>
    <w:rsid w:val="0029621C"/>
    <w:rsid w:val="00296A0B"/>
    <w:rsid w:val="002A0C44"/>
    <w:rsid w:val="002A10ED"/>
    <w:rsid w:val="002A120B"/>
    <w:rsid w:val="002A226D"/>
    <w:rsid w:val="002A28C0"/>
    <w:rsid w:val="002A2C2B"/>
    <w:rsid w:val="002A32BF"/>
    <w:rsid w:val="002A58C7"/>
    <w:rsid w:val="002A594B"/>
    <w:rsid w:val="002A5962"/>
    <w:rsid w:val="002A5DD4"/>
    <w:rsid w:val="002A602D"/>
    <w:rsid w:val="002A6E6C"/>
    <w:rsid w:val="002A6F30"/>
    <w:rsid w:val="002B09C9"/>
    <w:rsid w:val="002B2659"/>
    <w:rsid w:val="002B3DA1"/>
    <w:rsid w:val="002B56B8"/>
    <w:rsid w:val="002B61D6"/>
    <w:rsid w:val="002B6921"/>
    <w:rsid w:val="002B7174"/>
    <w:rsid w:val="002B7B33"/>
    <w:rsid w:val="002C10E1"/>
    <w:rsid w:val="002C20F5"/>
    <w:rsid w:val="002C5AC5"/>
    <w:rsid w:val="002C68C1"/>
    <w:rsid w:val="002D0657"/>
    <w:rsid w:val="002D18C7"/>
    <w:rsid w:val="002D25A9"/>
    <w:rsid w:val="002D309A"/>
    <w:rsid w:val="002D3DA2"/>
    <w:rsid w:val="002D4811"/>
    <w:rsid w:val="002E16D7"/>
    <w:rsid w:val="002E385D"/>
    <w:rsid w:val="002E6063"/>
    <w:rsid w:val="002E778D"/>
    <w:rsid w:val="002F0516"/>
    <w:rsid w:val="002F18D3"/>
    <w:rsid w:val="002F1AB6"/>
    <w:rsid w:val="002F1D44"/>
    <w:rsid w:val="002F5DB7"/>
    <w:rsid w:val="00300F26"/>
    <w:rsid w:val="0030664A"/>
    <w:rsid w:val="00306B1F"/>
    <w:rsid w:val="0031067B"/>
    <w:rsid w:val="003123D0"/>
    <w:rsid w:val="00312563"/>
    <w:rsid w:val="0031537E"/>
    <w:rsid w:val="00323386"/>
    <w:rsid w:val="00323CB3"/>
    <w:rsid w:val="00324A4F"/>
    <w:rsid w:val="0032632F"/>
    <w:rsid w:val="003279D7"/>
    <w:rsid w:val="00327CBF"/>
    <w:rsid w:val="00330C52"/>
    <w:rsid w:val="00331181"/>
    <w:rsid w:val="00332360"/>
    <w:rsid w:val="00332D70"/>
    <w:rsid w:val="00333C2A"/>
    <w:rsid w:val="003357CA"/>
    <w:rsid w:val="00337767"/>
    <w:rsid w:val="00340D90"/>
    <w:rsid w:val="00341ED3"/>
    <w:rsid w:val="00342E0B"/>
    <w:rsid w:val="00343A56"/>
    <w:rsid w:val="00343D4C"/>
    <w:rsid w:val="003469A6"/>
    <w:rsid w:val="00347379"/>
    <w:rsid w:val="00347E63"/>
    <w:rsid w:val="003504DA"/>
    <w:rsid w:val="00351059"/>
    <w:rsid w:val="00351C5B"/>
    <w:rsid w:val="00353730"/>
    <w:rsid w:val="00353A3D"/>
    <w:rsid w:val="0035593B"/>
    <w:rsid w:val="00356E33"/>
    <w:rsid w:val="00362697"/>
    <w:rsid w:val="003628AB"/>
    <w:rsid w:val="00366B81"/>
    <w:rsid w:val="00366CCE"/>
    <w:rsid w:val="00367A99"/>
    <w:rsid w:val="003709E4"/>
    <w:rsid w:val="00370C63"/>
    <w:rsid w:val="00372FDD"/>
    <w:rsid w:val="00373435"/>
    <w:rsid w:val="00375155"/>
    <w:rsid w:val="00380477"/>
    <w:rsid w:val="003829DD"/>
    <w:rsid w:val="003846FE"/>
    <w:rsid w:val="003853A9"/>
    <w:rsid w:val="003901AB"/>
    <w:rsid w:val="0039182A"/>
    <w:rsid w:val="00396411"/>
    <w:rsid w:val="003977B0"/>
    <w:rsid w:val="003A07A2"/>
    <w:rsid w:val="003A239C"/>
    <w:rsid w:val="003A42AC"/>
    <w:rsid w:val="003A4A2D"/>
    <w:rsid w:val="003A56BD"/>
    <w:rsid w:val="003A5C49"/>
    <w:rsid w:val="003B1F9C"/>
    <w:rsid w:val="003B25FD"/>
    <w:rsid w:val="003B2756"/>
    <w:rsid w:val="003B2BE8"/>
    <w:rsid w:val="003D0ADC"/>
    <w:rsid w:val="003D1DA6"/>
    <w:rsid w:val="003D7C27"/>
    <w:rsid w:val="003E1787"/>
    <w:rsid w:val="003E1B42"/>
    <w:rsid w:val="003E379F"/>
    <w:rsid w:val="003E63FE"/>
    <w:rsid w:val="003F0318"/>
    <w:rsid w:val="003F136E"/>
    <w:rsid w:val="003F1AB8"/>
    <w:rsid w:val="003F2B4E"/>
    <w:rsid w:val="003F3C2C"/>
    <w:rsid w:val="003F3C76"/>
    <w:rsid w:val="003F4AFE"/>
    <w:rsid w:val="003F4DD7"/>
    <w:rsid w:val="003F520F"/>
    <w:rsid w:val="003F573E"/>
    <w:rsid w:val="003F65EF"/>
    <w:rsid w:val="00400876"/>
    <w:rsid w:val="00401746"/>
    <w:rsid w:val="004026AD"/>
    <w:rsid w:val="004046DD"/>
    <w:rsid w:val="004049B4"/>
    <w:rsid w:val="00406B6C"/>
    <w:rsid w:val="00412E82"/>
    <w:rsid w:val="00414806"/>
    <w:rsid w:val="00414A10"/>
    <w:rsid w:val="00415183"/>
    <w:rsid w:val="004165BF"/>
    <w:rsid w:val="00417627"/>
    <w:rsid w:val="00425CFF"/>
    <w:rsid w:val="004263F2"/>
    <w:rsid w:val="004320C6"/>
    <w:rsid w:val="00432B75"/>
    <w:rsid w:val="0043423E"/>
    <w:rsid w:val="00434B97"/>
    <w:rsid w:val="0044223C"/>
    <w:rsid w:val="00443C82"/>
    <w:rsid w:val="00445E00"/>
    <w:rsid w:val="004469BA"/>
    <w:rsid w:val="00450469"/>
    <w:rsid w:val="00455AF8"/>
    <w:rsid w:val="0045642B"/>
    <w:rsid w:val="00460592"/>
    <w:rsid w:val="00460910"/>
    <w:rsid w:val="00464DCB"/>
    <w:rsid w:val="004677F8"/>
    <w:rsid w:val="00467FA0"/>
    <w:rsid w:val="004743E9"/>
    <w:rsid w:val="00474ED6"/>
    <w:rsid w:val="00476A9A"/>
    <w:rsid w:val="00476CDA"/>
    <w:rsid w:val="00477401"/>
    <w:rsid w:val="004812D1"/>
    <w:rsid w:val="00481CAE"/>
    <w:rsid w:val="0048565C"/>
    <w:rsid w:val="00485A34"/>
    <w:rsid w:val="00485CE2"/>
    <w:rsid w:val="00487E0F"/>
    <w:rsid w:val="00490DBF"/>
    <w:rsid w:val="00492BE9"/>
    <w:rsid w:val="00494134"/>
    <w:rsid w:val="0049460E"/>
    <w:rsid w:val="00496C0B"/>
    <w:rsid w:val="00497B07"/>
    <w:rsid w:val="004A33CB"/>
    <w:rsid w:val="004A418E"/>
    <w:rsid w:val="004A56CB"/>
    <w:rsid w:val="004A5F1C"/>
    <w:rsid w:val="004A6DC8"/>
    <w:rsid w:val="004B0AF5"/>
    <w:rsid w:val="004B0F90"/>
    <w:rsid w:val="004B1035"/>
    <w:rsid w:val="004B2477"/>
    <w:rsid w:val="004B3A84"/>
    <w:rsid w:val="004B66BB"/>
    <w:rsid w:val="004B6D8F"/>
    <w:rsid w:val="004B6EA8"/>
    <w:rsid w:val="004B7241"/>
    <w:rsid w:val="004C07BA"/>
    <w:rsid w:val="004C22E1"/>
    <w:rsid w:val="004C7661"/>
    <w:rsid w:val="004C7677"/>
    <w:rsid w:val="004D22C0"/>
    <w:rsid w:val="004D27F2"/>
    <w:rsid w:val="004D4B9B"/>
    <w:rsid w:val="004D4F0A"/>
    <w:rsid w:val="004E0D2B"/>
    <w:rsid w:val="004E15D1"/>
    <w:rsid w:val="004E53F0"/>
    <w:rsid w:val="004E6632"/>
    <w:rsid w:val="004E7E55"/>
    <w:rsid w:val="004F0A12"/>
    <w:rsid w:val="004F0CF8"/>
    <w:rsid w:val="004F5479"/>
    <w:rsid w:val="004F61A4"/>
    <w:rsid w:val="004F786D"/>
    <w:rsid w:val="004F7BAB"/>
    <w:rsid w:val="005012BA"/>
    <w:rsid w:val="00501ABD"/>
    <w:rsid w:val="00501CA8"/>
    <w:rsid w:val="00504DDD"/>
    <w:rsid w:val="00506716"/>
    <w:rsid w:val="005070CA"/>
    <w:rsid w:val="00512B31"/>
    <w:rsid w:val="00515722"/>
    <w:rsid w:val="00515BFE"/>
    <w:rsid w:val="005168CB"/>
    <w:rsid w:val="005177C2"/>
    <w:rsid w:val="00523885"/>
    <w:rsid w:val="005256C0"/>
    <w:rsid w:val="00527791"/>
    <w:rsid w:val="00533893"/>
    <w:rsid w:val="00534964"/>
    <w:rsid w:val="00536AD7"/>
    <w:rsid w:val="0053722C"/>
    <w:rsid w:val="005404EC"/>
    <w:rsid w:val="00541F8E"/>
    <w:rsid w:val="00542243"/>
    <w:rsid w:val="005422EB"/>
    <w:rsid w:val="0054434E"/>
    <w:rsid w:val="0054500F"/>
    <w:rsid w:val="005455F5"/>
    <w:rsid w:val="00545B51"/>
    <w:rsid w:val="0054654A"/>
    <w:rsid w:val="00546FC3"/>
    <w:rsid w:val="0054760D"/>
    <w:rsid w:val="00550082"/>
    <w:rsid w:val="00550CC4"/>
    <w:rsid w:val="005526E7"/>
    <w:rsid w:val="00552F57"/>
    <w:rsid w:val="005558C5"/>
    <w:rsid w:val="00555F7B"/>
    <w:rsid w:val="00557BF5"/>
    <w:rsid w:val="00560090"/>
    <w:rsid w:val="00560E37"/>
    <w:rsid w:val="00561CBB"/>
    <w:rsid w:val="00563385"/>
    <w:rsid w:val="005635A7"/>
    <w:rsid w:val="005655C4"/>
    <w:rsid w:val="0056569D"/>
    <w:rsid w:val="00567AEF"/>
    <w:rsid w:val="00570588"/>
    <w:rsid w:val="00570BA9"/>
    <w:rsid w:val="00575B37"/>
    <w:rsid w:val="00576024"/>
    <w:rsid w:val="00577026"/>
    <w:rsid w:val="005773C3"/>
    <w:rsid w:val="005776D1"/>
    <w:rsid w:val="00580909"/>
    <w:rsid w:val="005857F8"/>
    <w:rsid w:val="005869C3"/>
    <w:rsid w:val="00591E72"/>
    <w:rsid w:val="005926AE"/>
    <w:rsid w:val="00593C48"/>
    <w:rsid w:val="0059549F"/>
    <w:rsid w:val="0059622F"/>
    <w:rsid w:val="005A1D07"/>
    <w:rsid w:val="005A1E9F"/>
    <w:rsid w:val="005A2025"/>
    <w:rsid w:val="005A21A1"/>
    <w:rsid w:val="005A3359"/>
    <w:rsid w:val="005A3ED1"/>
    <w:rsid w:val="005A6592"/>
    <w:rsid w:val="005A730C"/>
    <w:rsid w:val="005B0FFA"/>
    <w:rsid w:val="005B3C5E"/>
    <w:rsid w:val="005B3E06"/>
    <w:rsid w:val="005B5C2B"/>
    <w:rsid w:val="005B6349"/>
    <w:rsid w:val="005B6F4D"/>
    <w:rsid w:val="005B78C3"/>
    <w:rsid w:val="005C11AA"/>
    <w:rsid w:val="005C2EA9"/>
    <w:rsid w:val="005C4B5E"/>
    <w:rsid w:val="005C5C12"/>
    <w:rsid w:val="005C64DF"/>
    <w:rsid w:val="005C77BC"/>
    <w:rsid w:val="005D1FC9"/>
    <w:rsid w:val="005E084A"/>
    <w:rsid w:val="005E1991"/>
    <w:rsid w:val="005E1CE7"/>
    <w:rsid w:val="005E2D6B"/>
    <w:rsid w:val="005E32D8"/>
    <w:rsid w:val="005E72B7"/>
    <w:rsid w:val="005E7D88"/>
    <w:rsid w:val="005F6EAA"/>
    <w:rsid w:val="00602147"/>
    <w:rsid w:val="00603AF8"/>
    <w:rsid w:val="00613C6C"/>
    <w:rsid w:val="0061406F"/>
    <w:rsid w:val="00614D51"/>
    <w:rsid w:val="00616C0D"/>
    <w:rsid w:val="00617CFB"/>
    <w:rsid w:val="00624058"/>
    <w:rsid w:val="00624208"/>
    <w:rsid w:val="00625851"/>
    <w:rsid w:val="00625CB9"/>
    <w:rsid w:val="0062756B"/>
    <w:rsid w:val="00633BDB"/>
    <w:rsid w:val="00634AD3"/>
    <w:rsid w:val="00635F95"/>
    <w:rsid w:val="00640BD8"/>
    <w:rsid w:val="00641386"/>
    <w:rsid w:val="00641DB7"/>
    <w:rsid w:val="006440E7"/>
    <w:rsid w:val="00646E41"/>
    <w:rsid w:val="00647628"/>
    <w:rsid w:val="00647804"/>
    <w:rsid w:val="00652693"/>
    <w:rsid w:val="00654C00"/>
    <w:rsid w:val="00656263"/>
    <w:rsid w:val="00656887"/>
    <w:rsid w:val="006622DB"/>
    <w:rsid w:val="00663157"/>
    <w:rsid w:val="0066351E"/>
    <w:rsid w:val="006657FA"/>
    <w:rsid w:val="006675E7"/>
    <w:rsid w:val="006704AB"/>
    <w:rsid w:val="0067102D"/>
    <w:rsid w:val="0067315D"/>
    <w:rsid w:val="006734F9"/>
    <w:rsid w:val="0067434D"/>
    <w:rsid w:val="006749E5"/>
    <w:rsid w:val="00677465"/>
    <w:rsid w:val="006778E4"/>
    <w:rsid w:val="0068338F"/>
    <w:rsid w:val="006934EA"/>
    <w:rsid w:val="0069361C"/>
    <w:rsid w:val="00694B18"/>
    <w:rsid w:val="0069533E"/>
    <w:rsid w:val="00696283"/>
    <w:rsid w:val="006A091D"/>
    <w:rsid w:val="006A3689"/>
    <w:rsid w:val="006A49B3"/>
    <w:rsid w:val="006A7B32"/>
    <w:rsid w:val="006B3E1F"/>
    <w:rsid w:val="006B44AB"/>
    <w:rsid w:val="006B5191"/>
    <w:rsid w:val="006C4EF3"/>
    <w:rsid w:val="006C6C1B"/>
    <w:rsid w:val="006D316C"/>
    <w:rsid w:val="006D3968"/>
    <w:rsid w:val="006E0939"/>
    <w:rsid w:val="006E22EB"/>
    <w:rsid w:val="006E3758"/>
    <w:rsid w:val="006E46BB"/>
    <w:rsid w:val="006E4B59"/>
    <w:rsid w:val="006E4F06"/>
    <w:rsid w:val="006E4F90"/>
    <w:rsid w:val="006E5483"/>
    <w:rsid w:val="006E58B2"/>
    <w:rsid w:val="006E63F7"/>
    <w:rsid w:val="006E715B"/>
    <w:rsid w:val="006E7632"/>
    <w:rsid w:val="006E7E2A"/>
    <w:rsid w:val="006F00DF"/>
    <w:rsid w:val="006F13B2"/>
    <w:rsid w:val="006F1415"/>
    <w:rsid w:val="006F30BB"/>
    <w:rsid w:val="006F486D"/>
    <w:rsid w:val="006F5BA1"/>
    <w:rsid w:val="006F6FE2"/>
    <w:rsid w:val="006F715E"/>
    <w:rsid w:val="00701BEE"/>
    <w:rsid w:val="00702E8A"/>
    <w:rsid w:val="00704725"/>
    <w:rsid w:val="007061E3"/>
    <w:rsid w:val="00706929"/>
    <w:rsid w:val="007071B8"/>
    <w:rsid w:val="00707E30"/>
    <w:rsid w:val="00711243"/>
    <w:rsid w:val="00717707"/>
    <w:rsid w:val="00721CBB"/>
    <w:rsid w:val="00724DF0"/>
    <w:rsid w:val="007257D6"/>
    <w:rsid w:val="00725E64"/>
    <w:rsid w:val="00726555"/>
    <w:rsid w:val="007265FE"/>
    <w:rsid w:val="00726CC7"/>
    <w:rsid w:val="007305D7"/>
    <w:rsid w:val="00731023"/>
    <w:rsid w:val="00732416"/>
    <w:rsid w:val="00732CDE"/>
    <w:rsid w:val="007333A4"/>
    <w:rsid w:val="0073473B"/>
    <w:rsid w:val="007367D9"/>
    <w:rsid w:val="00736968"/>
    <w:rsid w:val="0074523A"/>
    <w:rsid w:val="00745C7A"/>
    <w:rsid w:val="0074679E"/>
    <w:rsid w:val="00750D29"/>
    <w:rsid w:val="00751419"/>
    <w:rsid w:val="0075541F"/>
    <w:rsid w:val="00757949"/>
    <w:rsid w:val="00757C74"/>
    <w:rsid w:val="007606B5"/>
    <w:rsid w:val="007613D4"/>
    <w:rsid w:val="00762C26"/>
    <w:rsid w:val="007659A0"/>
    <w:rsid w:val="00765DDC"/>
    <w:rsid w:val="00766B6F"/>
    <w:rsid w:val="00771B0C"/>
    <w:rsid w:val="00775048"/>
    <w:rsid w:val="00775459"/>
    <w:rsid w:val="00776C47"/>
    <w:rsid w:val="00776C99"/>
    <w:rsid w:val="007801D2"/>
    <w:rsid w:val="00780CAB"/>
    <w:rsid w:val="00780E94"/>
    <w:rsid w:val="00781994"/>
    <w:rsid w:val="00786EA8"/>
    <w:rsid w:val="00787EAB"/>
    <w:rsid w:val="007909FE"/>
    <w:rsid w:val="00790FD0"/>
    <w:rsid w:val="00791A88"/>
    <w:rsid w:val="007927FB"/>
    <w:rsid w:val="0079357C"/>
    <w:rsid w:val="00794D56"/>
    <w:rsid w:val="00795383"/>
    <w:rsid w:val="00795657"/>
    <w:rsid w:val="00795F9E"/>
    <w:rsid w:val="007A0E59"/>
    <w:rsid w:val="007A3EF9"/>
    <w:rsid w:val="007A5714"/>
    <w:rsid w:val="007A61F2"/>
    <w:rsid w:val="007B0CAD"/>
    <w:rsid w:val="007B17D7"/>
    <w:rsid w:val="007B3F43"/>
    <w:rsid w:val="007B4BAF"/>
    <w:rsid w:val="007B7777"/>
    <w:rsid w:val="007C0894"/>
    <w:rsid w:val="007C0CB3"/>
    <w:rsid w:val="007C15E1"/>
    <w:rsid w:val="007C3B4D"/>
    <w:rsid w:val="007C3EB1"/>
    <w:rsid w:val="007C4608"/>
    <w:rsid w:val="007C5C87"/>
    <w:rsid w:val="007C6B9F"/>
    <w:rsid w:val="007C730A"/>
    <w:rsid w:val="007C783D"/>
    <w:rsid w:val="007D1E95"/>
    <w:rsid w:val="007D229B"/>
    <w:rsid w:val="007D23AC"/>
    <w:rsid w:val="007D29BF"/>
    <w:rsid w:val="007D2B2B"/>
    <w:rsid w:val="007D4DE9"/>
    <w:rsid w:val="007D591A"/>
    <w:rsid w:val="007D5EC6"/>
    <w:rsid w:val="007D7BEE"/>
    <w:rsid w:val="007E0E4E"/>
    <w:rsid w:val="007E0F91"/>
    <w:rsid w:val="007E4154"/>
    <w:rsid w:val="007E49F1"/>
    <w:rsid w:val="007E5784"/>
    <w:rsid w:val="007E6142"/>
    <w:rsid w:val="007E6438"/>
    <w:rsid w:val="007E6653"/>
    <w:rsid w:val="007F05C0"/>
    <w:rsid w:val="007F0CF5"/>
    <w:rsid w:val="007F19FA"/>
    <w:rsid w:val="007F1BB9"/>
    <w:rsid w:val="007F1C2C"/>
    <w:rsid w:val="007F2C47"/>
    <w:rsid w:val="007F3696"/>
    <w:rsid w:val="007F7053"/>
    <w:rsid w:val="007F7931"/>
    <w:rsid w:val="007F7C20"/>
    <w:rsid w:val="00801611"/>
    <w:rsid w:val="00810C10"/>
    <w:rsid w:val="0081333F"/>
    <w:rsid w:val="00814453"/>
    <w:rsid w:val="0081540D"/>
    <w:rsid w:val="00816C55"/>
    <w:rsid w:val="008213D7"/>
    <w:rsid w:val="00821A6E"/>
    <w:rsid w:val="0082356C"/>
    <w:rsid w:val="00824A66"/>
    <w:rsid w:val="00824E74"/>
    <w:rsid w:val="00824ECF"/>
    <w:rsid w:val="00827021"/>
    <w:rsid w:val="008346D8"/>
    <w:rsid w:val="00834994"/>
    <w:rsid w:val="008356A8"/>
    <w:rsid w:val="00835A5B"/>
    <w:rsid w:val="008369DC"/>
    <w:rsid w:val="00840045"/>
    <w:rsid w:val="00845EF1"/>
    <w:rsid w:val="00847316"/>
    <w:rsid w:val="00847EDA"/>
    <w:rsid w:val="008514F8"/>
    <w:rsid w:val="00852255"/>
    <w:rsid w:val="00860F7F"/>
    <w:rsid w:val="00861502"/>
    <w:rsid w:val="008624A8"/>
    <w:rsid w:val="00862BAC"/>
    <w:rsid w:val="008650E2"/>
    <w:rsid w:val="0086596F"/>
    <w:rsid w:val="00866FB6"/>
    <w:rsid w:val="00872E68"/>
    <w:rsid w:val="008734D1"/>
    <w:rsid w:val="00873A9F"/>
    <w:rsid w:val="0087459B"/>
    <w:rsid w:val="008766CB"/>
    <w:rsid w:val="0088044C"/>
    <w:rsid w:val="008825A3"/>
    <w:rsid w:val="0088368B"/>
    <w:rsid w:val="00883F99"/>
    <w:rsid w:val="0088654A"/>
    <w:rsid w:val="0088746C"/>
    <w:rsid w:val="00887B41"/>
    <w:rsid w:val="00894ED6"/>
    <w:rsid w:val="008A09C2"/>
    <w:rsid w:val="008A0DCD"/>
    <w:rsid w:val="008A422B"/>
    <w:rsid w:val="008A5B45"/>
    <w:rsid w:val="008A6B0C"/>
    <w:rsid w:val="008A75A6"/>
    <w:rsid w:val="008A7C1D"/>
    <w:rsid w:val="008A7F25"/>
    <w:rsid w:val="008B1A99"/>
    <w:rsid w:val="008B53A1"/>
    <w:rsid w:val="008B60F2"/>
    <w:rsid w:val="008B621B"/>
    <w:rsid w:val="008C1B63"/>
    <w:rsid w:val="008C1FA3"/>
    <w:rsid w:val="008C24FB"/>
    <w:rsid w:val="008C41F7"/>
    <w:rsid w:val="008C4DB5"/>
    <w:rsid w:val="008C589F"/>
    <w:rsid w:val="008C7ABE"/>
    <w:rsid w:val="008D0146"/>
    <w:rsid w:val="008D07CF"/>
    <w:rsid w:val="008D666C"/>
    <w:rsid w:val="008D684E"/>
    <w:rsid w:val="008D686A"/>
    <w:rsid w:val="008D7626"/>
    <w:rsid w:val="008E3FFD"/>
    <w:rsid w:val="008E463D"/>
    <w:rsid w:val="008E591C"/>
    <w:rsid w:val="008E6541"/>
    <w:rsid w:val="008E6928"/>
    <w:rsid w:val="008E7314"/>
    <w:rsid w:val="008F03CC"/>
    <w:rsid w:val="008F1933"/>
    <w:rsid w:val="008F1BFC"/>
    <w:rsid w:val="008F2875"/>
    <w:rsid w:val="008F3156"/>
    <w:rsid w:val="008F43D7"/>
    <w:rsid w:val="008F5116"/>
    <w:rsid w:val="008F5396"/>
    <w:rsid w:val="008F5C0F"/>
    <w:rsid w:val="008F6FB6"/>
    <w:rsid w:val="008F7F34"/>
    <w:rsid w:val="00901C73"/>
    <w:rsid w:val="00903E0C"/>
    <w:rsid w:val="00904974"/>
    <w:rsid w:val="00907FF8"/>
    <w:rsid w:val="00911372"/>
    <w:rsid w:val="00915BB9"/>
    <w:rsid w:val="00915C6C"/>
    <w:rsid w:val="0091722B"/>
    <w:rsid w:val="009172E6"/>
    <w:rsid w:val="009179E6"/>
    <w:rsid w:val="0092218C"/>
    <w:rsid w:val="00926DF1"/>
    <w:rsid w:val="00931DDA"/>
    <w:rsid w:val="00932150"/>
    <w:rsid w:val="00932809"/>
    <w:rsid w:val="00933F3C"/>
    <w:rsid w:val="0093507E"/>
    <w:rsid w:val="00935A8C"/>
    <w:rsid w:val="009365A7"/>
    <w:rsid w:val="0094034F"/>
    <w:rsid w:val="00942BD4"/>
    <w:rsid w:val="009508B6"/>
    <w:rsid w:val="00962136"/>
    <w:rsid w:val="00962F4A"/>
    <w:rsid w:val="009659FB"/>
    <w:rsid w:val="0096665E"/>
    <w:rsid w:val="00966933"/>
    <w:rsid w:val="00970F0B"/>
    <w:rsid w:val="00972945"/>
    <w:rsid w:val="0097398F"/>
    <w:rsid w:val="00973F68"/>
    <w:rsid w:val="009759EA"/>
    <w:rsid w:val="00981AA4"/>
    <w:rsid w:val="00981CD8"/>
    <w:rsid w:val="00982933"/>
    <w:rsid w:val="00982C17"/>
    <w:rsid w:val="00983401"/>
    <w:rsid w:val="00984238"/>
    <w:rsid w:val="00985B9B"/>
    <w:rsid w:val="00987F51"/>
    <w:rsid w:val="0099137F"/>
    <w:rsid w:val="00992EEC"/>
    <w:rsid w:val="009A17C5"/>
    <w:rsid w:val="009A24EB"/>
    <w:rsid w:val="009A5044"/>
    <w:rsid w:val="009A6958"/>
    <w:rsid w:val="009B029D"/>
    <w:rsid w:val="009B061D"/>
    <w:rsid w:val="009B30BE"/>
    <w:rsid w:val="009B3BC3"/>
    <w:rsid w:val="009B414A"/>
    <w:rsid w:val="009B5C6F"/>
    <w:rsid w:val="009B6F31"/>
    <w:rsid w:val="009B7E83"/>
    <w:rsid w:val="009C1CB4"/>
    <w:rsid w:val="009C249F"/>
    <w:rsid w:val="009D1529"/>
    <w:rsid w:val="009D270D"/>
    <w:rsid w:val="009D6AE0"/>
    <w:rsid w:val="009E2BAC"/>
    <w:rsid w:val="009E4DC6"/>
    <w:rsid w:val="009F028D"/>
    <w:rsid w:val="009F03A7"/>
    <w:rsid w:val="009F060F"/>
    <w:rsid w:val="009F23BB"/>
    <w:rsid w:val="009F3367"/>
    <w:rsid w:val="009F6532"/>
    <w:rsid w:val="009F7373"/>
    <w:rsid w:val="009F7657"/>
    <w:rsid w:val="009F76BD"/>
    <w:rsid w:val="009F7C84"/>
    <w:rsid w:val="00A01A21"/>
    <w:rsid w:val="00A02623"/>
    <w:rsid w:val="00A02699"/>
    <w:rsid w:val="00A02B24"/>
    <w:rsid w:val="00A031D6"/>
    <w:rsid w:val="00A0532C"/>
    <w:rsid w:val="00A07614"/>
    <w:rsid w:val="00A07E0B"/>
    <w:rsid w:val="00A100AD"/>
    <w:rsid w:val="00A10752"/>
    <w:rsid w:val="00A107E6"/>
    <w:rsid w:val="00A1199A"/>
    <w:rsid w:val="00A11F70"/>
    <w:rsid w:val="00A131CC"/>
    <w:rsid w:val="00A1422F"/>
    <w:rsid w:val="00A14E2A"/>
    <w:rsid w:val="00A14F66"/>
    <w:rsid w:val="00A17B07"/>
    <w:rsid w:val="00A219BD"/>
    <w:rsid w:val="00A21D67"/>
    <w:rsid w:val="00A23611"/>
    <w:rsid w:val="00A23AC3"/>
    <w:rsid w:val="00A23B09"/>
    <w:rsid w:val="00A2437C"/>
    <w:rsid w:val="00A24427"/>
    <w:rsid w:val="00A30649"/>
    <w:rsid w:val="00A317DA"/>
    <w:rsid w:val="00A32164"/>
    <w:rsid w:val="00A321F0"/>
    <w:rsid w:val="00A34655"/>
    <w:rsid w:val="00A35B9E"/>
    <w:rsid w:val="00A365A8"/>
    <w:rsid w:val="00A4088E"/>
    <w:rsid w:val="00A47D42"/>
    <w:rsid w:val="00A53EFA"/>
    <w:rsid w:val="00A54825"/>
    <w:rsid w:val="00A55A28"/>
    <w:rsid w:val="00A573F7"/>
    <w:rsid w:val="00A60069"/>
    <w:rsid w:val="00A61E97"/>
    <w:rsid w:val="00A62790"/>
    <w:rsid w:val="00A646D0"/>
    <w:rsid w:val="00A64963"/>
    <w:rsid w:val="00A6571F"/>
    <w:rsid w:val="00A71235"/>
    <w:rsid w:val="00A72400"/>
    <w:rsid w:val="00A72501"/>
    <w:rsid w:val="00A72A18"/>
    <w:rsid w:val="00A73DB7"/>
    <w:rsid w:val="00A7406D"/>
    <w:rsid w:val="00A75B2F"/>
    <w:rsid w:val="00A7694E"/>
    <w:rsid w:val="00A77E48"/>
    <w:rsid w:val="00A80255"/>
    <w:rsid w:val="00A837F3"/>
    <w:rsid w:val="00A84D58"/>
    <w:rsid w:val="00A859E0"/>
    <w:rsid w:val="00A86430"/>
    <w:rsid w:val="00A86640"/>
    <w:rsid w:val="00A87E57"/>
    <w:rsid w:val="00A90006"/>
    <w:rsid w:val="00A90D3E"/>
    <w:rsid w:val="00A93502"/>
    <w:rsid w:val="00A9451B"/>
    <w:rsid w:val="00A95A05"/>
    <w:rsid w:val="00A9610A"/>
    <w:rsid w:val="00AA1319"/>
    <w:rsid w:val="00AA4A30"/>
    <w:rsid w:val="00AB0D93"/>
    <w:rsid w:val="00AB29C0"/>
    <w:rsid w:val="00AB4D3C"/>
    <w:rsid w:val="00AB4F27"/>
    <w:rsid w:val="00AB6457"/>
    <w:rsid w:val="00AC1A29"/>
    <w:rsid w:val="00AC36F5"/>
    <w:rsid w:val="00AC42B8"/>
    <w:rsid w:val="00AC5527"/>
    <w:rsid w:val="00AC7819"/>
    <w:rsid w:val="00AD0F0E"/>
    <w:rsid w:val="00AD1029"/>
    <w:rsid w:val="00AD3109"/>
    <w:rsid w:val="00AD5861"/>
    <w:rsid w:val="00AD5FC7"/>
    <w:rsid w:val="00AD75E2"/>
    <w:rsid w:val="00AD7F1D"/>
    <w:rsid w:val="00AE0E68"/>
    <w:rsid w:val="00AE351F"/>
    <w:rsid w:val="00AF3675"/>
    <w:rsid w:val="00AF4ACD"/>
    <w:rsid w:val="00AF4E79"/>
    <w:rsid w:val="00AF5AA8"/>
    <w:rsid w:val="00AF737E"/>
    <w:rsid w:val="00B01198"/>
    <w:rsid w:val="00B0161D"/>
    <w:rsid w:val="00B01ABE"/>
    <w:rsid w:val="00B02A50"/>
    <w:rsid w:val="00B03122"/>
    <w:rsid w:val="00B04CA0"/>
    <w:rsid w:val="00B0589A"/>
    <w:rsid w:val="00B10810"/>
    <w:rsid w:val="00B117F2"/>
    <w:rsid w:val="00B12DA0"/>
    <w:rsid w:val="00B13CFF"/>
    <w:rsid w:val="00B2246D"/>
    <w:rsid w:val="00B25E6E"/>
    <w:rsid w:val="00B300A4"/>
    <w:rsid w:val="00B305CE"/>
    <w:rsid w:val="00B312BB"/>
    <w:rsid w:val="00B31A3A"/>
    <w:rsid w:val="00B32535"/>
    <w:rsid w:val="00B33082"/>
    <w:rsid w:val="00B34366"/>
    <w:rsid w:val="00B366D6"/>
    <w:rsid w:val="00B4098E"/>
    <w:rsid w:val="00B40B0D"/>
    <w:rsid w:val="00B4114D"/>
    <w:rsid w:val="00B4119B"/>
    <w:rsid w:val="00B42428"/>
    <w:rsid w:val="00B461A4"/>
    <w:rsid w:val="00B47C59"/>
    <w:rsid w:val="00B52DE5"/>
    <w:rsid w:val="00B5390B"/>
    <w:rsid w:val="00B54F16"/>
    <w:rsid w:val="00B6120A"/>
    <w:rsid w:val="00B6152D"/>
    <w:rsid w:val="00B617F7"/>
    <w:rsid w:val="00B6186D"/>
    <w:rsid w:val="00B6191C"/>
    <w:rsid w:val="00B61C46"/>
    <w:rsid w:val="00B61C50"/>
    <w:rsid w:val="00B6339B"/>
    <w:rsid w:val="00B649D1"/>
    <w:rsid w:val="00B66A62"/>
    <w:rsid w:val="00B70ED6"/>
    <w:rsid w:val="00B73872"/>
    <w:rsid w:val="00B75369"/>
    <w:rsid w:val="00B75510"/>
    <w:rsid w:val="00B75B94"/>
    <w:rsid w:val="00B8343A"/>
    <w:rsid w:val="00B90410"/>
    <w:rsid w:val="00B940BA"/>
    <w:rsid w:val="00B95DF0"/>
    <w:rsid w:val="00B96EFD"/>
    <w:rsid w:val="00B97062"/>
    <w:rsid w:val="00BA058E"/>
    <w:rsid w:val="00BA0DAD"/>
    <w:rsid w:val="00BA1669"/>
    <w:rsid w:val="00BA18A6"/>
    <w:rsid w:val="00BA2ED8"/>
    <w:rsid w:val="00BA384E"/>
    <w:rsid w:val="00BA38AB"/>
    <w:rsid w:val="00BA415E"/>
    <w:rsid w:val="00BA5C81"/>
    <w:rsid w:val="00BB1412"/>
    <w:rsid w:val="00BB1D4C"/>
    <w:rsid w:val="00BB1D69"/>
    <w:rsid w:val="00BB2150"/>
    <w:rsid w:val="00BB528B"/>
    <w:rsid w:val="00BC012B"/>
    <w:rsid w:val="00BC2631"/>
    <w:rsid w:val="00BC2AA1"/>
    <w:rsid w:val="00BC2E4D"/>
    <w:rsid w:val="00BC365F"/>
    <w:rsid w:val="00BC4A2E"/>
    <w:rsid w:val="00BC79B8"/>
    <w:rsid w:val="00BD0250"/>
    <w:rsid w:val="00BD08D6"/>
    <w:rsid w:val="00BD2453"/>
    <w:rsid w:val="00BD2CFC"/>
    <w:rsid w:val="00BD4195"/>
    <w:rsid w:val="00BD4779"/>
    <w:rsid w:val="00BD4A11"/>
    <w:rsid w:val="00BE1CEA"/>
    <w:rsid w:val="00BE1DA9"/>
    <w:rsid w:val="00BE27E2"/>
    <w:rsid w:val="00BE4B7B"/>
    <w:rsid w:val="00BE762C"/>
    <w:rsid w:val="00BF79E5"/>
    <w:rsid w:val="00BF7BD8"/>
    <w:rsid w:val="00BF7FA2"/>
    <w:rsid w:val="00C0131F"/>
    <w:rsid w:val="00C01A6C"/>
    <w:rsid w:val="00C02794"/>
    <w:rsid w:val="00C04307"/>
    <w:rsid w:val="00C06003"/>
    <w:rsid w:val="00C10A99"/>
    <w:rsid w:val="00C10B0E"/>
    <w:rsid w:val="00C112D4"/>
    <w:rsid w:val="00C141ED"/>
    <w:rsid w:val="00C15701"/>
    <w:rsid w:val="00C23E42"/>
    <w:rsid w:val="00C24896"/>
    <w:rsid w:val="00C261EB"/>
    <w:rsid w:val="00C27F68"/>
    <w:rsid w:val="00C30DE7"/>
    <w:rsid w:val="00C36014"/>
    <w:rsid w:val="00C367BF"/>
    <w:rsid w:val="00C36DCF"/>
    <w:rsid w:val="00C3786C"/>
    <w:rsid w:val="00C40452"/>
    <w:rsid w:val="00C40C95"/>
    <w:rsid w:val="00C42127"/>
    <w:rsid w:val="00C454C3"/>
    <w:rsid w:val="00C46857"/>
    <w:rsid w:val="00C472AB"/>
    <w:rsid w:val="00C47AEA"/>
    <w:rsid w:val="00C501B7"/>
    <w:rsid w:val="00C508B3"/>
    <w:rsid w:val="00C51C15"/>
    <w:rsid w:val="00C524A1"/>
    <w:rsid w:val="00C52AA7"/>
    <w:rsid w:val="00C52EA4"/>
    <w:rsid w:val="00C540A6"/>
    <w:rsid w:val="00C54993"/>
    <w:rsid w:val="00C576DA"/>
    <w:rsid w:val="00C617A7"/>
    <w:rsid w:val="00C61E6A"/>
    <w:rsid w:val="00C638F3"/>
    <w:rsid w:val="00C65F4F"/>
    <w:rsid w:val="00C7206C"/>
    <w:rsid w:val="00C724BD"/>
    <w:rsid w:val="00C73F92"/>
    <w:rsid w:val="00C74A8A"/>
    <w:rsid w:val="00C74DE4"/>
    <w:rsid w:val="00C75707"/>
    <w:rsid w:val="00C75F2D"/>
    <w:rsid w:val="00C76DBC"/>
    <w:rsid w:val="00C80976"/>
    <w:rsid w:val="00C85256"/>
    <w:rsid w:val="00C85682"/>
    <w:rsid w:val="00C8706E"/>
    <w:rsid w:val="00C92C87"/>
    <w:rsid w:val="00C92DA4"/>
    <w:rsid w:val="00CA03AB"/>
    <w:rsid w:val="00CA07A3"/>
    <w:rsid w:val="00CA2E6C"/>
    <w:rsid w:val="00CA4EC2"/>
    <w:rsid w:val="00CA5A1B"/>
    <w:rsid w:val="00CB34E6"/>
    <w:rsid w:val="00CB36FE"/>
    <w:rsid w:val="00CB5D84"/>
    <w:rsid w:val="00CB7F50"/>
    <w:rsid w:val="00CC2027"/>
    <w:rsid w:val="00CC22A7"/>
    <w:rsid w:val="00CC299E"/>
    <w:rsid w:val="00CC2D2A"/>
    <w:rsid w:val="00CC5FF8"/>
    <w:rsid w:val="00CC77DC"/>
    <w:rsid w:val="00CD0660"/>
    <w:rsid w:val="00CD0E5A"/>
    <w:rsid w:val="00CD2139"/>
    <w:rsid w:val="00CD47FA"/>
    <w:rsid w:val="00CD4A27"/>
    <w:rsid w:val="00CD5C53"/>
    <w:rsid w:val="00CD6EF2"/>
    <w:rsid w:val="00CE132F"/>
    <w:rsid w:val="00CE1B79"/>
    <w:rsid w:val="00CE4652"/>
    <w:rsid w:val="00CE4E8E"/>
    <w:rsid w:val="00CE72A8"/>
    <w:rsid w:val="00CF0D76"/>
    <w:rsid w:val="00CF5540"/>
    <w:rsid w:val="00CF6C00"/>
    <w:rsid w:val="00D01DAD"/>
    <w:rsid w:val="00D02B27"/>
    <w:rsid w:val="00D03FB0"/>
    <w:rsid w:val="00D0435D"/>
    <w:rsid w:val="00D04BCD"/>
    <w:rsid w:val="00D05AEF"/>
    <w:rsid w:val="00D10A4F"/>
    <w:rsid w:val="00D112FC"/>
    <w:rsid w:val="00D173A5"/>
    <w:rsid w:val="00D17B41"/>
    <w:rsid w:val="00D20BE0"/>
    <w:rsid w:val="00D20FC9"/>
    <w:rsid w:val="00D21A22"/>
    <w:rsid w:val="00D22DE9"/>
    <w:rsid w:val="00D23609"/>
    <w:rsid w:val="00D30465"/>
    <w:rsid w:val="00D3164E"/>
    <w:rsid w:val="00D317C8"/>
    <w:rsid w:val="00D3196B"/>
    <w:rsid w:val="00D323E4"/>
    <w:rsid w:val="00D3298B"/>
    <w:rsid w:val="00D351A8"/>
    <w:rsid w:val="00D407F1"/>
    <w:rsid w:val="00D43D29"/>
    <w:rsid w:val="00D47412"/>
    <w:rsid w:val="00D53D09"/>
    <w:rsid w:val="00D53FA7"/>
    <w:rsid w:val="00D565E5"/>
    <w:rsid w:val="00D566A3"/>
    <w:rsid w:val="00D56EA1"/>
    <w:rsid w:val="00D5741D"/>
    <w:rsid w:val="00D601B7"/>
    <w:rsid w:val="00D6109F"/>
    <w:rsid w:val="00D61307"/>
    <w:rsid w:val="00D61BFE"/>
    <w:rsid w:val="00D62784"/>
    <w:rsid w:val="00D6372A"/>
    <w:rsid w:val="00D63758"/>
    <w:rsid w:val="00D70065"/>
    <w:rsid w:val="00D70ECC"/>
    <w:rsid w:val="00D73CC8"/>
    <w:rsid w:val="00D80A95"/>
    <w:rsid w:val="00D82B62"/>
    <w:rsid w:val="00D82B69"/>
    <w:rsid w:val="00D82D26"/>
    <w:rsid w:val="00D8337B"/>
    <w:rsid w:val="00D8409C"/>
    <w:rsid w:val="00D87D94"/>
    <w:rsid w:val="00D92C03"/>
    <w:rsid w:val="00D92F34"/>
    <w:rsid w:val="00D9340B"/>
    <w:rsid w:val="00DA134C"/>
    <w:rsid w:val="00DA405B"/>
    <w:rsid w:val="00DB1347"/>
    <w:rsid w:val="00DB2E04"/>
    <w:rsid w:val="00DB2F07"/>
    <w:rsid w:val="00DB3F25"/>
    <w:rsid w:val="00DB4134"/>
    <w:rsid w:val="00DB4447"/>
    <w:rsid w:val="00DB4CC0"/>
    <w:rsid w:val="00DB5B92"/>
    <w:rsid w:val="00DC0B33"/>
    <w:rsid w:val="00DC2805"/>
    <w:rsid w:val="00DC37F2"/>
    <w:rsid w:val="00DC3A26"/>
    <w:rsid w:val="00DC65EF"/>
    <w:rsid w:val="00DC6BC3"/>
    <w:rsid w:val="00DD2D4C"/>
    <w:rsid w:val="00DD6B1E"/>
    <w:rsid w:val="00DE00B4"/>
    <w:rsid w:val="00DE3A00"/>
    <w:rsid w:val="00DE7EBF"/>
    <w:rsid w:val="00DF08D8"/>
    <w:rsid w:val="00DF10F1"/>
    <w:rsid w:val="00DF254A"/>
    <w:rsid w:val="00DF48C3"/>
    <w:rsid w:val="00DF49AB"/>
    <w:rsid w:val="00E00C1F"/>
    <w:rsid w:val="00E02E35"/>
    <w:rsid w:val="00E07618"/>
    <w:rsid w:val="00E10752"/>
    <w:rsid w:val="00E11532"/>
    <w:rsid w:val="00E11B29"/>
    <w:rsid w:val="00E12FFE"/>
    <w:rsid w:val="00E15765"/>
    <w:rsid w:val="00E2094D"/>
    <w:rsid w:val="00E209C9"/>
    <w:rsid w:val="00E24CAA"/>
    <w:rsid w:val="00E26A59"/>
    <w:rsid w:val="00E277EA"/>
    <w:rsid w:val="00E302B1"/>
    <w:rsid w:val="00E3293B"/>
    <w:rsid w:val="00E3643D"/>
    <w:rsid w:val="00E407F4"/>
    <w:rsid w:val="00E4159E"/>
    <w:rsid w:val="00E42AA5"/>
    <w:rsid w:val="00E4336F"/>
    <w:rsid w:val="00E43370"/>
    <w:rsid w:val="00E4586A"/>
    <w:rsid w:val="00E46517"/>
    <w:rsid w:val="00E46667"/>
    <w:rsid w:val="00E527E8"/>
    <w:rsid w:val="00E52AFB"/>
    <w:rsid w:val="00E541C6"/>
    <w:rsid w:val="00E561EE"/>
    <w:rsid w:val="00E56EEA"/>
    <w:rsid w:val="00E56F2B"/>
    <w:rsid w:val="00E570A4"/>
    <w:rsid w:val="00E576B2"/>
    <w:rsid w:val="00E61AC1"/>
    <w:rsid w:val="00E628DE"/>
    <w:rsid w:val="00E62F9E"/>
    <w:rsid w:val="00E631A6"/>
    <w:rsid w:val="00E635C5"/>
    <w:rsid w:val="00E64A13"/>
    <w:rsid w:val="00E653AD"/>
    <w:rsid w:val="00E7389F"/>
    <w:rsid w:val="00E754FF"/>
    <w:rsid w:val="00E766CF"/>
    <w:rsid w:val="00E800BC"/>
    <w:rsid w:val="00E81618"/>
    <w:rsid w:val="00E81930"/>
    <w:rsid w:val="00E83EFF"/>
    <w:rsid w:val="00E84928"/>
    <w:rsid w:val="00E852FC"/>
    <w:rsid w:val="00E85F02"/>
    <w:rsid w:val="00E86451"/>
    <w:rsid w:val="00E91A5E"/>
    <w:rsid w:val="00E96B82"/>
    <w:rsid w:val="00EA6595"/>
    <w:rsid w:val="00EB510F"/>
    <w:rsid w:val="00EB603C"/>
    <w:rsid w:val="00EB6125"/>
    <w:rsid w:val="00EC0008"/>
    <w:rsid w:val="00EC053C"/>
    <w:rsid w:val="00EC058C"/>
    <w:rsid w:val="00EC0AB7"/>
    <w:rsid w:val="00EC1DA9"/>
    <w:rsid w:val="00EC3CE2"/>
    <w:rsid w:val="00EC4605"/>
    <w:rsid w:val="00EC6164"/>
    <w:rsid w:val="00ED197D"/>
    <w:rsid w:val="00ED302B"/>
    <w:rsid w:val="00ED3879"/>
    <w:rsid w:val="00ED4B98"/>
    <w:rsid w:val="00ED5839"/>
    <w:rsid w:val="00ED5F7B"/>
    <w:rsid w:val="00EE0C09"/>
    <w:rsid w:val="00EE169B"/>
    <w:rsid w:val="00EE383C"/>
    <w:rsid w:val="00EE449F"/>
    <w:rsid w:val="00EE45F6"/>
    <w:rsid w:val="00EE4CD6"/>
    <w:rsid w:val="00EE76F7"/>
    <w:rsid w:val="00EF48D7"/>
    <w:rsid w:val="00EF529B"/>
    <w:rsid w:val="00EF61BF"/>
    <w:rsid w:val="00F02833"/>
    <w:rsid w:val="00F035F0"/>
    <w:rsid w:val="00F046D0"/>
    <w:rsid w:val="00F05162"/>
    <w:rsid w:val="00F064EA"/>
    <w:rsid w:val="00F069A7"/>
    <w:rsid w:val="00F10116"/>
    <w:rsid w:val="00F110C4"/>
    <w:rsid w:val="00F11A41"/>
    <w:rsid w:val="00F124D5"/>
    <w:rsid w:val="00F125B1"/>
    <w:rsid w:val="00F12D60"/>
    <w:rsid w:val="00F1318F"/>
    <w:rsid w:val="00F141FA"/>
    <w:rsid w:val="00F16599"/>
    <w:rsid w:val="00F166C0"/>
    <w:rsid w:val="00F17C6B"/>
    <w:rsid w:val="00F21431"/>
    <w:rsid w:val="00F22FE5"/>
    <w:rsid w:val="00F25894"/>
    <w:rsid w:val="00F27478"/>
    <w:rsid w:val="00F2796A"/>
    <w:rsid w:val="00F27A28"/>
    <w:rsid w:val="00F27F25"/>
    <w:rsid w:val="00F32659"/>
    <w:rsid w:val="00F35F79"/>
    <w:rsid w:val="00F37AF4"/>
    <w:rsid w:val="00F42075"/>
    <w:rsid w:val="00F466C5"/>
    <w:rsid w:val="00F51C2A"/>
    <w:rsid w:val="00F55825"/>
    <w:rsid w:val="00F55A2D"/>
    <w:rsid w:val="00F626F6"/>
    <w:rsid w:val="00F66773"/>
    <w:rsid w:val="00F70562"/>
    <w:rsid w:val="00F71812"/>
    <w:rsid w:val="00F71AD3"/>
    <w:rsid w:val="00F74B12"/>
    <w:rsid w:val="00F81107"/>
    <w:rsid w:val="00F85127"/>
    <w:rsid w:val="00F875D5"/>
    <w:rsid w:val="00F87D27"/>
    <w:rsid w:val="00F92476"/>
    <w:rsid w:val="00F95989"/>
    <w:rsid w:val="00FA2D06"/>
    <w:rsid w:val="00FA3882"/>
    <w:rsid w:val="00FA43DB"/>
    <w:rsid w:val="00FA4F87"/>
    <w:rsid w:val="00FB01DF"/>
    <w:rsid w:val="00FB1D9F"/>
    <w:rsid w:val="00FB30EA"/>
    <w:rsid w:val="00FB3737"/>
    <w:rsid w:val="00FB4363"/>
    <w:rsid w:val="00FB4DF8"/>
    <w:rsid w:val="00FC01FF"/>
    <w:rsid w:val="00FC06CE"/>
    <w:rsid w:val="00FC0FA2"/>
    <w:rsid w:val="00FC16A5"/>
    <w:rsid w:val="00FC1D1C"/>
    <w:rsid w:val="00FC2C10"/>
    <w:rsid w:val="00FC3B48"/>
    <w:rsid w:val="00FC3F25"/>
    <w:rsid w:val="00FC4557"/>
    <w:rsid w:val="00FC761E"/>
    <w:rsid w:val="00FC7D4D"/>
    <w:rsid w:val="00FC7F90"/>
    <w:rsid w:val="00FD1D4F"/>
    <w:rsid w:val="00FD243F"/>
    <w:rsid w:val="00FD31FE"/>
    <w:rsid w:val="00FD3B4B"/>
    <w:rsid w:val="00FD47C1"/>
    <w:rsid w:val="00FD79C8"/>
    <w:rsid w:val="00FD7A8C"/>
    <w:rsid w:val="00FD7F38"/>
    <w:rsid w:val="00FE0D29"/>
    <w:rsid w:val="00FE0E42"/>
    <w:rsid w:val="00FE18A8"/>
    <w:rsid w:val="00FE3E19"/>
    <w:rsid w:val="00FE6EC4"/>
    <w:rsid w:val="00FF03DD"/>
    <w:rsid w:val="00FF0AD9"/>
    <w:rsid w:val="00FF5D62"/>
    <w:rsid w:val="00FF5E05"/>
    <w:rsid w:val="00FF5F17"/>
    <w:rsid w:val="00FF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21EB"/>
  <w15:chartTrackingRefBased/>
  <w15:docId w15:val="{79B68F92-459D-4197-BCDF-DD5A3B2F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9D7"/>
    <w:rPr>
      <w:color w:val="0563C1" w:themeColor="hyperlink"/>
      <w:u w:val="single"/>
    </w:rPr>
  </w:style>
  <w:style w:type="character" w:customStyle="1" w:styleId="UnresolvedMention1">
    <w:name w:val="Unresolved Mention1"/>
    <w:basedOn w:val="DefaultParagraphFont"/>
    <w:uiPriority w:val="99"/>
    <w:semiHidden/>
    <w:unhideWhenUsed/>
    <w:rsid w:val="003279D7"/>
    <w:rPr>
      <w:color w:val="605E5C"/>
      <w:shd w:val="clear" w:color="auto" w:fill="E1DFDD"/>
    </w:rPr>
  </w:style>
  <w:style w:type="table" w:styleId="TableGrid">
    <w:name w:val="Table Grid"/>
    <w:basedOn w:val="TableNormal"/>
    <w:uiPriority w:val="39"/>
    <w:rsid w:val="00794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E1"/>
    <w:pPr>
      <w:ind w:left="720"/>
      <w:contextualSpacing/>
    </w:pPr>
  </w:style>
  <w:style w:type="character" w:styleId="FollowedHyperlink">
    <w:name w:val="FollowedHyperlink"/>
    <w:basedOn w:val="DefaultParagraphFont"/>
    <w:uiPriority w:val="99"/>
    <w:semiHidden/>
    <w:unhideWhenUsed/>
    <w:rsid w:val="00DA405B"/>
    <w:rPr>
      <w:color w:val="954F72" w:themeColor="followedHyperlink"/>
      <w:u w:val="single"/>
    </w:rPr>
  </w:style>
  <w:style w:type="character" w:styleId="Emphasis">
    <w:name w:val="Emphasis"/>
    <w:basedOn w:val="DefaultParagraphFont"/>
    <w:uiPriority w:val="20"/>
    <w:qFormat/>
    <w:rsid w:val="00AF3675"/>
    <w:rPr>
      <w:i/>
      <w:iCs/>
    </w:rPr>
  </w:style>
  <w:style w:type="character" w:styleId="CommentReference">
    <w:name w:val="annotation reference"/>
    <w:basedOn w:val="DefaultParagraphFont"/>
    <w:uiPriority w:val="99"/>
    <w:semiHidden/>
    <w:unhideWhenUsed/>
    <w:rsid w:val="00F166C0"/>
    <w:rPr>
      <w:sz w:val="16"/>
      <w:szCs w:val="16"/>
    </w:rPr>
  </w:style>
  <w:style w:type="paragraph" w:styleId="CommentText">
    <w:name w:val="annotation text"/>
    <w:basedOn w:val="Normal"/>
    <w:link w:val="CommentTextChar"/>
    <w:uiPriority w:val="99"/>
    <w:semiHidden/>
    <w:unhideWhenUsed/>
    <w:rsid w:val="00F166C0"/>
    <w:pPr>
      <w:spacing w:line="240" w:lineRule="auto"/>
    </w:pPr>
    <w:rPr>
      <w:sz w:val="20"/>
      <w:szCs w:val="20"/>
    </w:rPr>
  </w:style>
  <w:style w:type="character" w:customStyle="1" w:styleId="CommentTextChar">
    <w:name w:val="Comment Text Char"/>
    <w:basedOn w:val="DefaultParagraphFont"/>
    <w:link w:val="CommentText"/>
    <w:uiPriority w:val="99"/>
    <w:semiHidden/>
    <w:rsid w:val="00F166C0"/>
    <w:rPr>
      <w:sz w:val="20"/>
      <w:szCs w:val="20"/>
    </w:rPr>
  </w:style>
  <w:style w:type="paragraph" w:styleId="CommentSubject">
    <w:name w:val="annotation subject"/>
    <w:basedOn w:val="CommentText"/>
    <w:next w:val="CommentText"/>
    <w:link w:val="CommentSubjectChar"/>
    <w:uiPriority w:val="99"/>
    <w:semiHidden/>
    <w:unhideWhenUsed/>
    <w:rsid w:val="00F166C0"/>
    <w:rPr>
      <w:b/>
      <w:bCs/>
    </w:rPr>
  </w:style>
  <w:style w:type="character" w:customStyle="1" w:styleId="CommentSubjectChar">
    <w:name w:val="Comment Subject Char"/>
    <w:basedOn w:val="CommentTextChar"/>
    <w:link w:val="CommentSubject"/>
    <w:uiPriority w:val="99"/>
    <w:semiHidden/>
    <w:rsid w:val="00F166C0"/>
    <w:rPr>
      <w:b/>
      <w:bCs/>
      <w:sz w:val="20"/>
      <w:szCs w:val="20"/>
    </w:rPr>
  </w:style>
  <w:style w:type="paragraph" w:styleId="BalloonText">
    <w:name w:val="Balloon Text"/>
    <w:basedOn w:val="Normal"/>
    <w:link w:val="BalloonTextChar"/>
    <w:uiPriority w:val="99"/>
    <w:semiHidden/>
    <w:unhideWhenUsed/>
    <w:rsid w:val="00F16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C0"/>
    <w:rPr>
      <w:rFonts w:ascii="Segoe UI" w:hAnsi="Segoe UI" w:cs="Segoe UI"/>
      <w:sz w:val="18"/>
      <w:szCs w:val="18"/>
    </w:rPr>
  </w:style>
  <w:style w:type="character" w:customStyle="1" w:styleId="UnresolvedMention">
    <w:name w:val="Unresolved Mention"/>
    <w:basedOn w:val="DefaultParagraphFont"/>
    <w:uiPriority w:val="99"/>
    <w:semiHidden/>
    <w:unhideWhenUsed/>
    <w:rsid w:val="00497B07"/>
    <w:rPr>
      <w:color w:val="605E5C"/>
      <w:shd w:val="clear" w:color="auto" w:fill="E1DFDD"/>
    </w:rPr>
  </w:style>
  <w:style w:type="paragraph" w:styleId="Revision">
    <w:name w:val="Revision"/>
    <w:hidden/>
    <w:uiPriority w:val="99"/>
    <w:semiHidden/>
    <w:rsid w:val="000D7002"/>
    <w:pPr>
      <w:spacing w:after="0" w:line="240" w:lineRule="auto"/>
    </w:pPr>
  </w:style>
  <w:style w:type="character" w:styleId="PlaceholderText">
    <w:name w:val="Placeholder Text"/>
    <w:basedOn w:val="DefaultParagraphFont"/>
    <w:uiPriority w:val="99"/>
    <w:semiHidden/>
    <w:rsid w:val="00771B0C"/>
    <w:rPr>
      <w:color w:val="808080"/>
    </w:rPr>
  </w:style>
  <w:style w:type="paragraph" w:styleId="Header">
    <w:name w:val="header"/>
    <w:basedOn w:val="Normal"/>
    <w:link w:val="HeaderChar"/>
    <w:uiPriority w:val="99"/>
    <w:unhideWhenUsed/>
    <w:rsid w:val="002A5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4B"/>
  </w:style>
  <w:style w:type="paragraph" w:styleId="Footer">
    <w:name w:val="footer"/>
    <w:basedOn w:val="Normal"/>
    <w:link w:val="FooterChar"/>
    <w:uiPriority w:val="99"/>
    <w:unhideWhenUsed/>
    <w:rsid w:val="002A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4B"/>
  </w:style>
  <w:style w:type="paragraph" w:styleId="HTMLPreformatted">
    <w:name w:val="HTML Preformatted"/>
    <w:basedOn w:val="Normal"/>
    <w:link w:val="HTMLPreformattedChar"/>
    <w:uiPriority w:val="99"/>
    <w:unhideWhenUsed/>
    <w:rsid w:val="0097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F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3405">
      <w:bodyDiv w:val="1"/>
      <w:marLeft w:val="0"/>
      <w:marRight w:val="0"/>
      <w:marTop w:val="0"/>
      <w:marBottom w:val="0"/>
      <w:divBdr>
        <w:top w:val="none" w:sz="0" w:space="0" w:color="auto"/>
        <w:left w:val="none" w:sz="0" w:space="0" w:color="auto"/>
        <w:bottom w:val="none" w:sz="0" w:space="0" w:color="auto"/>
        <w:right w:val="none" w:sz="0" w:space="0" w:color="auto"/>
      </w:divBdr>
    </w:div>
    <w:div w:id="29889189">
      <w:bodyDiv w:val="1"/>
      <w:marLeft w:val="0"/>
      <w:marRight w:val="0"/>
      <w:marTop w:val="0"/>
      <w:marBottom w:val="0"/>
      <w:divBdr>
        <w:top w:val="none" w:sz="0" w:space="0" w:color="auto"/>
        <w:left w:val="none" w:sz="0" w:space="0" w:color="auto"/>
        <w:bottom w:val="none" w:sz="0" w:space="0" w:color="auto"/>
        <w:right w:val="none" w:sz="0" w:space="0" w:color="auto"/>
      </w:divBdr>
    </w:div>
    <w:div w:id="31350024">
      <w:bodyDiv w:val="1"/>
      <w:marLeft w:val="0"/>
      <w:marRight w:val="0"/>
      <w:marTop w:val="0"/>
      <w:marBottom w:val="0"/>
      <w:divBdr>
        <w:top w:val="none" w:sz="0" w:space="0" w:color="auto"/>
        <w:left w:val="none" w:sz="0" w:space="0" w:color="auto"/>
        <w:bottom w:val="none" w:sz="0" w:space="0" w:color="auto"/>
        <w:right w:val="none" w:sz="0" w:space="0" w:color="auto"/>
      </w:divBdr>
    </w:div>
    <w:div w:id="38362074">
      <w:bodyDiv w:val="1"/>
      <w:marLeft w:val="0"/>
      <w:marRight w:val="0"/>
      <w:marTop w:val="0"/>
      <w:marBottom w:val="0"/>
      <w:divBdr>
        <w:top w:val="none" w:sz="0" w:space="0" w:color="auto"/>
        <w:left w:val="none" w:sz="0" w:space="0" w:color="auto"/>
        <w:bottom w:val="none" w:sz="0" w:space="0" w:color="auto"/>
        <w:right w:val="none" w:sz="0" w:space="0" w:color="auto"/>
      </w:divBdr>
      <w:divsChild>
        <w:div w:id="1673950670">
          <w:marLeft w:val="0"/>
          <w:marRight w:val="0"/>
          <w:marTop w:val="0"/>
          <w:marBottom w:val="0"/>
          <w:divBdr>
            <w:top w:val="none" w:sz="0" w:space="0" w:color="auto"/>
            <w:left w:val="none" w:sz="0" w:space="0" w:color="auto"/>
            <w:bottom w:val="none" w:sz="0" w:space="0" w:color="auto"/>
            <w:right w:val="none" w:sz="0" w:space="0" w:color="auto"/>
          </w:divBdr>
        </w:div>
      </w:divsChild>
    </w:div>
    <w:div w:id="40323066">
      <w:bodyDiv w:val="1"/>
      <w:marLeft w:val="0"/>
      <w:marRight w:val="0"/>
      <w:marTop w:val="0"/>
      <w:marBottom w:val="0"/>
      <w:divBdr>
        <w:top w:val="none" w:sz="0" w:space="0" w:color="auto"/>
        <w:left w:val="none" w:sz="0" w:space="0" w:color="auto"/>
        <w:bottom w:val="none" w:sz="0" w:space="0" w:color="auto"/>
        <w:right w:val="none" w:sz="0" w:space="0" w:color="auto"/>
      </w:divBdr>
    </w:div>
    <w:div w:id="70080604">
      <w:bodyDiv w:val="1"/>
      <w:marLeft w:val="0"/>
      <w:marRight w:val="0"/>
      <w:marTop w:val="0"/>
      <w:marBottom w:val="0"/>
      <w:divBdr>
        <w:top w:val="none" w:sz="0" w:space="0" w:color="auto"/>
        <w:left w:val="none" w:sz="0" w:space="0" w:color="auto"/>
        <w:bottom w:val="none" w:sz="0" w:space="0" w:color="auto"/>
        <w:right w:val="none" w:sz="0" w:space="0" w:color="auto"/>
      </w:divBdr>
    </w:div>
    <w:div w:id="174730086">
      <w:bodyDiv w:val="1"/>
      <w:marLeft w:val="0"/>
      <w:marRight w:val="0"/>
      <w:marTop w:val="0"/>
      <w:marBottom w:val="0"/>
      <w:divBdr>
        <w:top w:val="none" w:sz="0" w:space="0" w:color="auto"/>
        <w:left w:val="none" w:sz="0" w:space="0" w:color="auto"/>
        <w:bottom w:val="none" w:sz="0" w:space="0" w:color="auto"/>
        <w:right w:val="none" w:sz="0" w:space="0" w:color="auto"/>
      </w:divBdr>
    </w:div>
    <w:div w:id="177157095">
      <w:bodyDiv w:val="1"/>
      <w:marLeft w:val="0"/>
      <w:marRight w:val="0"/>
      <w:marTop w:val="0"/>
      <w:marBottom w:val="0"/>
      <w:divBdr>
        <w:top w:val="none" w:sz="0" w:space="0" w:color="auto"/>
        <w:left w:val="none" w:sz="0" w:space="0" w:color="auto"/>
        <w:bottom w:val="none" w:sz="0" w:space="0" w:color="auto"/>
        <w:right w:val="none" w:sz="0" w:space="0" w:color="auto"/>
      </w:divBdr>
    </w:div>
    <w:div w:id="200703866">
      <w:bodyDiv w:val="1"/>
      <w:marLeft w:val="0"/>
      <w:marRight w:val="0"/>
      <w:marTop w:val="0"/>
      <w:marBottom w:val="0"/>
      <w:divBdr>
        <w:top w:val="none" w:sz="0" w:space="0" w:color="auto"/>
        <w:left w:val="none" w:sz="0" w:space="0" w:color="auto"/>
        <w:bottom w:val="none" w:sz="0" w:space="0" w:color="auto"/>
        <w:right w:val="none" w:sz="0" w:space="0" w:color="auto"/>
      </w:divBdr>
    </w:div>
    <w:div w:id="270623280">
      <w:bodyDiv w:val="1"/>
      <w:marLeft w:val="0"/>
      <w:marRight w:val="0"/>
      <w:marTop w:val="0"/>
      <w:marBottom w:val="0"/>
      <w:divBdr>
        <w:top w:val="none" w:sz="0" w:space="0" w:color="auto"/>
        <w:left w:val="none" w:sz="0" w:space="0" w:color="auto"/>
        <w:bottom w:val="none" w:sz="0" w:space="0" w:color="auto"/>
        <w:right w:val="none" w:sz="0" w:space="0" w:color="auto"/>
      </w:divBdr>
    </w:div>
    <w:div w:id="277488062">
      <w:bodyDiv w:val="1"/>
      <w:marLeft w:val="0"/>
      <w:marRight w:val="0"/>
      <w:marTop w:val="0"/>
      <w:marBottom w:val="0"/>
      <w:divBdr>
        <w:top w:val="none" w:sz="0" w:space="0" w:color="auto"/>
        <w:left w:val="none" w:sz="0" w:space="0" w:color="auto"/>
        <w:bottom w:val="none" w:sz="0" w:space="0" w:color="auto"/>
        <w:right w:val="none" w:sz="0" w:space="0" w:color="auto"/>
      </w:divBdr>
      <w:divsChild>
        <w:div w:id="645430905">
          <w:marLeft w:val="0"/>
          <w:marRight w:val="0"/>
          <w:marTop w:val="0"/>
          <w:marBottom w:val="0"/>
          <w:divBdr>
            <w:top w:val="none" w:sz="0" w:space="0" w:color="auto"/>
            <w:left w:val="none" w:sz="0" w:space="0" w:color="auto"/>
            <w:bottom w:val="none" w:sz="0" w:space="0" w:color="auto"/>
            <w:right w:val="none" w:sz="0" w:space="0" w:color="auto"/>
          </w:divBdr>
        </w:div>
      </w:divsChild>
    </w:div>
    <w:div w:id="308754265">
      <w:bodyDiv w:val="1"/>
      <w:marLeft w:val="0"/>
      <w:marRight w:val="0"/>
      <w:marTop w:val="0"/>
      <w:marBottom w:val="0"/>
      <w:divBdr>
        <w:top w:val="none" w:sz="0" w:space="0" w:color="auto"/>
        <w:left w:val="none" w:sz="0" w:space="0" w:color="auto"/>
        <w:bottom w:val="none" w:sz="0" w:space="0" w:color="auto"/>
        <w:right w:val="none" w:sz="0" w:space="0" w:color="auto"/>
      </w:divBdr>
    </w:div>
    <w:div w:id="318771926">
      <w:bodyDiv w:val="1"/>
      <w:marLeft w:val="0"/>
      <w:marRight w:val="0"/>
      <w:marTop w:val="0"/>
      <w:marBottom w:val="0"/>
      <w:divBdr>
        <w:top w:val="none" w:sz="0" w:space="0" w:color="auto"/>
        <w:left w:val="none" w:sz="0" w:space="0" w:color="auto"/>
        <w:bottom w:val="none" w:sz="0" w:space="0" w:color="auto"/>
        <w:right w:val="none" w:sz="0" w:space="0" w:color="auto"/>
      </w:divBdr>
      <w:divsChild>
        <w:div w:id="2094280481">
          <w:marLeft w:val="0"/>
          <w:marRight w:val="0"/>
          <w:marTop w:val="0"/>
          <w:marBottom w:val="0"/>
          <w:divBdr>
            <w:top w:val="none" w:sz="0" w:space="0" w:color="auto"/>
            <w:left w:val="none" w:sz="0" w:space="0" w:color="auto"/>
            <w:bottom w:val="none" w:sz="0" w:space="0" w:color="auto"/>
            <w:right w:val="none" w:sz="0" w:space="0" w:color="auto"/>
          </w:divBdr>
        </w:div>
      </w:divsChild>
    </w:div>
    <w:div w:id="325399591">
      <w:bodyDiv w:val="1"/>
      <w:marLeft w:val="0"/>
      <w:marRight w:val="0"/>
      <w:marTop w:val="0"/>
      <w:marBottom w:val="0"/>
      <w:divBdr>
        <w:top w:val="none" w:sz="0" w:space="0" w:color="auto"/>
        <w:left w:val="none" w:sz="0" w:space="0" w:color="auto"/>
        <w:bottom w:val="none" w:sz="0" w:space="0" w:color="auto"/>
        <w:right w:val="none" w:sz="0" w:space="0" w:color="auto"/>
      </w:divBdr>
    </w:div>
    <w:div w:id="380523634">
      <w:bodyDiv w:val="1"/>
      <w:marLeft w:val="0"/>
      <w:marRight w:val="0"/>
      <w:marTop w:val="0"/>
      <w:marBottom w:val="0"/>
      <w:divBdr>
        <w:top w:val="none" w:sz="0" w:space="0" w:color="auto"/>
        <w:left w:val="none" w:sz="0" w:space="0" w:color="auto"/>
        <w:bottom w:val="none" w:sz="0" w:space="0" w:color="auto"/>
        <w:right w:val="none" w:sz="0" w:space="0" w:color="auto"/>
      </w:divBdr>
    </w:div>
    <w:div w:id="384185623">
      <w:bodyDiv w:val="1"/>
      <w:marLeft w:val="0"/>
      <w:marRight w:val="0"/>
      <w:marTop w:val="0"/>
      <w:marBottom w:val="0"/>
      <w:divBdr>
        <w:top w:val="none" w:sz="0" w:space="0" w:color="auto"/>
        <w:left w:val="none" w:sz="0" w:space="0" w:color="auto"/>
        <w:bottom w:val="none" w:sz="0" w:space="0" w:color="auto"/>
        <w:right w:val="none" w:sz="0" w:space="0" w:color="auto"/>
      </w:divBdr>
      <w:divsChild>
        <w:div w:id="1228305206">
          <w:marLeft w:val="0"/>
          <w:marRight w:val="0"/>
          <w:marTop w:val="0"/>
          <w:marBottom w:val="0"/>
          <w:divBdr>
            <w:top w:val="none" w:sz="0" w:space="0" w:color="auto"/>
            <w:left w:val="none" w:sz="0" w:space="0" w:color="auto"/>
            <w:bottom w:val="none" w:sz="0" w:space="0" w:color="auto"/>
            <w:right w:val="none" w:sz="0" w:space="0" w:color="auto"/>
          </w:divBdr>
        </w:div>
      </w:divsChild>
    </w:div>
    <w:div w:id="413091020">
      <w:bodyDiv w:val="1"/>
      <w:marLeft w:val="0"/>
      <w:marRight w:val="0"/>
      <w:marTop w:val="0"/>
      <w:marBottom w:val="0"/>
      <w:divBdr>
        <w:top w:val="none" w:sz="0" w:space="0" w:color="auto"/>
        <w:left w:val="none" w:sz="0" w:space="0" w:color="auto"/>
        <w:bottom w:val="none" w:sz="0" w:space="0" w:color="auto"/>
        <w:right w:val="none" w:sz="0" w:space="0" w:color="auto"/>
      </w:divBdr>
    </w:div>
    <w:div w:id="454645116">
      <w:bodyDiv w:val="1"/>
      <w:marLeft w:val="0"/>
      <w:marRight w:val="0"/>
      <w:marTop w:val="0"/>
      <w:marBottom w:val="0"/>
      <w:divBdr>
        <w:top w:val="none" w:sz="0" w:space="0" w:color="auto"/>
        <w:left w:val="none" w:sz="0" w:space="0" w:color="auto"/>
        <w:bottom w:val="none" w:sz="0" w:space="0" w:color="auto"/>
        <w:right w:val="none" w:sz="0" w:space="0" w:color="auto"/>
      </w:divBdr>
    </w:div>
    <w:div w:id="468792869">
      <w:bodyDiv w:val="1"/>
      <w:marLeft w:val="0"/>
      <w:marRight w:val="0"/>
      <w:marTop w:val="0"/>
      <w:marBottom w:val="0"/>
      <w:divBdr>
        <w:top w:val="none" w:sz="0" w:space="0" w:color="auto"/>
        <w:left w:val="none" w:sz="0" w:space="0" w:color="auto"/>
        <w:bottom w:val="none" w:sz="0" w:space="0" w:color="auto"/>
        <w:right w:val="none" w:sz="0" w:space="0" w:color="auto"/>
      </w:divBdr>
    </w:div>
    <w:div w:id="472021234">
      <w:bodyDiv w:val="1"/>
      <w:marLeft w:val="0"/>
      <w:marRight w:val="0"/>
      <w:marTop w:val="0"/>
      <w:marBottom w:val="0"/>
      <w:divBdr>
        <w:top w:val="none" w:sz="0" w:space="0" w:color="auto"/>
        <w:left w:val="none" w:sz="0" w:space="0" w:color="auto"/>
        <w:bottom w:val="none" w:sz="0" w:space="0" w:color="auto"/>
        <w:right w:val="none" w:sz="0" w:space="0" w:color="auto"/>
      </w:divBdr>
    </w:div>
    <w:div w:id="508833937">
      <w:bodyDiv w:val="1"/>
      <w:marLeft w:val="0"/>
      <w:marRight w:val="0"/>
      <w:marTop w:val="0"/>
      <w:marBottom w:val="0"/>
      <w:divBdr>
        <w:top w:val="none" w:sz="0" w:space="0" w:color="auto"/>
        <w:left w:val="none" w:sz="0" w:space="0" w:color="auto"/>
        <w:bottom w:val="none" w:sz="0" w:space="0" w:color="auto"/>
        <w:right w:val="none" w:sz="0" w:space="0" w:color="auto"/>
      </w:divBdr>
    </w:div>
    <w:div w:id="580796849">
      <w:bodyDiv w:val="1"/>
      <w:marLeft w:val="0"/>
      <w:marRight w:val="0"/>
      <w:marTop w:val="0"/>
      <w:marBottom w:val="0"/>
      <w:divBdr>
        <w:top w:val="none" w:sz="0" w:space="0" w:color="auto"/>
        <w:left w:val="none" w:sz="0" w:space="0" w:color="auto"/>
        <w:bottom w:val="none" w:sz="0" w:space="0" w:color="auto"/>
        <w:right w:val="none" w:sz="0" w:space="0" w:color="auto"/>
      </w:divBdr>
    </w:div>
    <w:div w:id="598485457">
      <w:bodyDiv w:val="1"/>
      <w:marLeft w:val="0"/>
      <w:marRight w:val="0"/>
      <w:marTop w:val="0"/>
      <w:marBottom w:val="0"/>
      <w:divBdr>
        <w:top w:val="none" w:sz="0" w:space="0" w:color="auto"/>
        <w:left w:val="none" w:sz="0" w:space="0" w:color="auto"/>
        <w:bottom w:val="none" w:sz="0" w:space="0" w:color="auto"/>
        <w:right w:val="none" w:sz="0" w:space="0" w:color="auto"/>
      </w:divBdr>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85597984">
      <w:bodyDiv w:val="1"/>
      <w:marLeft w:val="0"/>
      <w:marRight w:val="0"/>
      <w:marTop w:val="0"/>
      <w:marBottom w:val="0"/>
      <w:divBdr>
        <w:top w:val="none" w:sz="0" w:space="0" w:color="auto"/>
        <w:left w:val="none" w:sz="0" w:space="0" w:color="auto"/>
        <w:bottom w:val="none" w:sz="0" w:space="0" w:color="auto"/>
        <w:right w:val="none" w:sz="0" w:space="0" w:color="auto"/>
      </w:divBdr>
    </w:div>
    <w:div w:id="692078159">
      <w:bodyDiv w:val="1"/>
      <w:marLeft w:val="0"/>
      <w:marRight w:val="0"/>
      <w:marTop w:val="0"/>
      <w:marBottom w:val="0"/>
      <w:divBdr>
        <w:top w:val="none" w:sz="0" w:space="0" w:color="auto"/>
        <w:left w:val="none" w:sz="0" w:space="0" w:color="auto"/>
        <w:bottom w:val="none" w:sz="0" w:space="0" w:color="auto"/>
        <w:right w:val="none" w:sz="0" w:space="0" w:color="auto"/>
      </w:divBdr>
    </w:div>
    <w:div w:id="716586125">
      <w:bodyDiv w:val="1"/>
      <w:marLeft w:val="0"/>
      <w:marRight w:val="0"/>
      <w:marTop w:val="0"/>
      <w:marBottom w:val="0"/>
      <w:divBdr>
        <w:top w:val="none" w:sz="0" w:space="0" w:color="auto"/>
        <w:left w:val="none" w:sz="0" w:space="0" w:color="auto"/>
        <w:bottom w:val="none" w:sz="0" w:space="0" w:color="auto"/>
        <w:right w:val="none" w:sz="0" w:space="0" w:color="auto"/>
      </w:divBdr>
    </w:div>
    <w:div w:id="737434684">
      <w:bodyDiv w:val="1"/>
      <w:marLeft w:val="0"/>
      <w:marRight w:val="0"/>
      <w:marTop w:val="0"/>
      <w:marBottom w:val="0"/>
      <w:divBdr>
        <w:top w:val="none" w:sz="0" w:space="0" w:color="auto"/>
        <w:left w:val="none" w:sz="0" w:space="0" w:color="auto"/>
        <w:bottom w:val="none" w:sz="0" w:space="0" w:color="auto"/>
        <w:right w:val="none" w:sz="0" w:space="0" w:color="auto"/>
      </w:divBdr>
      <w:divsChild>
        <w:div w:id="217938176">
          <w:marLeft w:val="0"/>
          <w:marRight w:val="0"/>
          <w:marTop w:val="0"/>
          <w:marBottom w:val="0"/>
          <w:divBdr>
            <w:top w:val="none" w:sz="0" w:space="0" w:color="auto"/>
            <w:left w:val="none" w:sz="0" w:space="0" w:color="auto"/>
            <w:bottom w:val="none" w:sz="0" w:space="0" w:color="auto"/>
            <w:right w:val="none" w:sz="0" w:space="0" w:color="auto"/>
          </w:divBdr>
        </w:div>
      </w:divsChild>
    </w:div>
    <w:div w:id="759987558">
      <w:bodyDiv w:val="1"/>
      <w:marLeft w:val="0"/>
      <w:marRight w:val="0"/>
      <w:marTop w:val="0"/>
      <w:marBottom w:val="0"/>
      <w:divBdr>
        <w:top w:val="none" w:sz="0" w:space="0" w:color="auto"/>
        <w:left w:val="none" w:sz="0" w:space="0" w:color="auto"/>
        <w:bottom w:val="none" w:sz="0" w:space="0" w:color="auto"/>
        <w:right w:val="none" w:sz="0" w:space="0" w:color="auto"/>
      </w:divBdr>
    </w:div>
    <w:div w:id="769547571">
      <w:bodyDiv w:val="1"/>
      <w:marLeft w:val="0"/>
      <w:marRight w:val="0"/>
      <w:marTop w:val="0"/>
      <w:marBottom w:val="0"/>
      <w:divBdr>
        <w:top w:val="none" w:sz="0" w:space="0" w:color="auto"/>
        <w:left w:val="none" w:sz="0" w:space="0" w:color="auto"/>
        <w:bottom w:val="none" w:sz="0" w:space="0" w:color="auto"/>
        <w:right w:val="none" w:sz="0" w:space="0" w:color="auto"/>
      </w:divBdr>
    </w:div>
    <w:div w:id="780801347">
      <w:bodyDiv w:val="1"/>
      <w:marLeft w:val="0"/>
      <w:marRight w:val="0"/>
      <w:marTop w:val="0"/>
      <w:marBottom w:val="0"/>
      <w:divBdr>
        <w:top w:val="none" w:sz="0" w:space="0" w:color="auto"/>
        <w:left w:val="none" w:sz="0" w:space="0" w:color="auto"/>
        <w:bottom w:val="none" w:sz="0" w:space="0" w:color="auto"/>
        <w:right w:val="none" w:sz="0" w:space="0" w:color="auto"/>
      </w:divBdr>
    </w:div>
    <w:div w:id="868180112">
      <w:bodyDiv w:val="1"/>
      <w:marLeft w:val="0"/>
      <w:marRight w:val="0"/>
      <w:marTop w:val="0"/>
      <w:marBottom w:val="0"/>
      <w:divBdr>
        <w:top w:val="none" w:sz="0" w:space="0" w:color="auto"/>
        <w:left w:val="none" w:sz="0" w:space="0" w:color="auto"/>
        <w:bottom w:val="none" w:sz="0" w:space="0" w:color="auto"/>
        <w:right w:val="none" w:sz="0" w:space="0" w:color="auto"/>
      </w:divBdr>
    </w:div>
    <w:div w:id="906181720">
      <w:bodyDiv w:val="1"/>
      <w:marLeft w:val="0"/>
      <w:marRight w:val="0"/>
      <w:marTop w:val="0"/>
      <w:marBottom w:val="0"/>
      <w:divBdr>
        <w:top w:val="none" w:sz="0" w:space="0" w:color="auto"/>
        <w:left w:val="none" w:sz="0" w:space="0" w:color="auto"/>
        <w:bottom w:val="none" w:sz="0" w:space="0" w:color="auto"/>
        <w:right w:val="none" w:sz="0" w:space="0" w:color="auto"/>
      </w:divBdr>
    </w:div>
    <w:div w:id="933242342">
      <w:bodyDiv w:val="1"/>
      <w:marLeft w:val="0"/>
      <w:marRight w:val="0"/>
      <w:marTop w:val="0"/>
      <w:marBottom w:val="0"/>
      <w:divBdr>
        <w:top w:val="none" w:sz="0" w:space="0" w:color="auto"/>
        <w:left w:val="none" w:sz="0" w:space="0" w:color="auto"/>
        <w:bottom w:val="none" w:sz="0" w:space="0" w:color="auto"/>
        <w:right w:val="none" w:sz="0" w:space="0" w:color="auto"/>
      </w:divBdr>
    </w:div>
    <w:div w:id="957876056">
      <w:bodyDiv w:val="1"/>
      <w:marLeft w:val="0"/>
      <w:marRight w:val="0"/>
      <w:marTop w:val="0"/>
      <w:marBottom w:val="0"/>
      <w:divBdr>
        <w:top w:val="none" w:sz="0" w:space="0" w:color="auto"/>
        <w:left w:val="none" w:sz="0" w:space="0" w:color="auto"/>
        <w:bottom w:val="none" w:sz="0" w:space="0" w:color="auto"/>
        <w:right w:val="none" w:sz="0" w:space="0" w:color="auto"/>
      </w:divBdr>
    </w:div>
    <w:div w:id="973634700">
      <w:bodyDiv w:val="1"/>
      <w:marLeft w:val="0"/>
      <w:marRight w:val="0"/>
      <w:marTop w:val="0"/>
      <w:marBottom w:val="0"/>
      <w:divBdr>
        <w:top w:val="none" w:sz="0" w:space="0" w:color="auto"/>
        <w:left w:val="none" w:sz="0" w:space="0" w:color="auto"/>
        <w:bottom w:val="none" w:sz="0" w:space="0" w:color="auto"/>
        <w:right w:val="none" w:sz="0" w:space="0" w:color="auto"/>
      </w:divBdr>
    </w:div>
    <w:div w:id="999429223">
      <w:bodyDiv w:val="1"/>
      <w:marLeft w:val="0"/>
      <w:marRight w:val="0"/>
      <w:marTop w:val="0"/>
      <w:marBottom w:val="0"/>
      <w:divBdr>
        <w:top w:val="none" w:sz="0" w:space="0" w:color="auto"/>
        <w:left w:val="none" w:sz="0" w:space="0" w:color="auto"/>
        <w:bottom w:val="none" w:sz="0" w:space="0" w:color="auto"/>
        <w:right w:val="none" w:sz="0" w:space="0" w:color="auto"/>
      </w:divBdr>
    </w:div>
    <w:div w:id="1011223425">
      <w:bodyDiv w:val="1"/>
      <w:marLeft w:val="0"/>
      <w:marRight w:val="0"/>
      <w:marTop w:val="0"/>
      <w:marBottom w:val="0"/>
      <w:divBdr>
        <w:top w:val="none" w:sz="0" w:space="0" w:color="auto"/>
        <w:left w:val="none" w:sz="0" w:space="0" w:color="auto"/>
        <w:bottom w:val="none" w:sz="0" w:space="0" w:color="auto"/>
        <w:right w:val="none" w:sz="0" w:space="0" w:color="auto"/>
      </w:divBdr>
    </w:div>
    <w:div w:id="102629600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03">
          <w:marLeft w:val="0"/>
          <w:marRight w:val="0"/>
          <w:marTop w:val="0"/>
          <w:marBottom w:val="0"/>
          <w:divBdr>
            <w:top w:val="none" w:sz="0" w:space="0" w:color="auto"/>
            <w:left w:val="none" w:sz="0" w:space="0" w:color="auto"/>
            <w:bottom w:val="none" w:sz="0" w:space="0" w:color="auto"/>
            <w:right w:val="none" w:sz="0" w:space="0" w:color="auto"/>
          </w:divBdr>
        </w:div>
      </w:divsChild>
    </w:div>
    <w:div w:id="1042511158">
      <w:bodyDiv w:val="1"/>
      <w:marLeft w:val="0"/>
      <w:marRight w:val="0"/>
      <w:marTop w:val="0"/>
      <w:marBottom w:val="0"/>
      <w:divBdr>
        <w:top w:val="none" w:sz="0" w:space="0" w:color="auto"/>
        <w:left w:val="none" w:sz="0" w:space="0" w:color="auto"/>
        <w:bottom w:val="none" w:sz="0" w:space="0" w:color="auto"/>
        <w:right w:val="none" w:sz="0" w:space="0" w:color="auto"/>
      </w:divBdr>
    </w:div>
    <w:div w:id="1050229576">
      <w:bodyDiv w:val="1"/>
      <w:marLeft w:val="0"/>
      <w:marRight w:val="0"/>
      <w:marTop w:val="0"/>
      <w:marBottom w:val="0"/>
      <w:divBdr>
        <w:top w:val="none" w:sz="0" w:space="0" w:color="auto"/>
        <w:left w:val="none" w:sz="0" w:space="0" w:color="auto"/>
        <w:bottom w:val="none" w:sz="0" w:space="0" w:color="auto"/>
        <w:right w:val="none" w:sz="0" w:space="0" w:color="auto"/>
      </w:divBdr>
    </w:div>
    <w:div w:id="1108698003">
      <w:bodyDiv w:val="1"/>
      <w:marLeft w:val="0"/>
      <w:marRight w:val="0"/>
      <w:marTop w:val="0"/>
      <w:marBottom w:val="0"/>
      <w:divBdr>
        <w:top w:val="none" w:sz="0" w:space="0" w:color="auto"/>
        <w:left w:val="none" w:sz="0" w:space="0" w:color="auto"/>
        <w:bottom w:val="none" w:sz="0" w:space="0" w:color="auto"/>
        <w:right w:val="none" w:sz="0" w:space="0" w:color="auto"/>
      </w:divBdr>
    </w:div>
    <w:div w:id="1152138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313">
          <w:marLeft w:val="0"/>
          <w:marRight w:val="0"/>
          <w:marTop w:val="0"/>
          <w:marBottom w:val="0"/>
          <w:divBdr>
            <w:top w:val="none" w:sz="0" w:space="0" w:color="auto"/>
            <w:left w:val="none" w:sz="0" w:space="0" w:color="auto"/>
            <w:bottom w:val="none" w:sz="0" w:space="0" w:color="auto"/>
            <w:right w:val="none" w:sz="0" w:space="0" w:color="auto"/>
          </w:divBdr>
        </w:div>
      </w:divsChild>
    </w:div>
    <w:div w:id="1195388747">
      <w:bodyDiv w:val="1"/>
      <w:marLeft w:val="0"/>
      <w:marRight w:val="0"/>
      <w:marTop w:val="0"/>
      <w:marBottom w:val="0"/>
      <w:divBdr>
        <w:top w:val="none" w:sz="0" w:space="0" w:color="auto"/>
        <w:left w:val="none" w:sz="0" w:space="0" w:color="auto"/>
        <w:bottom w:val="none" w:sz="0" w:space="0" w:color="auto"/>
        <w:right w:val="none" w:sz="0" w:space="0" w:color="auto"/>
      </w:divBdr>
    </w:div>
    <w:div w:id="1213038263">
      <w:bodyDiv w:val="1"/>
      <w:marLeft w:val="0"/>
      <w:marRight w:val="0"/>
      <w:marTop w:val="0"/>
      <w:marBottom w:val="0"/>
      <w:divBdr>
        <w:top w:val="none" w:sz="0" w:space="0" w:color="auto"/>
        <w:left w:val="none" w:sz="0" w:space="0" w:color="auto"/>
        <w:bottom w:val="none" w:sz="0" w:space="0" w:color="auto"/>
        <w:right w:val="none" w:sz="0" w:space="0" w:color="auto"/>
      </w:divBdr>
    </w:div>
    <w:div w:id="1213343807">
      <w:bodyDiv w:val="1"/>
      <w:marLeft w:val="0"/>
      <w:marRight w:val="0"/>
      <w:marTop w:val="0"/>
      <w:marBottom w:val="0"/>
      <w:divBdr>
        <w:top w:val="none" w:sz="0" w:space="0" w:color="auto"/>
        <w:left w:val="none" w:sz="0" w:space="0" w:color="auto"/>
        <w:bottom w:val="none" w:sz="0" w:space="0" w:color="auto"/>
        <w:right w:val="none" w:sz="0" w:space="0" w:color="auto"/>
      </w:divBdr>
    </w:div>
    <w:div w:id="1221090967">
      <w:bodyDiv w:val="1"/>
      <w:marLeft w:val="0"/>
      <w:marRight w:val="0"/>
      <w:marTop w:val="0"/>
      <w:marBottom w:val="0"/>
      <w:divBdr>
        <w:top w:val="none" w:sz="0" w:space="0" w:color="auto"/>
        <w:left w:val="none" w:sz="0" w:space="0" w:color="auto"/>
        <w:bottom w:val="none" w:sz="0" w:space="0" w:color="auto"/>
        <w:right w:val="none" w:sz="0" w:space="0" w:color="auto"/>
      </w:divBdr>
    </w:div>
    <w:div w:id="1246644608">
      <w:bodyDiv w:val="1"/>
      <w:marLeft w:val="0"/>
      <w:marRight w:val="0"/>
      <w:marTop w:val="0"/>
      <w:marBottom w:val="0"/>
      <w:divBdr>
        <w:top w:val="none" w:sz="0" w:space="0" w:color="auto"/>
        <w:left w:val="none" w:sz="0" w:space="0" w:color="auto"/>
        <w:bottom w:val="none" w:sz="0" w:space="0" w:color="auto"/>
        <w:right w:val="none" w:sz="0" w:space="0" w:color="auto"/>
      </w:divBdr>
    </w:div>
    <w:div w:id="1254900132">
      <w:bodyDiv w:val="1"/>
      <w:marLeft w:val="0"/>
      <w:marRight w:val="0"/>
      <w:marTop w:val="0"/>
      <w:marBottom w:val="0"/>
      <w:divBdr>
        <w:top w:val="none" w:sz="0" w:space="0" w:color="auto"/>
        <w:left w:val="none" w:sz="0" w:space="0" w:color="auto"/>
        <w:bottom w:val="none" w:sz="0" w:space="0" w:color="auto"/>
        <w:right w:val="none" w:sz="0" w:space="0" w:color="auto"/>
      </w:divBdr>
    </w:div>
    <w:div w:id="1298030631">
      <w:bodyDiv w:val="1"/>
      <w:marLeft w:val="0"/>
      <w:marRight w:val="0"/>
      <w:marTop w:val="0"/>
      <w:marBottom w:val="0"/>
      <w:divBdr>
        <w:top w:val="none" w:sz="0" w:space="0" w:color="auto"/>
        <w:left w:val="none" w:sz="0" w:space="0" w:color="auto"/>
        <w:bottom w:val="none" w:sz="0" w:space="0" w:color="auto"/>
        <w:right w:val="none" w:sz="0" w:space="0" w:color="auto"/>
      </w:divBdr>
    </w:div>
    <w:div w:id="1314405852">
      <w:bodyDiv w:val="1"/>
      <w:marLeft w:val="0"/>
      <w:marRight w:val="0"/>
      <w:marTop w:val="0"/>
      <w:marBottom w:val="0"/>
      <w:divBdr>
        <w:top w:val="none" w:sz="0" w:space="0" w:color="auto"/>
        <w:left w:val="none" w:sz="0" w:space="0" w:color="auto"/>
        <w:bottom w:val="none" w:sz="0" w:space="0" w:color="auto"/>
        <w:right w:val="none" w:sz="0" w:space="0" w:color="auto"/>
      </w:divBdr>
    </w:div>
    <w:div w:id="1330792230">
      <w:bodyDiv w:val="1"/>
      <w:marLeft w:val="0"/>
      <w:marRight w:val="0"/>
      <w:marTop w:val="0"/>
      <w:marBottom w:val="0"/>
      <w:divBdr>
        <w:top w:val="none" w:sz="0" w:space="0" w:color="auto"/>
        <w:left w:val="none" w:sz="0" w:space="0" w:color="auto"/>
        <w:bottom w:val="none" w:sz="0" w:space="0" w:color="auto"/>
        <w:right w:val="none" w:sz="0" w:space="0" w:color="auto"/>
      </w:divBdr>
    </w:div>
    <w:div w:id="1383358873">
      <w:bodyDiv w:val="1"/>
      <w:marLeft w:val="0"/>
      <w:marRight w:val="0"/>
      <w:marTop w:val="0"/>
      <w:marBottom w:val="0"/>
      <w:divBdr>
        <w:top w:val="none" w:sz="0" w:space="0" w:color="auto"/>
        <w:left w:val="none" w:sz="0" w:space="0" w:color="auto"/>
        <w:bottom w:val="none" w:sz="0" w:space="0" w:color="auto"/>
        <w:right w:val="none" w:sz="0" w:space="0" w:color="auto"/>
      </w:divBdr>
    </w:div>
    <w:div w:id="1454054643">
      <w:bodyDiv w:val="1"/>
      <w:marLeft w:val="0"/>
      <w:marRight w:val="0"/>
      <w:marTop w:val="0"/>
      <w:marBottom w:val="0"/>
      <w:divBdr>
        <w:top w:val="none" w:sz="0" w:space="0" w:color="auto"/>
        <w:left w:val="none" w:sz="0" w:space="0" w:color="auto"/>
        <w:bottom w:val="none" w:sz="0" w:space="0" w:color="auto"/>
        <w:right w:val="none" w:sz="0" w:space="0" w:color="auto"/>
      </w:divBdr>
    </w:div>
    <w:div w:id="1475634417">
      <w:bodyDiv w:val="1"/>
      <w:marLeft w:val="0"/>
      <w:marRight w:val="0"/>
      <w:marTop w:val="0"/>
      <w:marBottom w:val="0"/>
      <w:divBdr>
        <w:top w:val="none" w:sz="0" w:space="0" w:color="auto"/>
        <w:left w:val="none" w:sz="0" w:space="0" w:color="auto"/>
        <w:bottom w:val="none" w:sz="0" w:space="0" w:color="auto"/>
        <w:right w:val="none" w:sz="0" w:space="0" w:color="auto"/>
      </w:divBdr>
    </w:div>
    <w:div w:id="1484083127">
      <w:bodyDiv w:val="1"/>
      <w:marLeft w:val="0"/>
      <w:marRight w:val="0"/>
      <w:marTop w:val="0"/>
      <w:marBottom w:val="0"/>
      <w:divBdr>
        <w:top w:val="none" w:sz="0" w:space="0" w:color="auto"/>
        <w:left w:val="none" w:sz="0" w:space="0" w:color="auto"/>
        <w:bottom w:val="none" w:sz="0" w:space="0" w:color="auto"/>
        <w:right w:val="none" w:sz="0" w:space="0" w:color="auto"/>
      </w:divBdr>
    </w:div>
    <w:div w:id="1487286113">
      <w:bodyDiv w:val="1"/>
      <w:marLeft w:val="0"/>
      <w:marRight w:val="0"/>
      <w:marTop w:val="0"/>
      <w:marBottom w:val="0"/>
      <w:divBdr>
        <w:top w:val="none" w:sz="0" w:space="0" w:color="auto"/>
        <w:left w:val="none" w:sz="0" w:space="0" w:color="auto"/>
        <w:bottom w:val="none" w:sz="0" w:space="0" w:color="auto"/>
        <w:right w:val="none" w:sz="0" w:space="0" w:color="auto"/>
      </w:divBdr>
    </w:div>
    <w:div w:id="1491091845">
      <w:bodyDiv w:val="1"/>
      <w:marLeft w:val="0"/>
      <w:marRight w:val="0"/>
      <w:marTop w:val="0"/>
      <w:marBottom w:val="0"/>
      <w:divBdr>
        <w:top w:val="none" w:sz="0" w:space="0" w:color="auto"/>
        <w:left w:val="none" w:sz="0" w:space="0" w:color="auto"/>
        <w:bottom w:val="none" w:sz="0" w:space="0" w:color="auto"/>
        <w:right w:val="none" w:sz="0" w:space="0" w:color="auto"/>
      </w:divBdr>
      <w:divsChild>
        <w:div w:id="736053262">
          <w:marLeft w:val="0"/>
          <w:marRight w:val="0"/>
          <w:marTop w:val="0"/>
          <w:marBottom w:val="0"/>
          <w:divBdr>
            <w:top w:val="none" w:sz="0" w:space="0" w:color="auto"/>
            <w:left w:val="none" w:sz="0" w:space="0" w:color="auto"/>
            <w:bottom w:val="none" w:sz="0" w:space="0" w:color="auto"/>
            <w:right w:val="none" w:sz="0" w:space="0" w:color="auto"/>
          </w:divBdr>
        </w:div>
      </w:divsChild>
    </w:div>
    <w:div w:id="1525751924">
      <w:bodyDiv w:val="1"/>
      <w:marLeft w:val="0"/>
      <w:marRight w:val="0"/>
      <w:marTop w:val="0"/>
      <w:marBottom w:val="0"/>
      <w:divBdr>
        <w:top w:val="none" w:sz="0" w:space="0" w:color="auto"/>
        <w:left w:val="none" w:sz="0" w:space="0" w:color="auto"/>
        <w:bottom w:val="none" w:sz="0" w:space="0" w:color="auto"/>
        <w:right w:val="none" w:sz="0" w:space="0" w:color="auto"/>
      </w:divBdr>
    </w:div>
    <w:div w:id="1541552360">
      <w:bodyDiv w:val="1"/>
      <w:marLeft w:val="0"/>
      <w:marRight w:val="0"/>
      <w:marTop w:val="0"/>
      <w:marBottom w:val="0"/>
      <w:divBdr>
        <w:top w:val="none" w:sz="0" w:space="0" w:color="auto"/>
        <w:left w:val="none" w:sz="0" w:space="0" w:color="auto"/>
        <w:bottom w:val="none" w:sz="0" w:space="0" w:color="auto"/>
        <w:right w:val="none" w:sz="0" w:space="0" w:color="auto"/>
      </w:divBdr>
    </w:div>
    <w:div w:id="1544949123">
      <w:bodyDiv w:val="1"/>
      <w:marLeft w:val="0"/>
      <w:marRight w:val="0"/>
      <w:marTop w:val="0"/>
      <w:marBottom w:val="0"/>
      <w:divBdr>
        <w:top w:val="none" w:sz="0" w:space="0" w:color="auto"/>
        <w:left w:val="none" w:sz="0" w:space="0" w:color="auto"/>
        <w:bottom w:val="none" w:sz="0" w:space="0" w:color="auto"/>
        <w:right w:val="none" w:sz="0" w:space="0" w:color="auto"/>
      </w:divBdr>
    </w:div>
    <w:div w:id="1588998080">
      <w:bodyDiv w:val="1"/>
      <w:marLeft w:val="0"/>
      <w:marRight w:val="0"/>
      <w:marTop w:val="0"/>
      <w:marBottom w:val="0"/>
      <w:divBdr>
        <w:top w:val="none" w:sz="0" w:space="0" w:color="auto"/>
        <w:left w:val="none" w:sz="0" w:space="0" w:color="auto"/>
        <w:bottom w:val="none" w:sz="0" w:space="0" w:color="auto"/>
        <w:right w:val="none" w:sz="0" w:space="0" w:color="auto"/>
      </w:divBdr>
    </w:div>
    <w:div w:id="1608078588">
      <w:bodyDiv w:val="1"/>
      <w:marLeft w:val="0"/>
      <w:marRight w:val="0"/>
      <w:marTop w:val="0"/>
      <w:marBottom w:val="0"/>
      <w:divBdr>
        <w:top w:val="none" w:sz="0" w:space="0" w:color="auto"/>
        <w:left w:val="none" w:sz="0" w:space="0" w:color="auto"/>
        <w:bottom w:val="none" w:sz="0" w:space="0" w:color="auto"/>
        <w:right w:val="none" w:sz="0" w:space="0" w:color="auto"/>
      </w:divBdr>
    </w:div>
    <w:div w:id="1643535391">
      <w:bodyDiv w:val="1"/>
      <w:marLeft w:val="0"/>
      <w:marRight w:val="0"/>
      <w:marTop w:val="0"/>
      <w:marBottom w:val="0"/>
      <w:divBdr>
        <w:top w:val="none" w:sz="0" w:space="0" w:color="auto"/>
        <w:left w:val="none" w:sz="0" w:space="0" w:color="auto"/>
        <w:bottom w:val="none" w:sz="0" w:space="0" w:color="auto"/>
        <w:right w:val="none" w:sz="0" w:space="0" w:color="auto"/>
      </w:divBdr>
    </w:div>
    <w:div w:id="1715150677">
      <w:bodyDiv w:val="1"/>
      <w:marLeft w:val="0"/>
      <w:marRight w:val="0"/>
      <w:marTop w:val="0"/>
      <w:marBottom w:val="0"/>
      <w:divBdr>
        <w:top w:val="none" w:sz="0" w:space="0" w:color="auto"/>
        <w:left w:val="none" w:sz="0" w:space="0" w:color="auto"/>
        <w:bottom w:val="none" w:sz="0" w:space="0" w:color="auto"/>
        <w:right w:val="none" w:sz="0" w:space="0" w:color="auto"/>
      </w:divBdr>
    </w:div>
    <w:div w:id="1734280558">
      <w:bodyDiv w:val="1"/>
      <w:marLeft w:val="0"/>
      <w:marRight w:val="0"/>
      <w:marTop w:val="0"/>
      <w:marBottom w:val="0"/>
      <w:divBdr>
        <w:top w:val="none" w:sz="0" w:space="0" w:color="auto"/>
        <w:left w:val="none" w:sz="0" w:space="0" w:color="auto"/>
        <w:bottom w:val="none" w:sz="0" w:space="0" w:color="auto"/>
        <w:right w:val="none" w:sz="0" w:space="0" w:color="auto"/>
      </w:divBdr>
    </w:div>
    <w:div w:id="1802265188">
      <w:bodyDiv w:val="1"/>
      <w:marLeft w:val="0"/>
      <w:marRight w:val="0"/>
      <w:marTop w:val="0"/>
      <w:marBottom w:val="0"/>
      <w:divBdr>
        <w:top w:val="none" w:sz="0" w:space="0" w:color="auto"/>
        <w:left w:val="none" w:sz="0" w:space="0" w:color="auto"/>
        <w:bottom w:val="none" w:sz="0" w:space="0" w:color="auto"/>
        <w:right w:val="none" w:sz="0" w:space="0" w:color="auto"/>
      </w:divBdr>
    </w:div>
    <w:div w:id="1823689823">
      <w:bodyDiv w:val="1"/>
      <w:marLeft w:val="0"/>
      <w:marRight w:val="0"/>
      <w:marTop w:val="0"/>
      <w:marBottom w:val="0"/>
      <w:divBdr>
        <w:top w:val="none" w:sz="0" w:space="0" w:color="auto"/>
        <w:left w:val="none" w:sz="0" w:space="0" w:color="auto"/>
        <w:bottom w:val="none" w:sz="0" w:space="0" w:color="auto"/>
        <w:right w:val="none" w:sz="0" w:space="0" w:color="auto"/>
      </w:divBdr>
    </w:div>
    <w:div w:id="1836408480">
      <w:bodyDiv w:val="1"/>
      <w:marLeft w:val="0"/>
      <w:marRight w:val="0"/>
      <w:marTop w:val="0"/>
      <w:marBottom w:val="0"/>
      <w:divBdr>
        <w:top w:val="none" w:sz="0" w:space="0" w:color="auto"/>
        <w:left w:val="none" w:sz="0" w:space="0" w:color="auto"/>
        <w:bottom w:val="none" w:sz="0" w:space="0" w:color="auto"/>
        <w:right w:val="none" w:sz="0" w:space="0" w:color="auto"/>
      </w:divBdr>
      <w:divsChild>
        <w:div w:id="2065791901">
          <w:marLeft w:val="0"/>
          <w:marRight w:val="0"/>
          <w:marTop w:val="0"/>
          <w:marBottom w:val="0"/>
          <w:divBdr>
            <w:top w:val="none" w:sz="0" w:space="0" w:color="auto"/>
            <w:left w:val="none" w:sz="0" w:space="0" w:color="auto"/>
            <w:bottom w:val="none" w:sz="0" w:space="0" w:color="auto"/>
            <w:right w:val="none" w:sz="0" w:space="0" w:color="auto"/>
          </w:divBdr>
        </w:div>
      </w:divsChild>
    </w:div>
    <w:div w:id="1863742383">
      <w:bodyDiv w:val="1"/>
      <w:marLeft w:val="0"/>
      <w:marRight w:val="0"/>
      <w:marTop w:val="0"/>
      <w:marBottom w:val="0"/>
      <w:divBdr>
        <w:top w:val="none" w:sz="0" w:space="0" w:color="auto"/>
        <w:left w:val="none" w:sz="0" w:space="0" w:color="auto"/>
        <w:bottom w:val="none" w:sz="0" w:space="0" w:color="auto"/>
        <w:right w:val="none" w:sz="0" w:space="0" w:color="auto"/>
      </w:divBdr>
    </w:div>
    <w:div w:id="1875145755">
      <w:bodyDiv w:val="1"/>
      <w:marLeft w:val="0"/>
      <w:marRight w:val="0"/>
      <w:marTop w:val="0"/>
      <w:marBottom w:val="0"/>
      <w:divBdr>
        <w:top w:val="none" w:sz="0" w:space="0" w:color="auto"/>
        <w:left w:val="none" w:sz="0" w:space="0" w:color="auto"/>
        <w:bottom w:val="none" w:sz="0" w:space="0" w:color="auto"/>
        <w:right w:val="none" w:sz="0" w:space="0" w:color="auto"/>
      </w:divBdr>
      <w:divsChild>
        <w:div w:id="1409769672">
          <w:marLeft w:val="0"/>
          <w:marRight w:val="0"/>
          <w:marTop w:val="0"/>
          <w:marBottom w:val="0"/>
          <w:divBdr>
            <w:top w:val="none" w:sz="0" w:space="0" w:color="auto"/>
            <w:left w:val="none" w:sz="0" w:space="0" w:color="auto"/>
            <w:bottom w:val="none" w:sz="0" w:space="0" w:color="auto"/>
            <w:right w:val="none" w:sz="0" w:space="0" w:color="auto"/>
          </w:divBdr>
        </w:div>
      </w:divsChild>
    </w:div>
    <w:div w:id="1905749735">
      <w:bodyDiv w:val="1"/>
      <w:marLeft w:val="0"/>
      <w:marRight w:val="0"/>
      <w:marTop w:val="0"/>
      <w:marBottom w:val="0"/>
      <w:divBdr>
        <w:top w:val="none" w:sz="0" w:space="0" w:color="auto"/>
        <w:left w:val="none" w:sz="0" w:space="0" w:color="auto"/>
        <w:bottom w:val="none" w:sz="0" w:space="0" w:color="auto"/>
        <w:right w:val="none" w:sz="0" w:space="0" w:color="auto"/>
      </w:divBdr>
    </w:div>
    <w:div w:id="1951006964">
      <w:bodyDiv w:val="1"/>
      <w:marLeft w:val="0"/>
      <w:marRight w:val="0"/>
      <w:marTop w:val="0"/>
      <w:marBottom w:val="0"/>
      <w:divBdr>
        <w:top w:val="none" w:sz="0" w:space="0" w:color="auto"/>
        <w:left w:val="none" w:sz="0" w:space="0" w:color="auto"/>
        <w:bottom w:val="none" w:sz="0" w:space="0" w:color="auto"/>
        <w:right w:val="none" w:sz="0" w:space="0" w:color="auto"/>
      </w:divBdr>
    </w:div>
    <w:div w:id="1970820298">
      <w:bodyDiv w:val="1"/>
      <w:marLeft w:val="0"/>
      <w:marRight w:val="0"/>
      <w:marTop w:val="0"/>
      <w:marBottom w:val="0"/>
      <w:divBdr>
        <w:top w:val="none" w:sz="0" w:space="0" w:color="auto"/>
        <w:left w:val="none" w:sz="0" w:space="0" w:color="auto"/>
        <w:bottom w:val="none" w:sz="0" w:space="0" w:color="auto"/>
        <w:right w:val="none" w:sz="0" w:space="0" w:color="auto"/>
      </w:divBdr>
    </w:div>
    <w:div w:id="1974797206">
      <w:bodyDiv w:val="1"/>
      <w:marLeft w:val="0"/>
      <w:marRight w:val="0"/>
      <w:marTop w:val="0"/>
      <w:marBottom w:val="0"/>
      <w:divBdr>
        <w:top w:val="none" w:sz="0" w:space="0" w:color="auto"/>
        <w:left w:val="none" w:sz="0" w:space="0" w:color="auto"/>
        <w:bottom w:val="none" w:sz="0" w:space="0" w:color="auto"/>
        <w:right w:val="none" w:sz="0" w:space="0" w:color="auto"/>
      </w:divBdr>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sChild>
        <w:div w:id="1316379737">
          <w:marLeft w:val="0"/>
          <w:marRight w:val="0"/>
          <w:marTop w:val="0"/>
          <w:marBottom w:val="0"/>
          <w:divBdr>
            <w:top w:val="none" w:sz="0" w:space="0" w:color="auto"/>
            <w:left w:val="none" w:sz="0" w:space="0" w:color="auto"/>
            <w:bottom w:val="none" w:sz="0" w:space="0" w:color="auto"/>
            <w:right w:val="none" w:sz="0" w:space="0" w:color="auto"/>
          </w:divBdr>
        </w:div>
      </w:divsChild>
    </w:div>
    <w:div w:id="2023898343">
      <w:bodyDiv w:val="1"/>
      <w:marLeft w:val="0"/>
      <w:marRight w:val="0"/>
      <w:marTop w:val="0"/>
      <w:marBottom w:val="0"/>
      <w:divBdr>
        <w:top w:val="none" w:sz="0" w:space="0" w:color="auto"/>
        <w:left w:val="none" w:sz="0" w:space="0" w:color="auto"/>
        <w:bottom w:val="none" w:sz="0" w:space="0" w:color="auto"/>
        <w:right w:val="none" w:sz="0" w:space="0" w:color="auto"/>
      </w:divBdr>
      <w:divsChild>
        <w:div w:id="1236933550">
          <w:marLeft w:val="0"/>
          <w:marRight w:val="0"/>
          <w:marTop w:val="0"/>
          <w:marBottom w:val="0"/>
          <w:divBdr>
            <w:top w:val="none" w:sz="0" w:space="0" w:color="auto"/>
            <w:left w:val="none" w:sz="0" w:space="0" w:color="auto"/>
            <w:bottom w:val="none" w:sz="0" w:space="0" w:color="auto"/>
            <w:right w:val="none" w:sz="0" w:space="0" w:color="auto"/>
          </w:divBdr>
        </w:div>
      </w:divsChild>
    </w:div>
    <w:div w:id="2093237544">
      <w:bodyDiv w:val="1"/>
      <w:marLeft w:val="0"/>
      <w:marRight w:val="0"/>
      <w:marTop w:val="0"/>
      <w:marBottom w:val="0"/>
      <w:divBdr>
        <w:top w:val="none" w:sz="0" w:space="0" w:color="auto"/>
        <w:left w:val="none" w:sz="0" w:space="0" w:color="auto"/>
        <w:bottom w:val="none" w:sz="0" w:space="0" w:color="auto"/>
        <w:right w:val="none" w:sz="0" w:space="0" w:color="auto"/>
      </w:divBdr>
      <w:divsChild>
        <w:div w:id="640355082">
          <w:marLeft w:val="0"/>
          <w:marRight w:val="0"/>
          <w:marTop w:val="0"/>
          <w:marBottom w:val="0"/>
          <w:divBdr>
            <w:top w:val="none" w:sz="0" w:space="0" w:color="auto"/>
            <w:left w:val="none" w:sz="0" w:space="0" w:color="auto"/>
            <w:bottom w:val="none" w:sz="0" w:space="0" w:color="auto"/>
            <w:right w:val="none" w:sz="0" w:space="0" w:color="auto"/>
          </w:divBdr>
        </w:div>
      </w:divsChild>
    </w:div>
    <w:div w:id="2094928459">
      <w:bodyDiv w:val="1"/>
      <w:marLeft w:val="0"/>
      <w:marRight w:val="0"/>
      <w:marTop w:val="0"/>
      <w:marBottom w:val="0"/>
      <w:divBdr>
        <w:top w:val="none" w:sz="0" w:space="0" w:color="auto"/>
        <w:left w:val="none" w:sz="0" w:space="0" w:color="auto"/>
        <w:bottom w:val="none" w:sz="0" w:space="0" w:color="auto"/>
        <w:right w:val="none" w:sz="0" w:space="0" w:color="auto"/>
      </w:divBdr>
    </w:div>
    <w:div w:id="21104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186/s13007-021-00722-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about:blank" TargetMode="External"/><Relationship Id="rId27" Type="http://schemas.openxmlformats.org/officeDocument/2006/relationships/hyperlink" Target="https://doi.org/10.1017/s0021859605005708" TargetMode="External"/><Relationship Id="rId30" Type="http://schemas.openxmlformats.org/officeDocument/2006/relationships/hyperlink" Target="about:blank"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E317A-5E3E-4061-81C2-2F36233F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5457</Words>
  <Characters>31108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Blumenstiel</dc:creator>
  <cp:keywords/>
  <dc:description/>
  <cp:lastModifiedBy>O'Connor</cp:lastModifiedBy>
  <cp:revision>2</cp:revision>
  <dcterms:created xsi:type="dcterms:W3CDTF">2022-01-10T17:12:00Z</dcterms:created>
  <dcterms:modified xsi:type="dcterms:W3CDTF">2022-01-10T17:12:00Z</dcterms:modified>
</cp:coreProperties>
</file>