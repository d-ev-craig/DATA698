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6AD5" w14:textId="197E99B0" w:rsidR="009A3C62" w:rsidRDefault="002C705E">
      <w:r>
        <w:t xml:space="preserve">Research Proposal: Predicting eSports Wins </w:t>
      </w:r>
      <w:r w:rsidR="00C07293">
        <w:t>Utilizing Real-Time Data</w:t>
      </w:r>
    </w:p>
    <w:p w14:paraId="10A34801" w14:textId="6E138464" w:rsidR="002C705E" w:rsidRDefault="002C705E">
      <w:r>
        <w:t>Daniel Craig</w:t>
      </w:r>
    </w:p>
    <w:p w14:paraId="6B0D7F16" w14:textId="6BAF969D" w:rsidR="002C705E" w:rsidRDefault="002C705E">
      <w:r>
        <w:t>CUNY - DATA698</w:t>
      </w:r>
    </w:p>
    <w:p w14:paraId="787C0F75" w14:textId="0375A7F0" w:rsidR="002C705E" w:rsidRDefault="002C705E">
      <w:r>
        <w:t>Dr. Arthur O’Connor</w:t>
      </w:r>
    </w:p>
    <w:p w14:paraId="11FCDA5A" w14:textId="0508C0CB" w:rsidR="002C705E" w:rsidRDefault="000E29FB">
      <w:r>
        <w:t>3</w:t>
      </w:r>
      <w:r w:rsidR="002C705E">
        <w:t>/</w:t>
      </w:r>
      <w:r w:rsidR="00295899">
        <w:t>25</w:t>
      </w:r>
      <w:r w:rsidR="002C705E">
        <w:t>/24</w:t>
      </w:r>
    </w:p>
    <w:p w14:paraId="49EAF241" w14:textId="77777777" w:rsidR="002C705E" w:rsidRDefault="002C705E"/>
    <w:p w14:paraId="578BE012" w14:textId="77777777" w:rsidR="002C705E" w:rsidRDefault="002C705E"/>
    <w:p w14:paraId="638D6AF0" w14:textId="77777777" w:rsidR="002C705E" w:rsidRDefault="002C705E"/>
    <w:p w14:paraId="64C6266F" w14:textId="77777777" w:rsidR="002C705E" w:rsidRDefault="002C705E"/>
    <w:p w14:paraId="1B3FE2FF" w14:textId="77777777" w:rsidR="002C705E" w:rsidRDefault="002C705E"/>
    <w:p w14:paraId="3CD22A38" w14:textId="77777777" w:rsidR="002C705E" w:rsidRDefault="002C705E"/>
    <w:p w14:paraId="57E4E9AD" w14:textId="77777777" w:rsidR="002C705E" w:rsidRDefault="002C705E"/>
    <w:p w14:paraId="1794203F" w14:textId="77777777" w:rsidR="002C705E" w:rsidRDefault="002C705E"/>
    <w:p w14:paraId="795701DE" w14:textId="77777777" w:rsidR="002C705E" w:rsidRDefault="002C705E"/>
    <w:p w14:paraId="1ADBA607" w14:textId="77777777" w:rsidR="002C705E" w:rsidRDefault="002C705E"/>
    <w:p w14:paraId="172A5DFA" w14:textId="77777777" w:rsidR="002C705E" w:rsidRDefault="002C705E"/>
    <w:p w14:paraId="4B64DAA8" w14:textId="77777777" w:rsidR="002C705E" w:rsidRDefault="002C705E"/>
    <w:p w14:paraId="6A59D0CD" w14:textId="77777777" w:rsidR="002C705E" w:rsidRDefault="002C705E"/>
    <w:p w14:paraId="7513F609" w14:textId="77777777" w:rsidR="002C705E" w:rsidRDefault="002C705E"/>
    <w:p w14:paraId="432336B9" w14:textId="77777777" w:rsidR="002C705E" w:rsidRDefault="002C705E"/>
    <w:p w14:paraId="7D275647" w14:textId="77777777" w:rsidR="002C705E" w:rsidRDefault="002C705E"/>
    <w:p w14:paraId="6F474F57" w14:textId="77777777" w:rsidR="002C705E" w:rsidRDefault="002C705E"/>
    <w:p w14:paraId="462D442F" w14:textId="0E15B924" w:rsidR="00DA2BA8" w:rsidRDefault="00DA2BA8">
      <w:r>
        <w:br w:type="page"/>
      </w:r>
    </w:p>
    <w:p w14:paraId="726C4708" w14:textId="77777777" w:rsidR="002C705E" w:rsidRDefault="002C705E"/>
    <w:p w14:paraId="784A6590" w14:textId="5CEDE991" w:rsidR="009A3C62" w:rsidRDefault="002C705E" w:rsidP="002C705E">
      <w:pPr>
        <w:pStyle w:val="Heading1"/>
      </w:pPr>
      <w:r>
        <w:t>Introduction</w:t>
      </w:r>
    </w:p>
    <w:p w14:paraId="59272CA3" w14:textId="4030F536" w:rsidR="009A3C62" w:rsidRPr="00C07293" w:rsidRDefault="00AF108C">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ESports is a rapidly growing industry, currently evaluated at $4.3 billion dollars in 2024, with a 7% growth rate over the next 4 years and expected value of $5.8 billion dollars by 2028 [1]. In the realm of competitive gaming, Dota 2 is one of the most lucrative titles a professional eSports player can compete in. Viewership for Dota 2’s global tournament, The International, garnered nearly 1.5 million viewers in 2023 [2]. The International holds 7 of the top 10 highest prize pools in eSports history with the highest record of $40 million dollars and Dota 2 as a game holds 8 of the top 10 spots [3]. The game holds roughly a 200,000 player count at any point in the day with peaks of up to 600,000 [4]. The game is in a 5v5 team format in a top-down perspective, such as real-time strategy games StarCraft or Command &amp; Conquer, with players selecting from a pool of 100+ heroes with unique abilities with the goal of destroying the enemy team’s “Ancient”</w:t>
      </w:r>
      <w:r w:rsidR="00332B6A" w:rsidRPr="00C07293">
        <w:rPr>
          <w:rFonts w:ascii="Times New Roman" w:eastAsia="Times New Roman" w:hAnsi="Times New Roman" w:cs="Times New Roman"/>
          <w:sz w:val="24"/>
          <w:szCs w:val="24"/>
        </w:rPr>
        <w:t>, taking players 35 to 45 minutes to complete the game</w:t>
      </w:r>
      <w:r w:rsidRPr="00C07293">
        <w:rPr>
          <w:rFonts w:ascii="Times New Roman" w:eastAsia="Times New Roman" w:hAnsi="Times New Roman" w:cs="Times New Roman"/>
          <w:sz w:val="24"/>
          <w:szCs w:val="24"/>
        </w:rPr>
        <w:t>. The “Ancient” is the furthest building from the enemy team’s spawn location and serves as an equivalent to a King in chess. The players compete for two primary resources; gold and experience. These resources can be gained by being near or killing enemy players or units. Players are placed on a square map with three distinct areas called “lanes</w:t>
      </w:r>
      <w:r w:rsidR="00B20CF9">
        <w:rPr>
          <w:rFonts w:ascii="Times New Roman" w:eastAsia="Times New Roman" w:hAnsi="Times New Roman" w:cs="Times New Roman"/>
          <w:sz w:val="24"/>
          <w:szCs w:val="24"/>
        </w:rPr>
        <w:t>.</w:t>
      </w:r>
      <w:r w:rsidRPr="00C07293">
        <w:rPr>
          <w:rFonts w:ascii="Times New Roman" w:eastAsia="Times New Roman" w:hAnsi="Times New Roman" w:cs="Times New Roman"/>
          <w:sz w:val="24"/>
          <w:szCs w:val="24"/>
        </w:rPr>
        <w:t>”</w:t>
      </w:r>
      <w:r w:rsidR="00B20CF9">
        <w:rPr>
          <w:rFonts w:ascii="Times New Roman" w:eastAsia="Times New Roman" w:hAnsi="Times New Roman" w:cs="Times New Roman"/>
          <w:sz w:val="24"/>
          <w:szCs w:val="24"/>
        </w:rPr>
        <w:t xml:space="preserve"> There are two lanes that trace the outside of the square and one lane that spans the bottom-left to top right corner diagonal of the square.</w:t>
      </w:r>
      <w:r w:rsidRPr="00C07293">
        <w:rPr>
          <w:rFonts w:ascii="Times New Roman" w:eastAsia="Times New Roman" w:hAnsi="Times New Roman" w:cs="Times New Roman"/>
          <w:sz w:val="24"/>
          <w:szCs w:val="24"/>
        </w:rPr>
        <w:t xml:space="preserve"> Non-controllable units called “creeps” run down the three lanes where they c</w:t>
      </w:r>
      <w:r w:rsidR="00B20CF9">
        <w:rPr>
          <w:rFonts w:ascii="Times New Roman" w:eastAsia="Times New Roman" w:hAnsi="Times New Roman" w:cs="Times New Roman"/>
          <w:sz w:val="24"/>
          <w:szCs w:val="24"/>
        </w:rPr>
        <w:t>l</w:t>
      </w:r>
      <w:r w:rsidRPr="00C07293">
        <w:rPr>
          <w:rFonts w:ascii="Times New Roman" w:eastAsia="Times New Roman" w:hAnsi="Times New Roman" w:cs="Times New Roman"/>
          <w:sz w:val="24"/>
          <w:szCs w:val="24"/>
        </w:rPr>
        <w:t xml:space="preserve">ash against enemy creeps. Players compete for killing more creeps than their enemies to gain gold and experience until they are strong enough to </w:t>
      </w:r>
      <w:r w:rsidR="00B20CF9">
        <w:rPr>
          <w:rFonts w:ascii="Times New Roman" w:eastAsia="Times New Roman" w:hAnsi="Times New Roman" w:cs="Times New Roman"/>
          <w:sz w:val="24"/>
          <w:szCs w:val="24"/>
        </w:rPr>
        <w:t>destroy</w:t>
      </w:r>
      <w:r w:rsidRPr="00C07293">
        <w:rPr>
          <w:rFonts w:ascii="Times New Roman" w:eastAsia="Times New Roman" w:hAnsi="Times New Roman" w:cs="Times New Roman"/>
          <w:sz w:val="24"/>
          <w:szCs w:val="24"/>
        </w:rPr>
        <w:t xml:space="preserve"> the enemy’s </w:t>
      </w:r>
      <w:r w:rsidR="00B20CF9">
        <w:rPr>
          <w:rFonts w:ascii="Times New Roman" w:eastAsia="Times New Roman" w:hAnsi="Times New Roman" w:cs="Times New Roman"/>
          <w:sz w:val="24"/>
          <w:szCs w:val="24"/>
        </w:rPr>
        <w:t>Ancient</w:t>
      </w:r>
      <w:r w:rsidRPr="00C07293">
        <w:rPr>
          <w:rFonts w:ascii="Times New Roman" w:eastAsia="Times New Roman" w:hAnsi="Times New Roman" w:cs="Times New Roman"/>
          <w:sz w:val="24"/>
          <w:szCs w:val="24"/>
        </w:rPr>
        <w:t xml:space="preserve">. </w:t>
      </w:r>
      <w:ins w:id="0" w:author="Kurt Craig" w:date="2024-03-19T17:35:00Z">
        <w:r w:rsidR="00057BD2">
          <w:rPr>
            <w:rFonts w:ascii="Times New Roman" w:eastAsia="Times New Roman" w:hAnsi="Times New Roman" w:cs="Times New Roman"/>
            <w:sz w:val="24"/>
            <w:szCs w:val="24"/>
          </w:rPr>
          <w:t xml:space="preserve">Due to the limited areas a player can earn gold, teams </w:t>
        </w:r>
      </w:ins>
      <w:ins w:id="1" w:author="Kurt Craig" w:date="2024-03-19T17:36:00Z">
        <w:r w:rsidR="00057BD2">
          <w:rPr>
            <w:rFonts w:ascii="Times New Roman" w:eastAsia="Times New Roman" w:hAnsi="Times New Roman" w:cs="Times New Roman"/>
            <w:sz w:val="24"/>
            <w:szCs w:val="24"/>
          </w:rPr>
          <w:t>give priority to specific players and are typically denoted by position. With 5 players, the positions range from 1 to 5, with 1 being the most dependent on gold and 5 being t</w:t>
        </w:r>
      </w:ins>
      <w:ins w:id="2" w:author="Kurt Craig" w:date="2024-03-19T17:37:00Z">
        <w:r w:rsidR="00057BD2">
          <w:rPr>
            <w:rFonts w:ascii="Times New Roman" w:eastAsia="Times New Roman" w:hAnsi="Times New Roman" w:cs="Times New Roman"/>
            <w:sz w:val="24"/>
            <w:szCs w:val="24"/>
          </w:rPr>
          <w:t xml:space="preserve">he least. This </w:t>
        </w:r>
        <w:r w:rsidR="00057BD2">
          <w:rPr>
            <w:rFonts w:ascii="Times New Roman" w:eastAsia="Times New Roman" w:hAnsi="Times New Roman" w:cs="Times New Roman"/>
            <w:sz w:val="24"/>
            <w:szCs w:val="24"/>
          </w:rPr>
          <w:lastRenderedPageBreak/>
          <w:t xml:space="preserve">will </w:t>
        </w:r>
        <w:proofErr w:type="gramStart"/>
        <w:r w:rsidR="00057BD2">
          <w:rPr>
            <w:rFonts w:ascii="Times New Roman" w:eastAsia="Times New Roman" w:hAnsi="Times New Roman" w:cs="Times New Roman"/>
            <w:sz w:val="24"/>
            <w:szCs w:val="24"/>
          </w:rPr>
          <w:t>show</w:t>
        </w:r>
        <w:proofErr w:type="gramEnd"/>
        <w:r w:rsidR="00057BD2">
          <w:rPr>
            <w:rFonts w:ascii="Times New Roman" w:eastAsia="Times New Roman" w:hAnsi="Times New Roman" w:cs="Times New Roman"/>
            <w:sz w:val="24"/>
            <w:szCs w:val="24"/>
          </w:rPr>
          <w:t xml:space="preserve"> to be an important factor in modeling. </w:t>
        </w:r>
      </w:ins>
      <w:r w:rsidRPr="00C07293">
        <w:rPr>
          <w:rFonts w:ascii="Times New Roman" w:eastAsia="Times New Roman" w:hAnsi="Times New Roman" w:cs="Times New Roman"/>
          <w:sz w:val="24"/>
          <w:szCs w:val="24"/>
        </w:rPr>
        <w:t>There are several defensive buildings called towers that are placed in each lane that serve as deterrents to keep enemies from destroying a team’s Ancient. Teams contend with each other using the unique abilities of their hero, typically with millions of dollars on the line.</w:t>
      </w:r>
    </w:p>
    <w:p w14:paraId="1A5D2047" w14:textId="4BE51412" w:rsidR="007C4657" w:rsidRDefault="00AF108C" w:rsidP="007C4657">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As a heavily viewed eSport, statistics, predictions, and match favorability are presented during live feeds of professional matches with an entire production crew serving live overlays and stat blurbs during gameplay. One feature that was embraced and developed by the game’s developer, Valve, is a live feed of win favorability, in the form of percentages, throughout the game.</w:t>
      </w:r>
      <w:r w:rsidR="00DA5815" w:rsidRPr="00C07293">
        <w:rPr>
          <w:rFonts w:ascii="Times New Roman" w:eastAsia="Times New Roman" w:hAnsi="Times New Roman" w:cs="Times New Roman"/>
          <w:sz w:val="24"/>
          <w:szCs w:val="24"/>
        </w:rPr>
        <w:t xml:space="preserve"> Yu et al. (2018) [5] found the feature to be 68% accurate at the half-way point in games. </w:t>
      </w:r>
      <w:r w:rsidRPr="00C07293">
        <w:rPr>
          <w:rFonts w:ascii="Times New Roman" w:eastAsia="Times New Roman" w:hAnsi="Times New Roman" w:cs="Times New Roman"/>
          <w:sz w:val="24"/>
          <w:szCs w:val="24"/>
        </w:rPr>
        <w:t xml:space="preserve"> This favorability can drastically change throughout the course of the game swinging from 80% favorability to as low as 30%</w:t>
      </w:r>
      <w:r w:rsidR="00DA5815" w:rsidRPr="00C07293">
        <w:rPr>
          <w:rFonts w:ascii="Times New Roman" w:eastAsia="Times New Roman" w:hAnsi="Times New Roman" w:cs="Times New Roman"/>
          <w:sz w:val="24"/>
          <w:szCs w:val="24"/>
        </w:rPr>
        <w:t xml:space="preserve"> at times</w:t>
      </w:r>
      <w:r w:rsidRPr="00C07293">
        <w:rPr>
          <w:rFonts w:ascii="Times New Roman" w:eastAsia="Times New Roman" w:hAnsi="Times New Roman" w:cs="Times New Roman"/>
          <w:sz w:val="24"/>
          <w:szCs w:val="24"/>
        </w:rPr>
        <w:t xml:space="preserve">. While a formal explanation of Valve’s methodology for predicting a win during a live game has not been made public, there have been several forays into predicting wins. </w:t>
      </w:r>
      <w:r w:rsidR="007C4657">
        <w:rPr>
          <w:rFonts w:ascii="Times New Roman" w:eastAsia="Times New Roman" w:hAnsi="Times New Roman" w:cs="Times New Roman"/>
          <w:sz w:val="24"/>
          <w:szCs w:val="24"/>
        </w:rPr>
        <w:t xml:space="preserve"> </w:t>
      </w:r>
    </w:p>
    <w:p w14:paraId="21153D42" w14:textId="7DD9A102" w:rsidR="00AF108C" w:rsidRPr="00C07293" w:rsidRDefault="00702EE9">
      <w:pPr>
        <w:spacing w:line="480" w:lineRule="auto"/>
        <w:ind w:firstLine="720"/>
        <w:rPr>
          <w:rFonts w:ascii="Times New Roman" w:eastAsia="Times New Roman" w:hAnsi="Times New Roman" w:cs="Times New Roman"/>
          <w:sz w:val="24"/>
          <w:szCs w:val="24"/>
        </w:rPr>
      </w:pPr>
      <w:commentRangeStart w:id="3"/>
      <w:commentRangeEnd w:id="3"/>
      <w:r>
        <w:rPr>
          <w:rStyle w:val="CommentReference"/>
        </w:rPr>
        <w:commentReference w:id="3"/>
      </w:r>
      <w:r w:rsidR="007C4657">
        <w:rPr>
          <w:rFonts w:ascii="Times New Roman" w:eastAsia="Times New Roman" w:hAnsi="Times New Roman" w:cs="Times New Roman"/>
          <w:sz w:val="24"/>
          <w:szCs w:val="24"/>
        </w:rPr>
        <w:t xml:space="preserve">This research seeks to add to this </w:t>
      </w:r>
      <w:r w:rsidR="009435F7">
        <w:rPr>
          <w:rFonts w:ascii="Times New Roman" w:eastAsia="Times New Roman" w:hAnsi="Times New Roman" w:cs="Times New Roman"/>
          <w:sz w:val="24"/>
          <w:szCs w:val="24"/>
        </w:rPr>
        <w:t xml:space="preserve">existing knowledge focused on enhancing viewer experience with meaningful win prediction probabilities by training a model to give win probabilities every minute using historical data accessed </w:t>
      </w:r>
      <w:r w:rsidR="00313365">
        <w:rPr>
          <w:rFonts w:ascii="Times New Roman" w:eastAsia="Times New Roman" w:hAnsi="Times New Roman" w:cs="Times New Roman"/>
          <w:sz w:val="24"/>
          <w:szCs w:val="24"/>
        </w:rPr>
        <w:t xml:space="preserve">via </w:t>
      </w:r>
      <w:r w:rsidR="009435F7">
        <w:rPr>
          <w:rFonts w:ascii="Times New Roman" w:eastAsia="Times New Roman" w:hAnsi="Times New Roman" w:cs="Times New Roman"/>
          <w:sz w:val="24"/>
          <w:szCs w:val="24"/>
        </w:rPr>
        <w:t>API.</w:t>
      </w:r>
      <w:r w:rsidR="00B20CF9">
        <w:rPr>
          <w:rFonts w:ascii="Times New Roman" w:eastAsia="Times New Roman" w:hAnsi="Times New Roman" w:cs="Times New Roman"/>
          <w:sz w:val="24"/>
          <w:szCs w:val="24"/>
        </w:rPr>
        <w:t xml:space="preserve"> Deviations from existing knowledge and this paper are the </w:t>
      </w:r>
      <w:r w:rsidR="009435F7">
        <w:rPr>
          <w:rFonts w:ascii="Times New Roman" w:eastAsia="Times New Roman" w:hAnsi="Times New Roman" w:cs="Times New Roman"/>
          <w:sz w:val="24"/>
          <w:szCs w:val="24"/>
        </w:rPr>
        <w:t>significantly reduce</w:t>
      </w:r>
      <w:r w:rsidR="00B20CF9">
        <w:rPr>
          <w:rFonts w:ascii="Times New Roman" w:eastAsia="Times New Roman" w:hAnsi="Times New Roman" w:cs="Times New Roman"/>
          <w:sz w:val="24"/>
          <w:szCs w:val="24"/>
        </w:rPr>
        <w:t>d</w:t>
      </w:r>
      <w:r w:rsidR="009435F7">
        <w:rPr>
          <w:rFonts w:ascii="Times New Roman" w:eastAsia="Times New Roman" w:hAnsi="Times New Roman" w:cs="Times New Roman"/>
          <w:sz w:val="24"/>
          <w:szCs w:val="24"/>
        </w:rPr>
        <w:t xml:space="preserve"> workload </w:t>
      </w:r>
      <w:r w:rsidR="00313365">
        <w:rPr>
          <w:rFonts w:ascii="Times New Roman" w:eastAsia="Times New Roman" w:hAnsi="Times New Roman" w:cs="Times New Roman"/>
          <w:sz w:val="24"/>
          <w:szCs w:val="24"/>
        </w:rPr>
        <w:t>related to data collection</w:t>
      </w:r>
      <w:r w:rsidR="00B20CF9">
        <w:rPr>
          <w:rFonts w:ascii="Times New Roman" w:eastAsia="Times New Roman" w:hAnsi="Times New Roman" w:cs="Times New Roman"/>
          <w:sz w:val="24"/>
          <w:szCs w:val="24"/>
        </w:rPr>
        <w:t xml:space="preserve">, the feature selection focusing on capturing unique hero to hero interactions, and a utilization of neural net architecture to improve predictions. </w:t>
      </w:r>
      <w:r w:rsidR="00313365">
        <w:rPr>
          <w:rFonts w:ascii="Times New Roman" w:eastAsia="Times New Roman" w:hAnsi="Times New Roman" w:cs="Times New Roman"/>
          <w:sz w:val="24"/>
          <w:szCs w:val="24"/>
        </w:rPr>
        <w:t>The model design is intended to be a</w:t>
      </w:r>
      <w:r w:rsidR="00617A80">
        <w:rPr>
          <w:rFonts w:ascii="Times New Roman" w:eastAsia="Times New Roman" w:hAnsi="Times New Roman" w:cs="Times New Roman"/>
          <w:sz w:val="24"/>
          <w:szCs w:val="24"/>
        </w:rPr>
        <w:t xml:space="preserve"> Long Short-Term Memory (LSTM) model</w:t>
      </w:r>
      <w:r w:rsidR="00B20CF9">
        <w:rPr>
          <w:rFonts w:ascii="Times New Roman" w:eastAsia="Times New Roman" w:hAnsi="Times New Roman" w:cs="Times New Roman"/>
          <w:sz w:val="24"/>
          <w:szCs w:val="24"/>
        </w:rPr>
        <w:t>, which is a specialized recurrent neural network,</w:t>
      </w:r>
      <w:r w:rsidR="007C4657">
        <w:rPr>
          <w:rFonts w:ascii="Times New Roman" w:eastAsia="Times New Roman" w:hAnsi="Times New Roman" w:cs="Times New Roman"/>
          <w:sz w:val="24"/>
          <w:szCs w:val="24"/>
        </w:rPr>
        <w:t xml:space="preserve"> </w:t>
      </w:r>
      <w:r w:rsidR="009435F7">
        <w:rPr>
          <w:rFonts w:ascii="Times New Roman" w:eastAsia="Times New Roman" w:hAnsi="Times New Roman" w:cs="Times New Roman"/>
          <w:sz w:val="24"/>
          <w:szCs w:val="24"/>
        </w:rPr>
        <w:t>forecasting over</w:t>
      </w:r>
      <w:r w:rsidR="007C4657">
        <w:rPr>
          <w:rFonts w:ascii="Times New Roman" w:eastAsia="Times New Roman" w:hAnsi="Times New Roman" w:cs="Times New Roman"/>
          <w:sz w:val="24"/>
          <w:szCs w:val="24"/>
        </w:rPr>
        <w:t xml:space="preserve"> hero gold acquisition</w:t>
      </w:r>
      <w:r w:rsidR="00313365">
        <w:rPr>
          <w:rFonts w:ascii="Times New Roman" w:eastAsia="Times New Roman" w:hAnsi="Times New Roman" w:cs="Times New Roman"/>
          <w:sz w:val="24"/>
          <w:szCs w:val="24"/>
        </w:rPr>
        <w:t xml:space="preserve"> and </w:t>
      </w:r>
      <w:r w:rsidR="007C4657">
        <w:rPr>
          <w:rFonts w:ascii="Times New Roman" w:eastAsia="Times New Roman" w:hAnsi="Times New Roman" w:cs="Times New Roman"/>
          <w:sz w:val="24"/>
          <w:szCs w:val="24"/>
        </w:rPr>
        <w:t>team fight outcomes,</w:t>
      </w:r>
      <w:r w:rsidR="00313365">
        <w:rPr>
          <w:rFonts w:ascii="Times New Roman" w:eastAsia="Times New Roman" w:hAnsi="Times New Roman" w:cs="Times New Roman"/>
          <w:sz w:val="24"/>
          <w:szCs w:val="24"/>
        </w:rPr>
        <w:t xml:space="preserve"> with </w:t>
      </w:r>
      <w:r w:rsidR="007C4657">
        <w:rPr>
          <w:rFonts w:ascii="Times New Roman" w:eastAsia="Times New Roman" w:hAnsi="Times New Roman" w:cs="Times New Roman"/>
          <w:sz w:val="24"/>
          <w:szCs w:val="24"/>
        </w:rPr>
        <w:t>a logistic regression layer to create win probabilities per minute mark</w:t>
      </w:r>
      <w:r w:rsidR="009435F7">
        <w:rPr>
          <w:rFonts w:ascii="Times New Roman" w:eastAsia="Times New Roman" w:hAnsi="Times New Roman" w:cs="Times New Roman"/>
          <w:sz w:val="24"/>
          <w:szCs w:val="24"/>
        </w:rPr>
        <w:t>. This change in approach from other papers</w:t>
      </w:r>
      <w:r w:rsidR="009D6353">
        <w:rPr>
          <w:rFonts w:ascii="Times New Roman" w:eastAsia="Times New Roman" w:hAnsi="Times New Roman" w:cs="Times New Roman"/>
          <w:sz w:val="24"/>
          <w:szCs w:val="24"/>
        </w:rPr>
        <w:t>,</w:t>
      </w:r>
      <w:r w:rsidR="009D6353">
        <w:rPr>
          <w:rFonts w:ascii="Times New Roman" w:eastAsia="Times New Roman" w:hAnsi="Times New Roman" w:cs="Times New Roman"/>
          <w:sz w:val="24"/>
          <w:szCs w:val="24"/>
        </w:rPr>
        <w:t xml:space="preserve"> </w:t>
      </w:r>
      <w:r w:rsidR="009D6353">
        <w:rPr>
          <w:rFonts w:ascii="Times New Roman" w:eastAsia="Times New Roman" w:hAnsi="Times New Roman" w:cs="Times New Roman"/>
          <w:sz w:val="24"/>
          <w:szCs w:val="24"/>
        </w:rPr>
        <w:t xml:space="preserve">that </w:t>
      </w:r>
      <w:r w:rsidR="009D6353">
        <w:rPr>
          <w:rFonts w:ascii="Times New Roman" w:eastAsia="Times New Roman" w:hAnsi="Times New Roman" w:cs="Times New Roman"/>
          <w:sz w:val="24"/>
          <w:szCs w:val="24"/>
        </w:rPr>
        <w:t>us</w:t>
      </w:r>
      <w:r w:rsidR="009D6353">
        <w:rPr>
          <w:rFonts w:ascii="Times New Roman" w:eastAsia="Times New Roman" w:hAnsi="Times New Roman" w:cs="Times New Roman"/>
          <w:sz w:val="24"/>
          <w:szCs w:val="24"/>
        </w:rPr>
        <w:t>e</w:t>
      </w:r>
      <w:r w:rsidR="009D6353">
        <w:rPr>
          <w:rFonts w:ascii="Times New Roman" w:eastAsia="Times New Roman" w:hAnsi="Times New Roman" w:cs="Times New Roman"/>
          <w:sz w:val="24"/>
          <w:szCs w:val="24"/>
        </w:rPr>
        <w:t xml:space="preserve"> a Game State Integration application during each game, </w:t>
      </w:r>
      <w:r w:rsidR="009435F7">
        <w:rPr>
          <w:rFonts w:ascii="Times New Roman" w:eastAsia="Times New Roman" w:hAnsi="Times New Roman" w:cs="Times New Roman"/>
          <w:sz w:val="24"/>
          <w:szCs w:val="24"/>
        </w:rPr>
        <w:t>avoids intensive time needed to collect data</w:t>
      </w:r>
      <w:r w:rsidR="009D6353">
        <w:rPr>
          <w:rFonts w:ascii="Times New Roman" w:eastAsia="Times New Roman" w:hAnsi="Times New Roman" w:cs="Times New Roman"/>
          <w:sz w:val="24"/>
          <w:szCs w:val="24"/>
        </w:rPr>
        <w:t xml:space="preserve"> </w:t>
      </w:r>
      <w:r w:rsidR="009435F7">
        <w:rPr>
          <w:rFonts w:ascii="Times New Roman" w:eastAsia="Times New Roman" w:hAnsi="Times New Roman" w:cs="Times New Roman"/>
          <w:sz w:val="24"/>
          <w:szCs w:val="24"/>
        </w:rPr>
        <w:t xml:space="preserve">for model training and a change </w:t>
      </w:r>
      <w:r w:rsidR="009435F7">
        <w:rPr>
          <w:rFonts w:ascii="Times New Roman" w:eastAsia="Times New Roman" w:hAnsi="Times New Roman" w:cs="Times New Roman"/>
          <w:sz w:val="24"/>
          <w:szCs w:val="24"/>
        </w:rPr>
        <w:lastRenderedPageBreak/>
        <w:t>in features guided by domain expertise to reduce feature management.</w:t>
      </w:r>
      <w:r w:rsidR="00617A80">
        <w:rPr>
          <w:rFonts w:ascii="Times New Roman" w:eastAsia="Times New Roman" w:hAnsi="Times New Roman" w:cs="Times New Roman"/>
          <w:sz w:val="24"/>
          <w:szCs w:val="24"/>
        </w:rPr>
        <w:t xml:space="preserve"> </w:t>
      </w:r>
      <w:ins w:id="4" w:author="Kurt Craig" w:date="2024-03-19T15:41:00Z">
        <w:r w:rsidR="009D6353">
          <w:rPr>
            <w:rFonts w:ascii="Times New Roman" w:eastAsia="Times New Roman" w:hAnsi="Times New Roman" w:cs="Times New Roman"/>
            <w:sz w:val="24"/>
            <w:szCs w:val="24"/>
          </w:rPr>
          <w:t xml:space="preserve">The body of knowledge thus far has utilized in-game variables individual to each player to predict gold but have not captured the effect of one hero’s performance impacting another hero’s performance in the acquisition of gold in variables or models. </w:t>
        </w:r>
      </w:ins>
      <w:ins w:id="5" w:author="Kurt Craig" w:date="2024-03-19T15:49:00Z">
        <w:r w:rsidR="00BF1B35">
          <w:rPr>
            <w:rFonts w:ascii="Times New Roman" w:eastAsia="Times New Roman" w:hAnsi="Times New Roman" w:cs="Times New Roman"/>
            <w:sz w:val="24"/>
            <w:szCs w:val="24"/>
          </w:rPr>
          <w:t>T</w:t>
        </w:r>
      </w:ins>
      <w:ins w:id="6" w:author="Kurt Craig" w:date="2024-03-19T15:41:00Z">
        <w:r w:rsidR="009D6353">
          <w:rPr>
            <w:rFonts w:ascii="Times New Roman" w:eastAsia="Times New Roman" w:hAnsi="Times New Roman" w:cs="Times New Roman"/>
            <w:sz w:val="24"/>
            <w:szCs w:val="24"/>
          </w:rPr>
          <w:t>he hypothesis of this paper is that forecasting gold for a single hero using other heroes’ gold creates an accurate forecast to predict a final winner of the match due to capturing latent hero interactions in the time-series data.</w:t>
        </w:r>
      </w:ins>
    </w:p>
    <w:p w14:paraId="29E923B7" w14:textId="07479DA9" w:rsidR="00C07293" w:rsidRDefault="00C07293" w:rsidP="00C07293">
      <w:pPr>
        <w:pStyle w:val="Heading1"/>
      </w:pPr>
      <w:r>
        <w:t>Literature Review</w:t>
      </w:r>
    </w:p>
    <w:p w14:paraId="53D24908" w14:textId="77777777" w:rsidR="00C07293" w:rsidRPr="00C07293" w:rsidRDefault="00C07293" w:rsidP="00C07293"/>
    <w:p w14:paraId="422A21AF" w14:textId="6140C0B7" w:rsidR="009A3C62" w:rsidRPr="00B20CF9" w:rsidRDefault="00AF108C">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Song et al. 2015 [</w:t>
      </w:r>
      <w:r w:rsidR="00002B22" w:rsidRPr="00C07293">
        <w:rPr>
          <w:rFonts w:ascii="Times New Roman" w:eastAsia="Times New Roman" w:hAnsi="Times New Roman" w:cs="Times New Roman"/>
          <w:sz w:val="24"/>
          <w:szCs w:val="24"/>
        </w:rPr>
        <w:t>6</w:t>
      </w:r>
      <w:r w:rsidRPr="00C07293">
        <w:rPr>
          <w:rFonts w:ascii="Times New Roman" w:eastAsia="Times New Roman" w:hAnsi="Times New Roman" w:cs="Times New Roman"/>
          <w:sz w:val="24"/>
          <w:szCs w:val="24"/>
        </w:rPr>
        <w:t>] predicted wins based on only the heroes selected during the drafting stage of a match before any play</w:t>
      </w:r>
      <w:r w:rsidR="00332B6A" w:rsidRPr="00C07293">
        <w:rPr>
          <w:rFonts w:ascii="Times New Roman" w:eastAsia="Times New Roman" w:hAnsi="Times New Roman" w:cs="Times New Roman"/>
          <w:sz w:val="24"/>
          <w:szCs w:val="24"/>
        </w:rPr>
        <w:t xml:space="preserve"> across </w:t>
      </w:r>
      <w:r w:rsidR="002C705E" w:rsidRPr="00C07293">
        <w:rPr>
          <w:rFonts w:ascii="Times New Roman" w:eastAsia="Times New Roman" w:hAnsi="Times New Roman" w:cs="Times New Roman"/>
          <w:sz w:val="24"/>
          <w:szCs w:val="24"/>
        </w:rPr>
        <w:t>3000 matches</w:t>
      </w:r>
      <w:r w:rsidRPr="00C07293">
        <w:rPr>
          <w:rFonts w:ascii="Times New Roman" w:eastAsia="Times New Roman" w:hAnsi="Times New Roman" w:cs="Times New Roman"/>
          <w:sz w:val="24"/>
          <w:szCs w:val="24"/>
        </w:rPr>
        <w:t>. A logistic regression approach was utilized with features chosen as heroes drafted and hero combinations for a testing accuracy of around 60%.</w:t>
      </w:r>
      <w:r w:rsidR="002C00A7" w:rsidRPr="00C07293">
        <w:rPr>
          <w:rFonts w:ascii="Times New Roman" w:eastAsia="Times New Roman" w:hAnsi="Times New Roman" w:cs="Times New Roman"/>
          <w:sz w:val="24"/>
          <w:szCs w:val="24"/>
        </w:rPr>
        <w:t xml:space="preserve"> Akhmedov and Phan [7] created a game – state integration app to pull data during a game live</w:t>
      </w:r>
      <w:r w:rsidR="00332B6A" w:rsidRPr="00C07293">
        <w:rPr>
          <w:rFonts w:ascii="Times New Roman" w:eastAsia="Times New Roman" w:hAnsi="Times New Roman" w:cs="Times New Roman"/>
          <w:sz w:val="24"/>
          <w:szCs w:val="24"/>
        </w:rPr>
        <w:t xml:space="preserve"> for roughly 100 games</w:t>
      </w:r>
      <w:r w:rsidR="002C00A7" w:rsidRPr="00C07293">
        <w:rPr>
          <w:rFonts w:ascii="Times New Roman" w:eastAsia="Times New Roman" w:hAnsi="Times New Roman" w:cs="Times New Roman"/>
          <w:sz w:val="24"/>
          <w:szCs w:val="24"/>
        </w:rPr>
        <w:t xml:space="preserve">, performed a sensitivity analysis around the variable </w:t>
      </w:r>
      <w:proofErr w:type="spellStart"/>
      <w:r w:rsidR="002C00A7" w:rsidRPr="00C07293">
        <w:rPr>
          <w:rFonts w:ascii="Times New Roman" w:eastAsia="Times New Roman" w:hAnsi="Times New Roman" w:cs="Times New Roman"/>
          <w:i/>
          <w:iCs/>
          <w:sz w:val="24"/>
          <w:szCs w:val="24"/>
        </w:rPr>
        <w:t>player.gold</w:t>
      </w:r>
      <w:proofErr w:type="spellEnd"/>
      <w:r w:rsidR="002C00A7" w:rsidRPr="00C07293">
        <w:rPr>
          <w:rFonts w:ascii="Times New Roman" w:eastAsia="Times New Roman" w:hAnsi="Times New Roman" w:cs="Times New Roman"/>
          <w:i/>
          <w:iCs/>
          <w:sz w:val="24"/>
          <w:szCs w:val="24"/>
        </w:rPr>
        <w:t xml:space="preserve"> </w:t>
      </w:r>
      <w:r w:rsidR="002C00A7" w:rsidRPr="00C07293">
        <w:rPr>
          <w:rFonts w:ascii="Times New Roman" w:eastAsia="Times New Roman" w:hAnsi="Times New Roman" w:cs="Times New Roman"/>
          <w:sz w:val="24"/>
          <w:szCs w:val="24"/>
        </w:rPr>
        <w:t>to determine highly correlated features to create a new dataset of variables for use in a multi-step forward</w:t>
      </w:r>
      <w:r w:rsidR="0099374B" w:rsidRPr="00C07293">
        <w:rPr>
          <w:rFonts w:ascii="Times New Roman" w:eastAsia="Times New Roman" w:hAnsi="Times New Roman" w:cs="Times New Roman"/>
          <w:sz w:val="24"/>
          <w:szCs w:val="24"/>
        </w:rPr>
        <w:t xml:space="preserve"> prediction</w:t>
      </w:r>
      <w:r w:rsidR="0079145C" w:rsidRPr="00C07293">
        <w:rPr>
          <w:rFonts w:ascii="Times New Roman" w:eastAsia="Times New Roman" w:hAnsi="Times New Roman" w:cs="Times New Roman"/>
          <w:sz w:val="24"/>
          <w:szCs w:val="24"/>
        </w:rPr>
        <w:t xml:space="preserve"> and fed into </w:t>
      </w:r>
      <w:r w:rsidR="00682EAE" w:rsidRPr="00C07293">
        <w:rPr>
          <w:rFonts w:ascii="Times New Roman" w:eastAsia="Times New Roman" w:hAnsi="Times New Roman" w:cs="Times New Roman"/>
          <w:sz w:val="24"/>
          <w:szCs w:val="24"/>
        </w:rPr>
        <w:t>Linear</w:t>
      </w:r>
      <w:r w:rsidR="0079145C" w:rsidRPr="00C07293">
        <w:rPr>
          <w:rFonts w:ascii="Times New Roman" w:eastAsia="Times New Roman" w:hAnsi="Times New Roman" w:cs="Times New Roman"/>
          <w:sz w:val="24"/>
          <w:szCs w:val="24"/>
        </w:rPr>
        <w:t xml:space="preserve"> Regression, Neural Net, and Long Short-Term Memory (LTSM) models for impressive 82%, 88%, and 93% accuracies, respectively. </w:t>
      </w:r>
      <w:r w:rsidR="00BF1B35">
        <w:rPr>
          <w:rFonts w:ascii="Times New Roman" w:eastAsia="Times New Roman" w:hAnsi="Times New Roman" w:cs="Times New Roman"/>
          <w:sz w:val="24"/>
          <w:szCs w:val="24"/>
        </w:rPr>
        <w:t xml:space="preserve">While this method was effective, the paper did not explore the impact of this on </w:t>
      </w:r>
      <w:proofErr w:type="gramStart"/>
      <w:r w:rsidR="00BF1B35">
        <w:rPr>
          <w:rFonts w:ascii="Times New Roman" w:eastAsia="Times New Roman" w:hAnsi="Times New Roman" w:cs="Times New Roman"/>
          <w:sz w:val="24"/>
          <w:szCs w:val="24"/>
        </w:rPr>
        <w:t>predicting on</w:t>
      </w:r>
      <w:proofErr w:type="gramEnd"/>
      <w:r w:rsidR="00BF1B35">
        <w:rPr>
          <w:rFonts w:ascii="Times New Roman" w:eastAsia="Times New Roman" w:hAnsi="Times New Roman" w:cs="Times New Roman"/>
          <w:sz w:val="24"/>
          <w:szCs w:val="24"/>
        </w:rPr>
        <w:t xml:space="preserve"> which team won. </w:t>
      </w:r>
      <w:r w:rsidR="0079145C" w:rsidRPr="00C07293">
        <w:rPr>
          <w:rFonts w:ascii="Times New Roman" w:eastAsia="Times New Roman" w:hAnsi="Times New Roman" w:cs="Times New Roman"/>
          <w:sz w:val="24"/>
          <w:szCs w:val="24"/>
        </w:rPr>
        <w:t xml:space="preserve">Yang et al. 2016 [8] combines </w:t>
      </w:r>
      <w:r w:rsidR="00322E3E" w:rsidRPr="00C07293">
        <w:rPr>
          <w:rFonts w:ascii="Times New Roman" w:eastAsia="Times New Roman" w:hAnsi="Times New Roman" w:cs="Times New Roman"/>
          <w:sz w:val="24"/>
          <w:szCs w:val="24"/>
        </w:rPr>
        <w:t>pre-game features in player ranking and player hero statistics</w:t>
      </w:r>
      <w:r w:rsidR="00BF1B35">
        <w:rPr>
          <w:rFonts w:ascii="Times New Roman" w:eastAsia="Times New Roman" w:hAnsi="Times New Roman" w:cs="Times New Roman"/>
          <w:sz w:val="24"/>
          <w:szCs w:val="24"/>
        </w:rPr>
        <w:t xml:space="preserve"> with in-game variables as features in a multi-model architecture to create a final prediction. Yang et al. 2016 [8] used pre-game features in a logistic regression model </w:t>
      </w:r>
      <w:r w:rsidR="00322E3E" w:rsidRPr="00C07293">
        <w:rPr>
          <w:rFonts w:ascii="Times New Roman" w:eastAsia="Times New Roman" w:hAnsi="Times New Roman" w:cs="Times New Roman"/>
          <w:sz w:val="24"/>
          <w:szCs w:val="24"/>
        </w:rPr>
        <w:t xml:space="preserve">which results in a </w:t>
      </w:r>
      <w:r w:rsidR="00860C3C" w:rsidRPr="00C07293">
        <w:rPr>
          <w:rFonts w:ascii="Times New Roman" w:eastAsia="Times New Roman" w:hAnsi="Times New Roman" w:cs="Times New Roman"/>
          <w:sz w:val="24"/>
          <w:szCs w:val="24"/>
        </w:rPr>
        <w:t>70</w:t>
      </w:r>
      <w:r w:rsidR="00322E3E" w:rsidRPr="00C07293">
        <w:rPr>
          <w:rFonts w:ascii="Times New Roman" w:eastAsia="Times New Roman" w:hAnsi="Times New Roman" w:cs="Times New Roman"/>
          <w:sz w:val="24"/>
          <w:szCs w:val="24"/>
        </w:rPr>
        <w:t>% accuracy in prediction</w:t>
      </w:r>
      <w:r w:rsidR="00BF1B35">
        <w:rPr>
          <w:rFonts w:ascii="Times New Roman" w:eastAsia="Times New Roman" w:hAnsi="Times New Roman" w:cs="Times New Roman"/>
          <w:sz w:val="24"/>
          <w:szCs w:val="24"/>
        </w:rPr>
        <w:t>.</w:t>
      </w:r>
      <w:r w:rsidR="00860C3C" w:rsidRPr="00C07293">
        <w:rPr>
          <w:rFonts w:ascii="Times New Roman" w:eastAsia="Times New Roman" w:hAnsi="Times New Roman" w:cs="Times New Roman"/>
          <w:sz w:val="24"/>
          <w:szCs w:val="24"/>
        </w:rPr>
        <w:t xml:space="preserve"> </w:t>
      </w:r>
      <w:r w:rsidR="00BF1B35">
        <w:rPr>
          <w:rFonts w:ascii="Times New Roman" w:eastAsia="Times New Roman" w:hAnsi="Times New Roman" w:cs="Times New Roman"/>
          <w:sz w:val="24"/>
          <w:szCs w:val="24"/>
        </w:rPr>
        <w:t>G</w:t>
      </w:r>
      <w:r w:rsidR="00860C3C" w:rsidRPr="00C07293">
        <w:rPr>
          <w:rFonts w:ascii="Times New Roman" w:eastAsia="Times New Roman" w:hAnsi="Times New Roman" w:cs="Times New Roman"/>
          <w:sz w:val="24"/>
          <w:szCs w:val="24"/>
        </w:rPr>
        <w:t xml:space="preserve">old, death, and experience </w:t>
      </w:r>
      <w:r w:rsidR="00682EAE" w:rsidRPr="00C07293">
        <w:rPr>
          <w:rFonts w:ascii="Times New Roman" w:eastAsia="Times New Roman" w:hAnsi="Times New Roman" w:cs="Times New Roman"/>
          <w:sz w:val="24"/>
          <w:szCs w:val="24"/>
        </w:rPr>
        <w:t>variables</w:t>
      </w:r>
      <w:r w:rsidR="00BF1B35">
        <w:rPr>
          <w:rFonts w:ascii="Times New Roman" w:eastAsia="Times New Roman" w:hAnsi="Times New Roman" w:cs="Times New Roman"/>
          <w:sz w:val="24"/>
          <w:szCs w:val="24"/>
        </w:rPr>
        <w:t>,</w:t>
      </w:r>
      <w:r w:rsidR="00682EAE" w:rsidRPr="00C07293">
        <w:rPr>
          <w:rFonts w:ascii="Times New Roman" w:eastAsia="Times New Roman" w:hAnsi="Times New Roman" w:cs="Times New Roman"/>
          <w:sz w:val="24"/>
          <w:szCs w:val="24"/>
        </w:rPr>
        <w:t xml:space="preserve"> gathered from live games</w:t>
      </w:r>
      <w:r w:rsidR="00BF1B35">
        <w:rPr>
          <w:rFonts w:ascii="Times New Roman" w:eastAsia="Times New Roman" w:hAnsi="Times New Roman" w:cs="Times New Roman"/>
          <w:sz w:val="24"/>
          <w:szCs w:val="24"/>
        </w:rPr>
        <w:t>,</w:t>
      </w:r>
      <w:r w:rsidR="00682EAE" w:rsidRPr="00C07293">
        <w:rPr>
          <w:rFonts w:ascii="Times New Roman" w:eastAsia="Times New Roman" w:hAnsi="Times New Roman" w:cs="Times New Roman"/>
          <w:sz w:val="24"/>
          <w:szCs w:val="24"/>
        </w:rPr>
        <w:t xml:space="preserve"> </w:t>
      </w:r>
      <w:r w:rsidR="00BF1B35">
        <w:rPr>
          <w:rFonts w:ascii="Times New Roman" w:eastAsia="Times New Roman" w:hAnsi="Times New Roman" w:cs="Times New Roman"/>
          <w:sz w:val="24"/>
          <w:szCs w:val="24"/>
        </w:rPr>
        <w:t>were used in</w:t>
      </w:r>
      <w:r w:rsidR="00860C3C" w:rsidRPr="00C07293">
        <w:rPr>
          <w:rFonts w:ascii="Times New Roman" w:eastAsia="Times New Roman" w:hAnsi="Times New Roman" w:cs="Times New Roman"/>
          <w:sz w:val="24"/>
          <w:szCs w:val="24"/>
        </w:rPr>
        <w:t xml:space="preserve"> an Attribute Sequence Model</w:t>
      </w:r>
      <w:r w:rsidR="00682EAE" w:rsidRPr="00C07293">
        <w:rPr>
          <w:rFonts w:ascii="Times New Roman" w:eastAsia="Times New Roman" w:hAnsi="Times New Roman" w:cs="Times New Roman"/>
          <w:sz w:val="24"/>
          <w:szCs w:val="24"/>
        </w:rPr>
        <w:t xml:space="preserve"> (ASM)</w:t>
      </w:r>
      <w:r w:rsidR="00BF1B35">
        <w:rPr>
          <w:rFonts w:ascii="Times New Roman" w:eastAsia="Times New Roman" w:hAnsi="Times New Roman" w:cs="Times New Roman"/>
          <w:sz w:val="24"/>
          <w:szCs w:val="24"/>
        </w:rPr>
        <w:t xml:space="preserve"> to predict the </w:t>
      </w:r>
      <w:r w:rsidR="00682EAE" w:rsidRPr="00C07293">
        <w:rPr>
          <w:rFonts w:ascii="Times New Roman" w:eastAsia="Times New Roman" w:hAnsi="Times New Roman" w:cs="Times New Roman"/>
          <w:sz w:val="24"/>
          <w:szCs w:val="24"/>
        </w:rPr>
        <w:t xml:space="preserve">transition probability of the variable </w:t>
      </w:r>
      <w:proofErr w:type="spellStart"/>
      <w:proofErr w:type="gramStart"/>
      <w:r w:rsidR="00682EAE" w:rsidRPr="00C07293">
        <w:rPr>
          <w:rFonts w:ascii="Times New Roman" w:eastAsia="Times New Roman" w:hAnsi="Times New Roman" w:cs="Times New Roman"/>
          <w:i/>
          <w:iCs/>
          <w:sz w:val="24"/>
          <w:szCs w:val="24"/>
        </w:rPr>
        <w:t>player.gold</w:t>
      </w:r>
      <w:proofErr w:type="spellEnd"/>
      <w:proofErr w:type="gramEnd"/>
      <w:r w:rsidR="00682EAE" w:rsidRPr="00C07293">
        <w:rPr>
          <w:rFonts w:ascii="Times New Roman" w:eastAsia="Times New Roman" w:hAnsi="Times New Roman" w:cs="Times New Roman"/>
          <w:i/>
          <w:iCs/>
          <w:sz w:val="24"/>
          <w:szCs w:val="24"/>
        </w:rPr>
        <w:t xml:space="preserve"> </w:t>
      </w:r>
      <w:r w:rsidR="00682EAE" w:rsidRPr="00C07293">
        <w:rPr>
          <w:rFonts w:ascii="Times New Roman" w:eastAsia="Times New Roman" w:hAnsi="Times New Roman" w:cs="Times New Roman"/>
          <w:sz w:val="24"/>
          <w:szCs w:val="24"/>
        </w:rPr>
        <w:t>to quantify likelihood of gold change</w:t>
      </w:r>
      <w:r w:rsidR="00860C3C" w:rsidRPr="00C07293">
        <w:rPr>
          <w:rFonts w:ascii="Times New Roman" w:eastAsia="Times New Roman" w:hAnsi="Times New Roman" w:cs="Times New Roman"/>
          <w:sz w:val="24"/>
          <w:szCs w:val="24"/>
        </w:rPr>
        <w:t xml:space="preserve">. The outputs from the pre-game </w:t>
      </w:r>
      <w:r w:rsidR="00860C3C" w:rsidRPr="00C07293">
        <w:rPr>
          <w:rFonts w:ascii="Times New Roman" w:eastAsia="Times New Roman" w:hAnsi="Times New Roman" w:cs="Times New Roman"/>
          <w:sz w:val="24"/>
          <w:szCs w:val="24"/>
        </w:rPr>
        <w:lastRenderedPageBreak/>
        <w:t>l</w:t>
      </w:r>
      <w:r w:rsidR="00682EAE" w:rsidRPr="00C07293">
        <w:rPr>
          <w:rFonts w:ascii="Times New Roman" w:eastAsia="Times New Roman" w:hAnsi="Times New Roman" w:cs="Times New Roman"/>
          <w:sz w:val="24"/>
          <w:szCs w:val="24"/>
        </w:rPr>
        <w:t>ogistic</w:t>
      </w:r>
      <w:r w:rsidR="00860C3C" w:rsidRPr="00C07293">
        <w:rPr>
          <w:rFonts w:ascii="Times New Roman" w:eastAsia="Times New Roman" w:hAnsi="Times New Roman" w:cs="Times New Roman"/>
          <w:sz w:val="24"/>
          <w:szCs w:val="24"/>
        </w:rPr>
        <w:t xml:space="preserve"> regression </w:t>
      </w:r>
      <w:r w:rsidR="00682EAE" w:rsidRPr="00C07293">
        <w:rPr>
          <w:rFonts w:ascii="Times New Roman" w:eastAsia="Times New Roman" w:hAnsi="Times New Roman" w:cs="Times New Roman"/>
          <w:sz w:val="24"/>
          <w:szCs w:val="24"/>
        </w:rPr>
        <w:t xml:space="preserve">model </w:t>
      </w:r>
      <w:r w:rsidR="00860C3C" w:rsidRPr="00C07293">
        <w:rPr>
          <w:rFonts w:ascii="Times New Roman" w:eastAsia="Times New Roman" w:hAnsi="Times New Roman" w:cs="Times New Roman"/>
          <w:sz w:val="24"/>
          <w:szCs w:val="24"/>
        </w:rPr>
        <w:t>and the ASM transition probability</w:t>
      </w:r>
      <w:r w:rsidR="00682EAE" w:rsidRPr="00C07293">
        <w:rPr>
          <w:rFonts w:ascii="Times New Roman" w:eastAsia="Times New Roman" w:hAnsi="Times New Roman" w:cs="Times New Roman"/>
          <w:sz w:val="24"/>
          <w:szCs w:val="24"/>
        </w:rPr>
        <w:t xml:space="preserve"> metric</w:t>
      </w:r>
      <w:r w:rsidR="00860C3C" w:rsidRPr="00C07293">
        <w:rPr>
          <w:rFonts w:ascii="Times New Roman" w:eastAsia="Times New Roman" w:hAnsi="Times New Roman" w:cs="Times New Roman"/>
          <w:sz w:val="24"/>
          <w:szCs w:val="24"/>
        </w:rPr>
        <w:t xml:space="preserve"> </w:t>
      </w:r>
      <w:r w:rsidR="00682EAE" w:rsidRPr="00C07293">
        <w:rPr>
          <w:rFonts w:ascii="Times New Roman" w:eastAsia="Times New Roman" w:hAnsi="Times New Roman" w:cs="Times New Roman"/>
          <w:sz w:val="24"/>
          <w:szCs w:val="24"/>
        </w:rPr>
        <w:t xml:space="preserve">are combined </w:t>
      </w:r>
      <w:r w:rsidR="00860C3C" w:rsidRPr="00C07293">
        <w:rPr>
          <w:rFonts w:ascii="Times New Roman" w:eastAsia="Times New Roman" w:hAnsi="Times New Roman" w:cs="Times New Roman"/>
          <w:sz w:val="24"/>
          <w:szCs w:val="24"/>
        </w:rPr>
        <w:t>into a</w:t>
      </w:r>
      <w:r w:rsidR="00BF1B35">
        <w:rPr>
          <w:rFonts w:ascii="Times New Roman" w:eastAsia="Times New Roman" w:hAnsi="Times New Roman" w:cs="Times New Roman"/>
          <w:sz w:val="24"/>
          <w:szCs w:val="24"/>
        </w:rPr>
        <w:t xml:space="preserve"> final</w:t>
      </w:r>
      <w:r w:rsidR="00860C3C" w:rsidRPr="00C07293">
        <w:rPr>
          <w:rFonts w:ascii="Times New Roman" w:eastAsia="Times New Roman" w:hAnsi="Times New Roman" w:cs="Times New Roman"/>
          <w:sz w:val="24"/>
          <w:szCs w:val="24"/>
        </w:rPr>
        <w:t xml:space="preserve"> </w:t>
      </w:r>
      <w:r w:rsidR="00682EAE" w:rsidRPr="00C07293">
        <w:rPr>
          <w:rFonts w:ascii="Times New Roman" w:eastAsia="Times New Roman" w:hAnsi="Times New Roman" w:cs="Times New Roman"/>
          <w:sz w:val="24"/>
          <w:szCs w:val="24"/>
        </w:rPr>
        <w:t>logistic</w:t>
      </w:r>
      <w:r w:rsidR="00860C3C" w:rsidRPr="00C07293">
        <w:rPr>
          <w:rFonts w:ascii="Times New Roman" w:eastAsia="Times New Roman" w:hAnsi="Times New Roman" w:cs="Times New Roman"/>
          <w:sz w:val="24"/>
          <w:szCs w:val="24"/>
        </w:rPr>
        <w:t xml:space="preserve"> </w:t>
      </w:r>
      <w:r w:rsidR="00682EAE" w:rsidRPr="00C07293">
        <w:rPr>
          <w:rFonts w:ascii="Times New Roman" w:eastAsia="Times New Roman" w:hAnsi="Times New Roman" w:cs="Times New Roman"/>
          <w:sz w:val="24"/>
          <w:szCs w:val="24"/>
        </w:rPr>
        <w:t>r</w:t>
      </w:r>
      <w:r w:rsidR="00860C3C" w:rsidRPr="00C07293">
        <w:rPr>
          <w:rFonts w:ascii="Times New Roman" w:eastAsia="Times New Roman" w:hAnsi="Times New Roman" w:cs="Times New Roman"/>
          <w:sz w:val="24"/>
          <w:szCs w:val="24"/>
        </w:rPr>
        <w:t>egression model</w:t>
      </w:r>
      <w:r w:rsidR="00682EAE" w:rsidRPr="00C07293">
        <w:rPr>
          <w:rFonts w:ascii="Times New Roman" w:eastAsia="Times New Roman" w:hAnsi="Times New Roman" w:cs="Times New Roman"/>
          <w:sz w:val="24"/>
          <w:szCs w:val="24"/>
        </w:rPr>
        <w:t xml:space="preserve"> </w:t>
      </w:r>
      <w:r w:rsidR="00BF1B35">
        <w:rPr>
          <w:rFonts w:ascii="Times New Roman" w:eastAsia="Times New Roman" w:hAnsi="Times New Roman" w:cs="Times New Roman"/>
          <w:sz w:val="24"/>
          <w:szCs w:val="24"/>
        </w:rPr>
        <w:t>to create a prediction in which team would win</w:t>
      </w:r>
      <w:r w:rsidR="00860C3C" w:rsidRPr="00C07293">
        <w:rPr>
          <w:rFonts w:ascii="Times New Roman" w:eastAsia="Times New Roman" w:hAnsi="Times New Roman" w:cs="Times New Roman"/>
          <w:sz w:val="24"/>
          <w:szCs w:val="24"/>
        </w:rPr>
        <w:t>. A comparison of prediction accuracies between pre-game, real-time, and combined models are compared over game duration with the combined models sitting between 75-80% within the first 20 minutes of a game and 85-95</w:t>
      </w:r>
      <w:r w:rsidR="00332B6A" w:rsidRPr="00C07293">
        <w:rPr>
          <w:rFonts w:ascii="Times New Roman" w:eastAsia="Times New Roman" w:hAnsi="Times New Roman" w:cs="Times New Roman"/>
          <w:sz w:val="24"/>
          <w:szCs w:val="24"/>
        </w:rPr>
        <w:t>% after the 25 minute mark.</w:t>
      </w:r>
      <w:r w:rsidR="007F4AE8" w:rsidRPr="00C07293">
        <w:rPr>
          <w:rFonts w:ascii="Times New Roman" w:eastAsia="Times New Roman" w:hAnsi="Times New Roman" w:cs="Times New Roman"/>
          <w:sz w:val="24"/>
          <w:szCs w:val="24"/>
        </w:rPr>
        <w:t xml:space="preserve"> </w:t>
      </w:r>
      <w:r w:rsidR="00BF1B35">
        <w:rPr>
          <w:rFonts w:ascii="Times New Roman" w:eastAsia="Times New Roman" w:hAnsi="Times New Roman" w:cs="Times New Roman"/>
          <w:sz w:val="24"/>
          <w:szCs w:val="24"/>
        </w:rPr>
        <w:t xml:space="preserve">A common theme </w:t>
      </w:r>
      <w:r w:rsidR="00B20CF9">
        <w:rPr>
          <w:rFonts w:ascii="Times New Roman" w:eastAsia="Times New Roman" w:hAnsi="Times New Roman" w:cs="Times New Roman"/>
          <w:sz w:val="24"/>
          <w:szCs w:val="24"/>
        </w:rPr>
        <w:t xml:space="preserve">across papers using a time-series of </w:t>
      </w:r>
      <w:proofErr w:type="spellStart"/>
      <w:proofErr w:type="gramStart"/>
      <w:r w:rsidR="00B20CF9">
        <w:rPr>
          <w:rFonts w:ascii="Times New Roman" w:eastAsia="Times New Roman" w:hAnsi="Times New Roman" w:cs="Times New Roman"/>
          <w:i/>
          <w:iCs/>
          <w:sz w:val="24"/>
          <w:szCs w:val="24"/>
        </w:rPr>
        <w:t>player.gold</w:t>
      </w:r>
      <w:proofErr w:type="spellEnd"/>
      <w:proofErr w:type="gramEnd"/>
      <w:r w:rsidR="00B20CF9">
        <w:rPr>
          <w:rFonts w:ascii="Times New Roman" w:eastAsia="Times New Roman" w:hAnsi="Times New Roman" w:cs="Times New Roman"/>
          <w:sz w:val="24"/>
          <w:szCs w:val="24"/>
        </w:rPr>
        <w:t xml:space="preserve"> is apparent.</w:t>
      </w:r>
    </w:p>
    <w:p w14:paraId="34AC7127" w14:textId="40CCE337" w:rsidR="004E7DF9" w:rsidRDefault="004E7DF9">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As some studies progressed into deep learning utilizing recurrent or convolutional neural networks, others returned to classic machine learning algorithms such as V.J. Hodge et al. (2021) [9]. V.J. Hodge et al. (2021)</w:t>
      </w:r>
      <w:r w:rsidR="00B20CF9">
        <w:rPr>
          <w:rFonts w:ascii="Times New Roman" w:eastAsia="Times New Roman" w:hAnsi="Times New Roman" w:cs="Times New Roman"/>
          <w:sz w:val="24"/>
          <w:szCs w:val="24"/>
        </w:rPr>
        <w:t xml:space="preserve"> [9]</w:t>
      </w:r>
      <w:r w:rsidRPr="00C07293">
        <w:rPr>
          <w:rFonts w:ascii="Times New Roman" w:eastAsia="Times New Roman" w:hAnsi="Times New Roman" w:cs="Times New Roman"/>
          <w:sz w:val="24"/>
          <w:szCs w:val="24"/>
        </w:rPr>
        <w:t xml:space="preserve"> focused on a Weka Logistic Regression, Weka Random Forest, and Microsoft’s </w:t>
      </w:r>
      <w:proofErr w:type="spellStart"/>
      <w:r w:rsidRPr="00C07293">
        <w:rPr>
          <w:rFonts w:ascii="Times New Roman" w:eastAsia="Times New Roman" w:hAnsi="Times New Roman" w:cs="Times New Roman"/>
          <w:sz w:val="24"/>
          <w:szCs w:val="24"/>
        </w:rPr>
        <w:t>LightGBM</w:t>
      </w:r>
      <w:proofErr w:type="spellEnd"/>
      <w:r w:rsidRPr="00C07293">
        <w:rPr>
          <w:rFonts w:ascii="Times New Roman" w:eastAsia="Times New Roman" w:hAnsi="Times New Roman" w:cs="Times New Roman"/>
          <w:sz w:val="24"/>
          <w:szCs w:val="24"/>
        </w:rPr>
        <w:t xml:space="preserve"> algorithms for prediction</w:t>
      </w:r>
      <w:r w:rsidR="009B4F26" w:rsidRPr="00C07293">
        <w:rPr>
          <w:rFonts w:ascii="Times New Roman" w:eastAsia="Times New Roman" w:hAnsi="Times New Roman" w:cs="Times New Roman"/>
          <w:sz w:val="24"/>
          <w:szCs w:val="24"/>
        </w:rPr>
        <w:t xml:space="preserve"> and parsing features using a replay parser. Specific features were not detailed outside of being labeled as </w:t>
      </w:r>
      <w:r w:rsidR="00C651D3">
        <w:rPr>
          <w:rFonts w:ascii="Times New Roman" w:eastAsia="Times New Roman" w:hAnsi="Times New Roman" w:cs="Times New Roman"/>
          <w:sz w:val="24"/>
          <w:szCs w:val="24"/>
        </w:rPr>
        <w:t>‘</w:t>
      </w:r>
      <w:r w:rsidR="009B4F26" w:rsidRPr="00C07293">
        <w:rPr>
          <w:rFonts w:ascii="Times New Roman" w:eastAsia="Times New Roman" w:hAnsi="Times New Roman" w:cs="Times New Roman"/>
          <w:sz w:val="24"/>
          <w:szCs w:val="24"/>
        </w:rPr>
        <w:t xml:space="preserve">in-game </w:t>
      </w:r>
      <w:proofErr w:type="gramStart"/>
      <w:r w:rsidR="009B4F26" w:rsidRPr="00C07293">
        <w:rPr>
          <w:rFonts w:ascii="Times New Roman" w:eastAsia="Times New Roman" w:hAnsi="Times New Roman" w:cs="Times New Roman"/>
          <w:sz w:val="24"/>
          <w:szCs w:val="24"/>
        </w:rPr>
        <w:t>metrics</w:t>
      </w:r>
      <w:r w:rsidR="00C651D3">
        <w:rPr>
          <w:rFonts w:ascii="Times New Roman" w:eastAsia="Times New Roman" w:hAnsi="Times New Roman" w:cs="Times New Roman"/>
          <w:sz w:val="24"/>
          <w:szCs w:val="24"/>
        </w:rPr>
        <w:t>’</w:t>
      </w:r>
      <w:proofErr w:type="gramEnd"/>
      <w:r w:rsidR="009B4F26" w:rsidRPr="00C07293">
        <w:rPr>
          <w:rFonts w:ascii="Times New Roman" w:eastAsia="Times New Roman" w:hAnsi="Times New Roman" w:cs="Times New Roman"/>
          <w:sz w:val="24"/>
          <w:szCs w:val="24"/>
        </w:rPr>
        <w:t xml:space="preserve">. These models were tested during a live event, ESL One Hamburg 2017, in coordination with the event handler to generate live stats and enhance commentary and analysis by the talent panel. Game stats were retrieved using another Game State Integration </w:t>
      </w:r>
      <w:proofErr w:type="gramStart"/>
      <w:r w:rsidR="009B4F26" w:rsidRPr="00C07293">
        <w:rPr>
          <w:rFonts w:ascii="Times New Roman" w:eastAsia="Times New Roman" w:hAnsi="Times New Roman" w:cs="Times New Roman"/>
          <w:sz w:val="24"/>
          <w:szCs w:val="24"/>
        </w:rPr>
        <w:t>app.</w:t>
      </w:r>
      <w:proofErr w:type="gramEnd"/>
      <w:r w:rsidR="009B4F26" w:rsidRPr="00C07293">
        <w:rPr>
          <w:rFonts w:ascii="Times New Roman" w:eastAsia="Times New Roman" w:hAnsi="Times New Roman" w:cs="Times New Roman"/>
          <w:sz w:val="24"/>
          <w:szCs w:val="24"/>
        </w:rPr>
        <w:t xml:space="preserve"> Accuracy for predictions in professional games were placed at 75%.</w:t>
      </w:r>
      <w:r w:rsidR="00B20CF9">
        <w:rPr>
          <w:rFonts w:ascii="Times New Roman" w:eastAsia="Times New Roman" w:hAnsi="Times New Roman" w:cs="Times New Roman"/>
          <w:sz w:val="24"/>
          <w:szCs w:val="24"/>
        </w:rPr>
        <w:t xml:space="preserve"> This is a stark difference from Yang et al.’s (2016) [8] approach of utilizing pre-game features in a layered architecture approach.</w:t>
      </w:r>
    </w:p>
    <w:p w14:paraId="53114894" w14:textId="0C01B97F" w:rsidR="00D95A4D" w:rsidRDefault="00617A80" w:rsidP="00617A80">
      <w:pPr>
        <w:pStyle w:val="Heading1"/>
      </w:pPr>
      <w:r>
        <w:t>Hypothesis</w:t>
      </w:r>
    </w:p>
    <w:p w14:paraId="4D0E0BD8" w14:textId="7706B7B1" w:rsidR="007C0E43" w:rsidRDefault="007C0E43" w:rsidP="007C0E43">
      <w:pPr>
        <w:spacing w:line="480" w:lineRule="auto"/>
        <w:ind w:firstLine="720"/>
        <w:rPr>
          <w:rFonts w:ascii="Times New Roman" w:eastAsia="Times New Roman" w:hAnsi="Times New Roman" w:cs="Times New Roman"/>
          <w:sz w:val="24"/>
          <w:szCs w:val="24"/>
        </w:rPr>
      </w:pPr>
      <w:commentRangeStart w:id="7"/>
      <w:commentRangeStart w:id="8"/>
      <w:proofErr w:type="gramStart"/>
      <w:r w:rsidRPr="00C07293">
        <w:rPr>
          <w:rFonts w:ascii="Times New Roman" w:eastAsia="Times New Roman" w:hAnsi="Times New Roman" w:cs="Times New Roman"/>
          <w:sz w:val="24"/>
          <w:szCs w:val="24"/>
        </w:rPr>
        <w:t>Proposal</w:t>
      </w:r>
      <w:proofErr w:type="gramEnd"/>
      <w:r w:rsidRPr="00C07293">
        <w:rPr>
          <w:rFonts w:ascii="Times New Roman" w:eastAsia="Times New Roman" w:hAnsi="Times New Roman" w:cs="Times New Roman"/>
          <w:sz w:val="24"/>
          <w:szCs w:val="24"/>
        </w:rPr>
        <w:t xml:space="preserve"> for this research would attempt to bridge a specific gap related to feature selection</w:t>
      </w:r>
      <w:r>
        <w:rPr>
          <w:rFonts w:ascii="Times New Roman" w:eastAsia="Times New Roman" w:hAnsi="Times New Roman" w:cs="Times New Roman"/>
          <w:sz w:val="24"/>
          <w:szCs w:val="24"/>
        </w:rPr>
        <w:t xml:space="preserve">. This research seeks to utilize individual </w:t>
      </w:r>
      <w:proofErr w:type="spellStart"/>
      <w:r w:rsidRPr="00617A80">
        <w:rPr>
          <w:rFonts w:ascii="Times New Roman" w:eastAsia="Times New Roman" w:hAnsi="Times New Roman" w:cs="Times New Roman"/>
          <w:i/>
          <w:iCs/>
          <w:sz w:val="24"/>
          <w:szCs w:val="24"/>
        </w:rPr>
        <w:t>player</w:t>
      </w:r>
      <w:r>
        <w:rPr>
          <w:rFonts w:ascii="Times New Roman" w:eastAsia="Times New Roman" w:hAnsi="Times New Roman" w:cs="Times New Roman"/>
          <w:i/>
          <w:iCs/>
          <w:sz w:val="24"/>
          <w:szCs w:val="24"/>
        </w:rPr>
        <w:t>_</w:t>
      </w:r>
      <w:r w:rsidRPr="00617A80">
        <w:rPr>
          <w:rFonts w:ascii="Times New Roman" w:eastAsia="Times New Roman" w:hAnsi="Times New Roman" w:cs="Times New Roman"/>
          <w:i/>
          <w:iCs/>
          <w:sz w:val="24"/>
          <w:szCs w:val="24"/>
        </w:rPr>
        <w:t>gold</w:t>
      </w:r>
      <w:proofErr w:type="spellEnd"/>
      <w:r>
        <w:rPr>
          <w:rFonts w:ascii="Times New Roman" w:eastAsia="Times New Roman" w:hAnsi="Times New Roman" w:cs="Times New Roman"/>
          <w:sz w:val="24"/>
          <w:szCs w:val="24"/>
        </w:rPr>
        <w:t xml:space="preserve"> earned as ten different time </w:t>
      </w:r>
      <w:proofErr w:type="gramStart"/>
      <w:r>
        <w:rPr>
          <w:rFonts w:ascii="Times New Roman" w:eastAsia="Times New Roman" w:hAnsi="Times New Roman" w:cs="Times New Roman"/>
          <w:sz w:val="24"/>
          <w:szCs w:val="24"/>
        </w:rPr>
        <w:t>series’</w:t>
      </w:r>
      <w:proofErr w:type="gramEnd"/>
      <w:r>
        <w:rPr>
          <w:rFonts w:ascii="Times New Roman" w:eastAsia="Times New Roman" w:hAnsi="Times New Roman" w:cs="Times New Roman"/>
          <w:sz w:val="24"/>
          <w:szCs w:val="24"/>
        </w:rPr>
        <w:t xml:space="preserve"> to forecast on each. After forecasting, the heroes and their time series forecasts would be used as features for predicting a win. In the aforementioned documents, the player gold variable was simplified into an overall “gold differential” that represented how much more gold one team had </w:t>
      </w:r>
      <w:r>
        <w:rPr>
          <w:rFonts w:ascii="Times New Roman" w:eastAsia="Times New Roman" w:hAnsi="Times New Roman" w:cs="Times New Roman"/>
          <w:sz w:val="24"/>
          <w:szCs w:val="24"/>
        </w:rPr>
        <w:lastRenderedPageBreak/>
        <w:t xml:space="preserve">accumulated over another. High-level players and commentators often mention that heroes are designed to impact a game more with varying amounts of gold. By simplifying </w:t>
      </w:r>
      <w:proofErr w:type="spellStart"/>
      <w:r w:rsidRPr="00617A80">
        <w:rPr>
          <w:rFonts w:ascii="Times New Roman" w:eastAsia="Times New Roman" w:hAnsi="Times New Roman" w:cs="Times New Roman"/>
          <w:i/>
          <w:iCs/>
          <w:sz w:val="24"/>
          <w:szCs w:val="24"/>
        </w:rPr>
        <w:t>player_gold</w:t>
      </w:r>
      <w:proofErr w:type="spellEnd"/>
      <w:r>
        <w:rPr>
          <w:rFonts w:ascii="Times New Roman" w:eastAsia="Times New Roman" w:hAnsi="Times New Roman" w:cs="Times New Roman"/>
          <w:sz w:val="24"/>
          <w:szCs w:val="24"/>
        </w:rPr>
        <w:t xml:space="preserve"> into team differentials, this paper posits that a loss of relationship in the data </w:t>
      </w:r>
      <w:r w:rsidR="006B3FD3">
        <w:rPr>
          <w:rFonts w:ascii="Times New Roman" w:eastAsia="Times New Roman" w:hAnsi="Times New Roman" w:cs="Times New Roman"/>
          <w:sz w:val="24"/>
          <w:szCs w:val="24"/>
        </w:rPr>
        <w:t>occurs,</w:t>
      </w:r>
      <w:r>
        <w:rPr>
          <w:rFonts w:ascii="Times New Roman" w:eastAsia="Times New Roman" w:hAnsi="Times New Roman" w:cs="Times New Roman"/>
          <w:sz w:val="24"/>
          <w:szCs w:val="24"/>
        </w:rPr>
        <w:t xml:space="preserve"> and its inclusion will improve predictive ability or require less data or features to achieve similar results found in other papers. </w:t>
      </w:r>
      <w:r w:rsidRPr="00C07293">
        <w:rPr>
          <w:rFonts w:ascii="Times New Roman" w:eastAsia="Times New Roman" w:hAnsi="Times New Roman" w:cs="Times New Roman"/>
          <w:sz w:val="24"/>
          <w:szCs w:val="24"/>
        </w:rPr>
        <w:t xml:space="preserve">While most research focuses on a gold differential between teams to evaluate as a feature, this research </w:t>
      </w:r>
      <w:r w:rsidR="006B3FD3">
        <w:rPr>
          <w:rFonts w:ascii="Times New Roman" w:eastAsia="Times New Roman" w:hAnsi="Times New Roman" w:cs="Times New Roman"/>
          <w:sz w:val="24"/>
          <w:szCs w:val="24"/>
        </w:rPr>
        <w:t>focuses on</w:t>
      </w:r>
      <w:r w:rsidRPr="00C07293">
        <w:rPr>
          <w:rFonts w:ascii="Times New Roman" w:eastAsia="Times New Roman" w:hAnsi="Times New Roman" w:cs="Times New Roman"/>
          <w:sz w:val="24"/>
          <w:szCs w:val="24"/>
        </w:rPr>
        <w:t xml:space="preserve"> the relationship between </w:t>
      </w:r>
      <w:r>
        <w:rPr>
          <w:rFonts w:ascii="Times New Roman" w:eastAsia="Times New Roman" w:hAnsi="Times New Roman" w:cs="Times New Roman"/>
          <w:sz w:val="24"/>
          <w:szCs w:val="24"/>
        </w:rPr>
        <w:t>the unique combinations of which heroes have how much gold at which point in the game.</w:t>
      </w:r>
      <w:r w:rsidRPr="00C07293">
        <w:rPr>
          <w:rFonts w:ascii="Times New Roman" w:eastAsia="Times New Roman" w:hAnsi="Times New Roman" w:cs="Times New Roman"/>
          <w:sz w:val="24"/>
          <w:szCs w:val="24"/>
        </w:rPr>
        <w:t xml:space="preserve"> </w:t>
      </w:r>
      <w:commentRangeEnd w:id="7"/>
      <w:r>
        <w:rPr>
          <w:rStyle w:val="CommentReference"/>
        </w:rPr>
        <w:commentReference w:id="7"/>
      </w:r>
      <w:commentRangeEnd w:id="8"/>
      <w:r>
        <w:rPr>
          <w:rStyle w:val="CommentReference"/>
        </w:rPr>
        <w:commentReference w:id="8"/>
      </w:r>
    </w:p>
    <w:p w14:paraId="06732D89" w14:textId="58BB6142" w:rsidR="00617A80" w:rsidRPr="00DA2BA8" w:rsidRDefault="007C0E43" w:rsidP="00DA2BA8">
      <w:pPr>
        <w:spacing w:line="480" w:lineRule="auto"/>
        <w:ind w:firstLine="720"/>
        <w:rPr>
          <w:rFonts w:ascii="Times New Roman" w:eastAsia="Times New Roman" w:hAnsi="Times New Roman" w:cs="Times New Roman"/>
          <w:sz w:val="24"/>
          <w:szCs w:val="24"/>
        </w:rPr>
      </w:pPr>
      <w:commentRangeStart w:id="9"/>
      <w:commentRangeStart w:id="10"/>
      <w:r w:rsidRPr="00C07293">
        <w:rPr>
          <w:rFonts w:ascii="Times New Roman" w:eastAsia="Times New Roman" w:hAnsi="Times New Roman" w:cs="Times New Roman"/>
          <w:sz w:val="24"/>
          <w:szCs w:val="24"/>
        </w:rPr>
        <w:t xml:space="preserve">Ultimately, predicting a win in the game is </w:t>
      </w:r>
      <w:r>
        <w:rPr>
          <w:rFonts w:ascii="Times New Roman" w:eastAsia="Times New Roman" w:hAnsi="Times New Roman" w:cs="Times New Roman"/>
          <w:sz w:val="24"/>
          <w:szCs w:val="24"/>
        </w:rPr>
        <w:t xml:space="preserve">synonymous with </w:t>
      </w:r>
      <w:r w:rsidRPr="00C07293">
        <w:rPr>
          <w:rFonts w:ascii="Times New Roman" w:eastAsia="Times New Roman" w:hAnsi="Times New Roman" w:cs="Times New Roman"/>
          <w:sz w:val="24"/>
          <w:szCs w:val="24"/>
        </w:rPr>
        <w:t xml:space="preserve">determining which team is performing better, assuming a well-balanced game. </w:t>
      </w:r>
      <w:commentRangeEnd w:id="9"/>
      <w:r>
        <w:rPr>
          <w:rStyle w:val="CommentReference"/>
        </w:rPr>
        <w:commentReference w:id="9"/>
      </w:r>
      <w:commentRangeEnd w:id="10"/>
      <w:r>
        <w:rPr>
          <w:rStyle w:val="CommentReference"/>
        </w:rPr>
        <w:commentReference w:id="10"/>
      </w:r>
      <w:r>
        <w:rPr>
          <w:rFonts w:ascii="Times New Roman" w:eastAsia="Times New Roman" w:hAnsi="Times New Roman" w:cs="Times New Roman"/>
          <w:sz w:val="24"/>
          <w:szCs w:val="24"/>
        </w:rPr>
        <w:t xml:space="preserve">While </w:t>
      </w:r>
      <w:proofErr w:type="spellStart"/>
      <w:r w:rsidRPr="00617A80">
        <w:rPr>
          <w:rFonts w:ascii="Times New Roman" w:eastAsia="Times New Roman" w:hAnsi="Times New Roman" w:cs="Times New Roman"/>
          <w:i/>
          <w:iCs/>
          <w:sz w:val="24"/>
          <w:szCs w:val="24"/>
        </w:rPr>
        <w:t>player_gold</w:t>
      </w:r>
      <w:proofErr w:type="spellEnd"/>
      <w:r>
        <w:rPr>
          <w:rFonts w:ascii="Times New Roman" w:eastAsia="Times New Roman" w:hAnsi="Times New Roman" w:cs="Times New Roman"/>
          <w:sz w:val="24"/>
          <w:szCs w:val="24"/>
        </w:rPr>
        <w:t xml:space="preserve"> is one measurement of performance, another are outcomes in team fights. A team may be behind in gold, but still </w:t>
      </w:r>
      <w:proofErr w:type="gramStart"/>
      <w:r>
        <w:rPr>
          <w:rFonts w:ascii="Times New Roman" w:eastAsia="Times New Roman" w:hAnsi="Times New Roman" w:cs="Times New Roman"/>
          <w:sz w:val="24"/>
          <w:szCs w:val="24"/>
        </w:rPr>
        <w:t>outplay</w:t>
      </w:r>
      <w:proofErr w:type="gramEnd"/>
      <w:r>
        <w:rPr>
          <w:rFonts w:ascii="Times New Roman" w:eastAsia="Times New Roman" w:hAnsi="Times New Roman" w:cs="Times New Roman"/>
          <w:sz w:val="24"/>
          <w:szCs w:val="24"/>
        </w:rPr>
        <w:t xml:space="preserve"> an opponent. Tracking only gold would inhibit the model’s ability to predict comebacks and upsets. </w:t>
      </w:r>
      <w:r w:rsidRPr="00C07293">
        <w:rPr>
          <w:rFonts w:ascii="Times New Roman" w:eastAsia="Times New Roman" w:hAnsi="Times New Roman" w:cs="Times New Roman"/>
          <w:sz w:val="24"/>
          <w:szCs w:val="24"/>
        </w:rPr>
        <w:t xml:space="preserve">In recent years, Valve’s development team </w:t>
      </w:r>
      <w:proofErr w:type="gramStart"/>
      <w:r w:rsidRPr="00C07293">
        <w:rPr>
          <w:rFonts w:ascii="Times New Roman" w:eastAsia="Times New Roman" w:hAnsi="Times New Roman" w:cs="Times New Roman"/>
          <w:sz w:val="24"/>
          <w:szCs w:val="24"/>
        </w:rPr>
        <w:t>have</w:t>
      </w:r>
      <w:proofErr w:type="gramEnd"/>
      <w:r w:rsidRPr="00C07293">
        <w:rPr>
          <w:rFonts w:ascii="Times New Roman" w:eastAsia="Times New Roman" w:hAnsi="Times New Roman" w:cs="Times New Roman"/>
          <w:sz w:val="24"/>
          <w:szCs w:val="24"/>
        </w:rPr>
        <w:t xml:space="preserve"> improved data storage to include metrics at time points. A log of team fights, including which hero killed whom, and individual hero gold progression by the minute have been added. </w:t>
      </w:r>
      <w:r>
        <w:rPr>
          <w:rFonts w:ascii="Times New Roman" w:eastAsia="Times New Roman" w:hAnsi="Times New Roman" w:cs="Times New Roman"/>
          <w:sz w:val="24"/>
          <w:szCs w:val="24"/>
        </w:rPr>
        <w:t xml:space="preserve">Using the metrics captured in team fights, this paper aims to show </w:t>
      </w:r>
      <w:r w:rsidRPr="00C07293">
        <w:rPr>
          <w:rFonts w:ascii="Times New Roman" w:eastAsia="Times New Roman" w:hAnsi="Times New Roman" w:cs="Times New Roman"/>
          <w:sz w:val="24"/>
          <w:szCs w:val="24"/>
        </w:rPr>
        <w:t>that the increased detail in the features will contribute to a higher win prediction accuracy by revealing important relationships between gold acquisition</w:t>
      </w:r>
      <w:r>
        <w:rPr>
          <w:rFonts w:ascii="Times New Roman" w:eastAsia="Times New Roman" w:hAnsi="Times New Roman" w:cs="Times New Roman"/>
          <w:sz w:val="24"/>
          <w:szCs w:val="24"/>
        </w:rPr>
        <w:t>, game time and team performance expressed during fights</w:t>
      </w:r>
      <w:r w:rsidRPr="00C07293">
        <w:rPr>
          <w:rFonts w:ascii="Times New Roman" w:eastAsia="Times New Roman" w:hAnsi="Times New Roman" w:cs="Times New Roman"/>
          <w:sz w:val="24"/>
          <w:szCs w:val="24"/>
        </w:rPr>
        <w:t>, rather than a simplified gold differential. The reasoning behind this expectation is due to an intended balance feature of the game. Heros are designed to be strong at different points in the game, as well as having different strengths such as being proficient at dealing damage to enemies or excelling at dealing tower damage. Heros typically receive a spike in power upon purchasing certain items at specific timings with a follow-up play by the team to capitalize on said timing. Using a simple gold differential between teams does not account for latent implications between gold amounts on specific hero</w:t>
      </w:r>
      <w:r>
        <w:rPr>
          <w:rFonts w:ascii="Times New Roman" w:eastAsia="Times New Roman" w:hAnsi="Times New Roman" w:cs="Times New Roman"/>
          <w:sz w:val="24"/>
          <w:szCs w:val="24"/>
        </w:rPr>
        <w:t>e</w:t>
      </w:r>
      <w:r w:rsidRPr="00C07293">
        <w:rPr>
          <w:rFonts w:ascii="Times New Roman" w:eastAsia="Times New Roman" w:hAnsi="Times New Roman" w:cs="Times New Roman"/>
          <w:sz w:val="24"/>
          <w:szCs w:val="24"/>
        </w:rPr>
        <w:t xml:space="preserve">s and its implication on the </w:t>
      </w:r>
      <w:r w:rsidRPr="00C07293">
        <w:rPr>
          <w:rFonts w:ascii="Times New Roman" w:eastAsia="Times New Roman" w:hAnsi="Times New Roman" w:cs="Times New Roman"/>
          <w:sz w:val="24"/>
          <w:szCs w:val="24"/>
        </w:rPr>
        <w:lastRenderedPageBreak/>
        <w:t>upcoming fight or interactions between hero</w:t>
      </w:r>
      <w:r>
        <w:rPr>
          <w:rFonts w:ascii="Times New Roman" w:eastAsia="Times New Roman" w:hAnsi="Times New Roman" w:cs="Times New Roman"/>
          <w:sz w:val="24"/>
          <w:szCs w:val="24"/>
        </w:rPr>
        <w:t>e</w:t>
      </w:r>
      <w:r w:rsidRPr="00C07293">
        <w:rPr>
          <w:rFonts w:ascii="Times New Roman" w:eastAsia="Times New Roman" w:hAnsi="Times New Roman" w:cs="Times New Roman"/>
          <w:sz w:val="24"/>
          <w:szCs w:val="24"/>
        </w:rPr>
        <w:t xml:space="preserve">s in fights. </w:t>
      </w:r>
      <w:proofErr w:type="gramStart"/>
      <w:r w:rsidRPr="00C07293">
        <w:rPr>
          <w:rFonts w:ascii="Times New Roman" w:eastAsia="Times New Roman" w:hAnsi="Times New Roman" w:cs="Times New Roman"/>
          <w:sz w:val="24"/>
          <w:szCs w:val="24"/>
        </w:rPr>
        <w:t>A goal</w:t>
      </w:r>
      <w:proofErr w:type="gramEnd"/>
      <w:r w:rsidRPr="00C07293">
        <w:rPr>
          <w:rFonts w:ascii="Times New Roman" w:eastAsia="Times New Roman" w:hAnsi="Times New Roman" w:cs="Times New Roman"/>
          <w:sz w:val="24"/>
          <w:szCs w:val="24"/>
        </w:rPr>
        <w:t xml:space="preserve"> of this paper is to evaluate the efficacy of including hero gold acquisition on minute marks and team fight interactions to more accurately judge which team is performing better</w:t>
      </w:r>
      <w:r>
        <w:rPr>
          <w:rFonts w:ascii="Times New Roman" w:eastAsia="Times New Roman" w:hAnsi="Times New Roman" w:cs="Times New Roman"/>
          <w:sz w:val="24"/>
          <w:szCs w:val="24"/>
        </w:rPr>
        <w:t>.</w:t>
      </w:r>
    </w:p>
    <w:p w14:paraId="41F7186F" w14:textId="007F935C" w:rsidR="00C07293" w:rsidRDefault="00617A80" w:rsidP="00617A80">
      <w:pPr>
        <w:pStyle w:val="Heading1"/>
      </w:pPr>
      <w:r>
        <w:t>Statistical Methods</w:t>
      </w:r>
      <w:r w:rsidR="007C0E43">
        <w:t xml:space="preserve"> &amp; Variables</w:t>
      </w:r>
    </w:p>
    <w:p w14:paraId="0C4B5B38" w14:textId="77777777" w:rsidR="00C07293" w:rsidRPr="00860C3C" w:rsidRDefault="00C07293">
      <w:pPr>
        <w:spacing w:line="480" w:lineRule="auto"/>
        <w:ind w:firstLine="720"/>
        <w:rPr>
          <w:rFonts w:ascii="Times New Roman" w:eastAsia="Times New Roman" w:hAnsi="Times New Roman" w:cs="Times New Roman"/>
        </w:rPr>
      </w:pPr>
    </w:p>
    <w:p w14:paraId="104D34EF" w14:textId="4B2A63D7" w:rsidR="00A1777C" w:rsidRDefault="00682EAE">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 xml:space="preserve">Anticipated models to be used for this are a combination of Support Vector Machine, Random Forest, and </w:t>
      </w:r>
      <w:r w:rsidR="007C0E43">
        <w:rPr>
          <w:rFonts w:ascii="Times New Roman" w:eastAsia="Times New Roman" w:hAnsi="Times New Roman" w:cs="Times New Roman"/>
          <w:sz w:val="24"/>
          <w:szCs w:val="24"/>
        </w:rPr>
        <w:t>an LSTM</w:t>
      </w:r>
      <w:r w:rsidRPr="00C07293">
        <w:rPr>
          <w:rFonts w:ascii="Times New Roman" w:eastAsia="Times New Roman" w:hAnsi="Times New Roman" w:cs="Times New Roman"/>
          <w:sz w:val="24"/>
          <w:szCs w:val="24"/>
        </w:rPr>
        <w:t>.</w:t>
      </w:r>
      <w:ins w:id="11" w:author="Kurt Craig" w:date="2024-03-19T17:21:00Z">
        <w:r w:rsidR="006E1653">
          <w:rPr>
            <w:rFonts w:ascii="Times New Roman" w:eastAsia="Times New Roman" w:hAnsi="Times New Roman" w:cs="Times New Roman"/>
            <w:sz w:val="24"/>
            <w:szCs w:val="24"/>
          </w:rPr>
          <w:t xml:space="preserve"> A Temporal Fusion Trans</w:t>
        </w:r>
      </w:ins>
      <w:ins w:id="12" w:author="Kurt Craig" w:date="2024-03-19T17:22:00Z">
        <w:r w:rsidR="006E1653">
          <w:rPr>
            <w:rFonts w:ascii="Times New Roman" w:eastAsia="Times New Roman" w:hAnsi="Times New Roman" w:cs="Times New Roman"/>
            <w:sz w:val="24"/>
            <w:szCs w:val="24"/>
          </w:rPr>
          <w:t>former model was considered for the task, but due to comput</w:t>
        </w:r>
      </w:ins>
      <w:ins w:id="13" w:author="Kurt Craig" w:date="2024-03-19T17:32:00Z">
        <w:r w:rsidR="006E1653">
          <w:rPr>
            <w:rFonts w:ascii="Times New Roman" w:eastAsia="Times New Roman" w:hAnsi="Times New Roman" w:cs="Times New Roman"/>
            <w:sz w:val="24"/>
            <w:szCs w:val="24"/>
          </w:rPr>
          <w:t>ing</w:t>
        </w:r>
      </w:ins>
      <w:ins w:id="14" w:author="Kurt Craig" w:date="2024-03-19T17:22:00Z">
        <w:r w:rsidR="006E1653">
          <w:rPr>
            <w:rFonts w:ascii="Times New Roman" w:eastAsia="Times New Roman" w:hAnsi="Times New Roman" w:cs="Times New Roman"/>
            <w:sz w:val="24"/>
            <w:szCs w:val="24"/>
          </w:rPr>
          <w:t xml:space="preserve"> limitations was determined not applicable.</w:t>
        </w:r>
      </w:ins>
      <w:r w:rsidR="00B82BC0">
        <w:rPr>
          <w:rFonts w:ascii="Times New Roman" w:eastAsia="Times New Roman" w:hAnsi="Times New Roman" w:cs="Times New Roman"/>
          <w:sz w:val="24"/>
          <w:szCs w:val="24"/>
        </w:rPr>
        <w:t xml:space="preserve"> </w:t>
      </w:r>
      <w:ins w:id="15" w:author="Kurt Craig" w:date="2024-03-19T16:23:00Z">
        <w:r w:rsidR="007C0E43">
          <w:rPr>
            <w:rFonts w:ascii="Times New Roman" w:eastAsia="Times New Roman" w:hAnsi="Times New Roman" w:cs="Times New Roman"/>
            <w:sz w:val="24"/>
            <w:szCs w:val="24"/>
          </w:rPr>
          <w:t xml:space="preserve">Feature variables for use will be heroes chosen, the time-series of </w:t>
        </w:r>
      </w:ins>
      <w:ins w:id="16" w:author="Kurt Craig" w:date="2024-03-19T16:24:00Z">
        <w:r w:rsidR="007C0E43">
          <w:rPr>
            <w:rFonts w:ascii="Times New Roman" w:eastAsia="Times New Roman" w:hAnsi="Times New Roman" w:cs="Times New Roman"/>
            <w:sz w:val="24"/>
            <w:szCs w:val="24"/>
          </w:rPr>
          <w:t xml:space="preserve">each heroes’ </w:t>
        </w:r>
      </w:ins>
      <w:ins w:id="17" w:author="Kurt Craig" w:date="2024-03-19T16:23:00Z">
        <w:r w:rsidR="007C0E43">
          <w:rPr>
            <w:rFonts w:ascii="Times New Roman" w:eastAsia="Times New Roman" w:hAnsi="Times New Roman" w:cs="Times New Roman"/>
            <w:sz w:val="24"/>
            <w:szCs w:val="24"/>
          </w:rPr>
          <w:t xml:space="preserve">gold, </w:t>
        </w:r>
      </w:ins>
      <w:ins w:id="18" w:author="Kurt Craig" w:date="2024-03-19T16:24:00Z">
        <w:r w:rsidR="007C0E43">
          <w:rPr>
            <w:rFonts w:ascii="Times New Roman" w:eastAsia="Times New Roman" w:hAnsi="Times New Roman" w:cs="Times New Roman"/>
            <w:sz w:val="24"/>
            <w:szCs w:val="24"/>
          </w:rPr>
          <w:t>and which team a hero belonged to. From the perspective of an LSTM model predicting on one time-serie</w:t>
        </w:r>
      </w:ins>
      <w:ins w:id="19" w:author="Kurt Craig" w:date="2024-03-19T16:25:00Z">
        <w:r w:rsidR="007C0E43">
          <w:rPr>
            <w:rFonts w:ascii="Times New Roman" w:eastAsia="Times New Roman" w:hAnsi="Times New Roman" w:cs="Times New Roman"/>
            <w:sz w:val="24"/>
            <w:szCs w:val="24"/>
          </w:rPr>
          <w:t xml:space="preserve">s, </w:t>
        </w:r>
      </w:ins>
      <w:proofErr w:type="spellStart"/>
      <w:ins w:id="20" w:author="Kurt Craig" w:date="2024-03-19T16:29:00Z">
        <w:r w:rsidR="00446266">
          <w:rPr>
            <w:rFonts w:ascii="Times New Roman" w:eastAsia="Times New Roman" w:hAnsi="Times New Roman" w:cs="Times New Roman"/>
            <w:sz w:val="24"/>
            <w:szCs w:val="24"/>
          </w:rPr>
          <w:t>hero_id</w:t>
        </w:r>
      </w:ins>
      <w:proofErr w:type="spellEnd"/>
      <w:ins w:id="21" w:author="Kurt Craig" w:date="2024-03-19T16:30:00Z">
        <w:r w:rsidR="00446266">
          <w:rPr>
            <w:rFonts w:ascii="Times New Roman" w:eastAsia="Times New Roman" w:hAnsi="Times New Roman" w:cs="Times New Roman"/>
            <w:sz w:val="24"/>
            <w:szCs w:val="24"/>
          </w:rPr>
          <w:t xml:space="preserve"> and team will be used as cate</w:t>
        </w:r>
      </w:ins>
      <w:ins w:id="22" w:author="Kurt Craig" w:date="2024-03-19T16:31:00Z">
        <w:r w:rsidR="00446266">
          <w:rPr>
            <w:rFonts w:ascii="Times New Roman" w:eastAsia="Times New Roman" w:hAnsi="Times New Roman" w:cs="Times New Roman"/>
            <w:sz w:val="24"/>
            <w:szCs w:val="24"/>
          </w:rPr>
          <w:t>gorical variables</w:t>
        </w:r>
      </w:ins>
      <w:ins w:id="23" w:author="Kurt Craig" w:date="2024-03-19T16:40:00Z">
        <w:r w:rsidR="00E57A1E">
          <w:rPr>
            <w:rFonts w:ascii="Times New Roman" w:eastAsia="Times New Roman" w:hAnsi="Times New Roman" w:cs="Times New Roman"/>
            <w:sz w:val="24"/>
            <w:szCs w:val="24"/>
          </w:rPr>
          <w:t xml:space="preserve"> with</w:t>
        </w:r>
      </w:ins>
      <w:ins w:id="24" w:author="Kurt Craig" w:date="2024-03-19T16:31:00Z">
        <w:r w:rsidR="00446266">
          <w:rPr>
            <w:rFonts w:ascii="Times New Roman" w:eastAsia="Times New Roman" w:hAnsi="Times New Roman" w:cs="Times New Roman"/>
            <w:sz w:val="24"/>
            <w:szCs w:val="24"/>
          </w:rPr>
          <w:t xml:space="preserve"> time-lagged features f</w:t>
        </w:r>
      </w:ins>
      <w:ins w:id="25" w:author="Kurt Craig" w:date="2024-03-19T16:33:00Z">
        <w:r w:rsidR="00446266">
          <w:rPr>
            <w:rFonts w:ascii="Times New Roman" w:eastAsia="Times New Roman" w:hAnsi="Times New Roman" w:cs="Times New Roman"/>
            <w:sz w:val="24"/>
            <w:szCs w:val="24"/>
          </w:rPr>
          <w:t xml:space="preserve">or all heroes </w:t>
        </w:r>
        <w:proofErr w:type="gramStart"/>
        <w:r w:rsidR="00446266">
          <w:rPr>
            <w:rFonts w:ascii="Times New Roman" w:eastAsia="Times New Roman" w:hAnsi="Times New Roman" w:cs="Times New Roman"/>
            <w:sz w:val="24"/>
            <w:szCs w:val="24"/>
          </w:rPr>
          <w:t>present</w:t>
        </w:r>
        <w:proofErr w:type="gramEnd"/>
        <w:r w:rsidR="00446266">
          <w:rPr>
            <w:rFonts w:ascii="Times New Roman" w:eastAsia="Times New Roman" w:hAnsi="Times New Roman" w:cs="Times New Roman"/>
            <w:sz w:val="24"/>
            <w:szCs w:val="24"/>
          </w:rPr>
          <w:t xml:space="preserve">. </w:t>
        </w:r>
      </w:ins>
      <w:ins w:id="26" w:author="Kurt Craig" w:date="2024-03-19T16:34:00Z">
        <w:r w:rsidR="00446266">
          <w:rPr>
            <w:rFonts w:ascii="Times New Roman" w:eastAsia="Times New Roman" w:hAnsi="Times New Roman" w:cs="Times New Roman"/>
            <w:sz w:val="24"/>
            <w:szCs w:val="24"/>
          </w:rPr>
          <w:t>In summary, this</w:t>
        </w:r>
      </w:ins>
      <w:ins w:id="27" w:author="Kurt Craig" w:date="2024-03-19T16:33:00Z">
        <w:r w:rsidR="00446266">
          <w:rPr>
            <w:rFonts w:ascii="Times New Roman" w:eastAsia="Times New Roman" w:hAnsi="Times New Roman" w:cs="Times New Roman"/>
            <w:sz w:val="24"/>
            <w:szCs w:val="24"/>
          </w:rPr>
          <w:t xml:space="preserve"> create</w:t>
        </w:r>
      </w:ins>
      <w:ins w:id="28" w:author="Kurt Craig" w:date="2024-03-19T16:34:00Z">
        <w:r w:rsidR="00446266">
          <w:rPr>
            <w:rFonts w:ascii="Times New Roman" w:eastAsia="Times New Roman" w:hAnsi="Times New Roman" w:cs="Times New Roman"/>
            <w:sz w:val="24"/>
            <w:szCs w:val="24"/>
          </w:rPr>
          <w:t>s</w:t>
        </w:r>
      </w:ins>
      <w:ins w:id="29" w:author="Kurt Craig" w:date="2024-03-19T16:33:00Z">
        <w:r w:rsidR="00446266">
          <w:rPr>
            <w:rFonts w:ascii="Times New Roman" w:eastAsia="Times New Roman" w:hAnsi="Times New Roman" w:cs="Times New Roman"/>
            <w:sz w:val="24"/>
            <w:szCs w:val="24"/>
          </w:rPr>
          <w:t xml:space="preserve"> a multi-variate time-series prediction </w:t>
        </w:r>
      </w:ins>
      <w:ins w:id="30" w:author="Kurt Craig" w:date="2024-03-19T16:34:00Z">
        <w:r w:rsidR="00446266">
          <w:rPr>
            <w:rFonts w:ascii="Times New Roman" w:eastAsia="Times New Roman" w:hAnsi="Times New Roman" w:cs="Times New Roman"/>
            <w:sz w:val="24"/>
            <w:szCs w:val="24"/>
          </w:rPr>
          <w:t xml:space="preserve">with </w:t>
        </w:r>
      </w:ins>
      <w:ins w:id="31" w:author="Kurt Craig" w:date="2024-03-19T16:41:00Z">
        <w:r w:rsidR="00E57A1E">
          <w:rPr>
            <w:rFonts w:ascii="Times New Roman" w:eastAsia="Times New Roman" w:hAnsi="Times New Roman" w:cs="Times New Roman"/>
            <w:sz w:val="24"/>
            <w:szCs w:val="24"/>
          </w:rPr>
          <w:t xml:space="preserve">two </w:t>
        </w:r>
      </w:ins>
      <w:ins w:id="32" w:author="Kurt Craig" w:date="2024-03-19T16:34:00Z">
        <w:r w:rsidR="00446266">
          <w:rPr>
            <w:rFonts w:ascii="Times New Roman" w:eastAsia="Times New Roman" w:hAnsi="Times New Roman" w:cs="Times New Roman"/>
            <w:sz w:val="24"/>
            <w:szCs w:val="24"/>
          </w:rPr>
          <w:t>categorical variables</w:t>
        </w:r>
      </w:ins>
      <w:ins w:id="33" w:author="Kurt Craig" w:date="2024-03-19T16:41:00Z">
        <w:r w:rsidR="00E57A1E">
          <w:rPr>
            <w:rFonts w:ascii="Times New Roman" w:eastAsia="Times New Roman" w:hAnsi="Times New Roman" w:cs="Times New Roman"/>
            <w:sz w:val="24"/>
            <w:szCs w:val="24"/>
          </w:rPr>
          <w:t xml:space="preserve"> and time-lagged features for each time-series</w:t>
        </w:r>
      </w:ins>
      <w:ins w:id="34" w:author="Kurt Craig" w:date="2024-03-19T16:34:00Z">
        <w:r w:rsidR="00446266">
          <w:rPr>
            <w:rFonts w:ascii="Times New Roman" w:eastAsia="Times New Roman" w:hAnsi="Times New Roman" w:cs="Times New Roman"/>
            <w:sz w:val="24"/>
            <w:szCs w:val="24"/>
          </w:rPr>
          <w:t>.</w:t>
        </w:r>
      </w:ins>
      <w:ins w:id="35" w:author="Kurt Craig" w:date="2024-03-19T16:41:00Z">
        <w:r w:rsidR="00E57A1E">
          <w:rPr>
            <w:rFonts w:ascii="Times New Roman" w:eastAsia="Times New Roman" w:hAnsi="Times New Roman" w:cs="Times New Roman"/>
            <w:sz w:val="24"/>
            <w:szCs w:val="24"/>
          </w:rPr>
          <w:t xml:space="preserve"> The num</w:t>
        </w:r>
      </w:ins>
      <w:ins w:id="36" w:author="Kurt Craig" w:date="2024-03-19T16:42:00Z">
        <w:r w:rsidR="00E57A1E">
          <w:rPr>
            <w:rFonts w:ascii="Times New Roman" w:eastAsia="Times New Roman" w:hAnsi="Times New Roman" w:cs="Times New Roman"/>
            <w:sz w:val="24"/>
            <w:szCs w:val="24"/>
          </w:rPr>
          <w:t xml:space="preserve">ber of time lags used </w:t>
        </w:r>
      </w:ins>
      <w:ins w:id="37" w:author="Kurt Craig" w:date="2024-03-19T17:23:00Z">
        <w:r w:rsidR="006E1653">
          <w:rPr>
            <w:rFonts w:ascii="Times New Roman" w:eastAsia="Times New Roman" w:hAnsi="Times New Roman" w:cs="Times New Roman"/>
            <w:sz w:val="24"/>
            <w:szCs w:val="24"/>
          </w:rPr>
          <w:t xml:space="preserve">will range from 4 to 10 with performance dictating which will </w:t>
        </w:r>
      </w:ins>
      <w:ins w:id="38" w:author="Kurt Craig" w:date="2024-03-19T17:24:00Z">
        <w:r w:rsidR="006E1653">
          <w:rPr>
            <w:rFonts w:ascii="Times New Roman" w:eastAsia="Times New Roman" w:hAnsi="Times New Roman" w:cs="Times New Roman"/>
            <w:sz w:val="24"/>
            <w:szCs w:val="24"/>
          </w:rPr>
          <w:t>be used in the final model.</w:t>
        </w:r>
      </w:ins>
      <w:ins w:id="39" w:author="Kurt Craig" w:date="2024-03-19T16:34:00Z">
        <w:r w:rsidR="00446266">
          <w:rPr>
            <w:rFonts w:ascii="Times New Roman" w:eastAsia="Times New Roman" w:hAnsi="Times New Roman" w:cs="Times New Roman"/>
            <w:sz w:val="24"/>
            <w:szCs w:val="24"/>
          </w:rPr>
          <w:t xml:space="preserve"> </w:t>
        </w:r>
      </w:ins>
      <w:ins w:id="40" w:author="Kurt Craig" w:date="2024-03-19T16:35:00Z">
        <w:r w:rsidR="00446266">
          <w:rPr>
            <w:rFonts w:ascii="Times New Roman" w:eastAsia="Times New Roman" w:hAnsi="Times New Roman" w:cs="Times New Roman"/>
            <w:sz w:val="24"/>
            <w:szCs w:val="24"/>
          </w:rPr>
          <w:t xml:space="preserve">Since the LSTM model cannot handle categorical variables as they are, </w:t>
        </w:r>
        <w:proofErr w:type="spellStart"/>
        <w:r w:rsidR="00446266">
          <w:rPr>
            <w:rFonts w:ascii="Times New Roman" w:eastAsia="Times New Roman" w:hAnsi="Times New Roman" w:cs="Times New Roman"/>
            <w:sz w:val="24"/>
            <w:szCs w:val="24"/>
          </w:rPr>
          <w:t>hero_id</w:t>
        </w:r>
        <w:proofErr w:type="spellEnd"/>
        <w:r w:rsidR="00446266">
          <w:rPr>
            <w:rFonts w:ascii="Times New Roman" w:eastAsia="Times New Roman" w:hAnsi="Times New Roman" w:cs="Times New Roman"/>
            <w:sz w:val="24"/>
            <w:szCs w:val="24"/>
          </w:rPr>
          <w:t xml:space="preserve"> will be represented as an embedding vector. </w:t>
        </w:r>
      </w:ins>
      <w:ins w:id="41" w:author="Kurt Craig" w:date="2024-03-19T16:37:00Z">
        <w:r w:rsidR="00E57A1E">
          <w:rPr>
            <w:rFonts w:ascii="Times New Roman" w:eastAsia="Times New Roman" w:hAnsi="Times New Roman" w:cs="Times New Roman"/>
            <w:sz w:val="24"/>
            <w:szCs w:val="24"/>
          </w:rPr>
          <w:t xml:space="preserve">Several sizes of embedding vectors will be tested </w:t>
        </w:r>
      </w:ins>
      <w:ins w:id="42" w:author="Kurt Craig" w:date="2024-03-19T16:38:00Z">
        <w:r w:rsidR="00E57A1E">
          <w:rPr>
            <w:rFonts w:ascii="Times New Roman" w:eastAsia="Times New Roman" w:hAnsi="Times New Roman" w:cs="Times New Roman"/>
            <w:sz w:val="24"/>
            <w:szCs w:val="24"/>
          </w:rPr>
          <w:t>ranging from 20 to 64.</w:t>
        </w:r>
      </w:ins>
      <w:ins w:id="43" w:author="Kurt Craig" w:date="2024-03-19T16:39:00Z">
        <w:r w:rsidR="00E57A1E">
          <w:rPr>
            <w:rFonts w:ascii="Times New Roman" w:eastAsia="Times New Roman" w:hAnsi="Times New Roman" w:cs="Times New Roman"/>
            <w:sz w:val="24"/>
            <w:szCs w:val="24"/>
          </w:rPr>
          <w:t xml:space="preserve"> </w:t>
        </w:r>
      </w:ins>
      <w:ins w:id="44" w:author="Kurt Craig" w:date="2024-03-19T16:43:00Z">
        <w:r w:rsidR="00E57A1E">
          <w:rPr>
            <w:rFonts w:ascii="Times New Roman" w:eastAsia="Times New Roman" w:hAnsi="Times New Roman" w:cs="Times New Roman"/>
            <w:sz w:val="24"/>
            <w:szCs w:val="24"/>
          </w:rPr>
          <w:t xml:space="preserve">Since </w:t>
        </w:r>
      </w:ins>
      <w:ins w:id="45" w:author="Kurt Craig" w:date="2024-03-19T16:39:00Z">
        <w:r w:rsidR="00E57A1E">
          <w:rPr>
            <w:rFonts w:ascii="Times New Roman" w:eastAsia="Times New Roman" w:hAnsi="Times New Roman" w:cs="Times New Roman"/>
            <w:sz w:val="24"/>
            <w:szCs w:val="24"/>
          </w:rPr>
          <w:t xml:space="preserve">there are 124 different heroes a significantly sized one-hot </w:t>
        </w:r>
      </w:ins>
      <w:ins w:id="46" w:author="Kurt Craig" w:date="2024-03-19T16:40:00Z">
        <w:r w:rsidR="00E57A1E">
          <w:rPr>
            <w:rFonts w:ascii="Times New Roman" w:eastAsia="Times New Roman" w:hAnsi="Times New Roman" w:cs="Times New Roman"/>
            <w:sz w:val="24"/>
            <w:szCs w:val="24"/>
          </w:rPr>
          <w:t>encoding object would be needed that would likely impact model performance</w:t>
        </w:r>
      </w:ins>
      <w:ins w:id="47" w:author="Kurt Craig" w:date="2024-03-19T16:44:00Z">
        <w:r w:rsidR="00E57A1E">
          <w:rPr>
            <w:rFonts w:ascii="Times New Roman" w:eastAsia="Times New Roman" w:hAnsi="Times New Roman" w:cs="Times New Roman"/>
            <w:sz w:val="24"/>
            <w:szCs w:val="24"/>
          </w:rPr>
          <w:t xml:space="preserve">, </w:t>
        </w:r>
      </w:ins>
      <w:ins w:id="48" w:author="Kurt Craig" w:date="2024-03-19T17:25:00Z">
        <w:r w:rsidR="006E1653">
          <w:rPr>
            <w:rFonts w:ascii="Times New Roman" w:eastAsia="Times New Roman" w:hAnsi="Times New Roman" w:cs="Times New Roman"/>
            <w:sz w:val="24"/>
            <w:szCs w:val="24"/>
          </w:rPr>
          <w:t>thus</w:t>
        </w:r>
      </w:ins>
      <w:ins w:id="49" w:author="Kurt Craig" w:date="2024-03-19T16:44:00Z">
        <w:r w:rsidR="00E57A1E">
          <w:rPr>
            <w:rFonts w:ascii="Times New Roman" w:eastAsia="Times New Roman" w:hAnsi="Times New Roman" w:cs="Times New Roman"/>
            <w:sz w:val="24"/>
            <w:szCs w:val="24"/>
          </w:rPr>
          <w:t xml:space="preserve"> an embedding vector </w:t>
        </w:r>
      </w:ins>
      <w:ins w:id="50" w:author="Kurt Craig" w:date="2024-03-19T17:25:00Z">
        <w:r w:rsidR="006E1653">
          <w:rPr>
            <w:rFonts w:ascii="Times New Roman" w:eastAsia="Times New Roman" w:hAnsi="Times New Roman" w:cs="Times New Roman"/>
            <w:sz w:val="24"/>
            <w:szCs w:val="24"/>
          </w:rPr>
          <w:t>is</w:t>
        </w:r>
      </w:ins>
      <w:ins w:id="51" w:author="Kurt Craig" w:date="2024-03-19T16:44:00Z">
        <w:r w:rsidR="00E57A1E">
          <w:rPr>
            <w:rFonts w:ascii="Times New Roman" w:eastAsia="Times New Roman" w:hAnsi="Times New Roman" w:cs="Times New Roman"/>
            <w:sz w:val="24"/>
            <w:szCs w:val="24"/>
          </w:rPr>
          <w:t xml:space="preserve"> used</w:t>
        </w:r>
      </w:ins>
      <w:ins w:id="52" w:author="Kurt Craig" w:date="2024-03-19T16:40:00Z">
        <w:r w:rsidR="00E57A1E">
          <w:rPr>
            <w:rFonts w:ascii="Times New Roman" w:eastAsia="Times New Roman" w:hAnsi="Times New Roman" w:cs="Times New Roman"/>
            <w:sz w:val="24"/>
            <w:szCs w:val="24"/>
          </w:rPr>
          <w:t>.</w:t>
        </w:r>
      </w:ins>
      <w:ins w:id="53" w:author="Kurt Craig" w:date="2024-03-19T17:25:00Z">
        <w:r w:rsidR="006E1653">
          <w:rPr>
            <w:rFonts w:ascii="Times New Roman" w:eastAsia="Times New Roman" w:hAnsi="Times New Roman" w:cs="Times New Roman"/>
            <w:sz w:val="24"/>
            <w:szCs w:val="24"/>
          </w:rPr>
          <w:t xml:space="preserve"> It is important to note that the embedding vector combined with </w:t>
        </w:r>
      </w:ins>
      <w:ins w:id="54" w:author="Kurt Craig" w:date="2024-03-19T17:26:00Z">
        <w:r w:rsidR="006E1653">
          <w:rPr>
            <w:rFonts w:ascii="Times New Roman" w:eastAsia="Times New Roman" w:hAnsi="Times New Roman" w:cs="Times New Roman"/>
            <w:sz w:val="24"/>
            <w:szCs w:val="24"/>
          </w:rPr>
          <w:t>the other heroes’ time-series data is the technique used to ensure that hero interactions are captured by the model</w:t>
        </w:r>
      </w:ins>
      <w:ins w:id="55" w:author="Kurt Craig" w:date="2024-03-19T17:38:00Z">
        <w:r w:rsidR="00057BD2">
          <w:rPr>
            <w:rFonts w:ascii="Times New Roman" w:eastAsia="Times New Roman" w:hAnsi="Times New Roman" w:cs="Times New Roman"/>
            <w:sz w:val="24"/>
            <w:szCs w:val="24"/>
          </w:rPr>
          <w:t xml:space="preserve"> and is the mechanical aspect that allows</w:t>
        </w:r>
      </w:ins>
      <w:ins w:id="56" w:author="Kurt Craig" w:date="2024-03-19T17:39:00Z">
        <w:r w:rsidR="00057BD2">
          <w:rPr>
            <w:rFonts w:ascii="Times New Roman" w:eastAsia="Times New Roman" w:hAnsi="Times New Roman" w:cs="Times New Roman"/>
            <w:sz w:val="24"/>
            <w:szCs w:val="24"/>
          </w:rPr>
          <w:t xml:space="preserve"> for the hypothesis to be evaluated and adding value to the knowledge base concerning real-time eSports prediction</w:t>
        </w:r>
      </w:ins>
      <w:ins w:id="57" w:author="Kurt Craig" w:date="2024-03-19T17:26:00Z">
        <w:r w:rsidR="006E1653">
          <w:rPr>
            <w:rFonts w:ascii="Times New Roman" w:eastAsia="Times New Roman" w:hAnsi="Times New Roman" w:cs="Times New Roman"/>
            <w:sz w:val="24"/>
            <w:szCs w:val="24"/>
          </w:rPr>
          <w:t xml:space="preserve">. </w:t>
        </w:r>
        <w:r w:rsidR="006E1653">
          <w:rPr>
            <w:rFonts w:ascii="Times New Roman" w:eastAsia="Times New Roman" w:hAnsi="Times New Roman" w:cs="Times New Roman"/>
            <w:sz w:val="24"/>
            <w:szCs w:val="24"/>
          </w:rPr>
          <w:lastRenderedPageBreak/>
          <w:t>The</w:t>
        </w:r>
      </w:ins>
      <w:ins w:id="58" w:author="Kurt Craig" w:date="2024-03-19T17:28:00Z">
        <w:r w:rsidR="006E1653">
          <w:rPr>
            <w:rFonts w:ascii="Times New Roman" w:eastAsia="Times New Roman" w:hAnsi="Times New Roman" w:cs="Times New Roman"/>
            <w:sz w:val="24"/>
            <w:szCs w:val="24"/>
          </w:rPr>
          <w:t xml:space="preserve"> LSTM model will use </w:t>
        </w:r>
      </w:ins>
      <w:ins w:id="59" w:author="Kurt Craig" w:date="2024-03-19T17:32:00Z">
        <w:r w:rsidR="006E1653">
          <w:rPr>
            <w:rFonts w:ascii="Times New Roman" w:eastAsia="Times New Roman" w:hAnsi="Times New Roman" w:cs="Times New Roman"/>
            <w:sz w:val="24"/>
            <w:szCs w:val="24"/>
          </w:rPr>
          <w:t>the embedding</w:t>
        </w:r>
        <w:r w:rsidR="00057BD2">
          <w:rPr>
            <w:rFonts w:ascii="Times New Roman" w:eastAsia="Times New Roman" w:hAnsi="Times New Roman" w:cs="Times New Roman"/>
            <w:sz w:val="24"/>
            <w:szCs w:val="24"/>
          </w:rPr>
          <w:t xml:space="preserve"> for each hero to distinguish the </w:t>
        </w:r>
      </w:ins>
      <w:ins w:id="60" w:author="Kurt Craig" w:date="2024-03-19T17:33:00Z">
        <w:r w:rsidR="00057BD2">
          <w:rPr>
            <w:rFonts w:ascii="Times New Roman" w:eastAsia="Times New Roman" w:hAnsi="Times New Roman" w:cs="Times New Roman"/>
            <w:sz w:val="24"/>
            <w:szCs w:val="24"/>
          </w:rPr>
          <w:t xml:space="preserve">unique hero relationships with gold, capturing which heroes gain </w:t>
        </w:r>
        <w:proofErr w:type="gramStart"/>
        <w:r w:rsidR="00057BD2">
          <w:rPr>
            <w:rFonts w:ascii="Times New Roman" w:eastAsia="Times New Roman" w:hAnsi="Times New Roman" w:cs="Times New Roman"/>
            <w:sz w:val="24"/>
            <w:szCs w:val="24"/>
          </w:rPr>
          <w:t>more or less gold</w:t>
        </w:r>
        <w:proofErr w:type="gramEnd"/>
        <w:r w:rsidR="00057BD2">
          <w:rPr>
            <w:rFonts w:ascii="Times New Roman" w:eastAsia="Times New Roman" w:hAnsi="Times New Roman" w:cs="Times New Roman"/>
            <w:sz w:val="24"/>
            <w:szCs w:val="24"/>
          </w:rPr>
          <w:t xml:space="preserve">, as well as capturing </w:t>
        </w:r>
      </w:ins>
      <w:ins w:id="61" w:author="Kurt Craig" w:date="2024-03-19T17:34:00Z">
        <w:r w:rsidR="00057BD2">
          <w:rPr>
            <w:rFonts w:ascii="Times New Roman" w:eastAsia="Times New Roman" w:hAnsi="Times New Roman" w:cs="Times New Roman"/>
            <w:sz w:val="24"/>
            <w:szCs w:val="24"/>
          </w:rPr>
          <w:t>which heroes are given priority in gaining gold by the team.</w:t>
        </w:r>
      </w:ins>
      <w:r w:rsidR="00B82BC0">
        <w:rPr>
          <w:rFonts w:ascii="Times New Roman" w:eastAsia="Times New Roman" w:hAnsi="Times New Roman" w:cs="Times New Roman"/>
          <w:sz w:val="24"/>
          <w:szCs w:val="24"/>
        </w:rPr>
        <w:t xml:space="preserve"> </w:t>
      </w:r>
      <w:r w:rsidRPr="00C07293">
        <w:rPr>
          <w:rFonts w:ascii="Times New Roman" w:eastAsia="Times New Roman" w:hAnsi="Times New Roman" w:cs="Times New Roman"/>
          <w:sz w:val="24"/>
          <w:szCs w:val="24"/>
        </w:rPr>
        <w:t xml:space="preserve"> </w:t>
      </w:r>
      <w:ins w:id="62" w:author="Kurt Craig" w:date="2024-03-19T18:04:00Z">
        <w:r w:rsidR="00A1777C">
          <w:rPr>
            <w:rFonts w:ascii="Times New Roman" w:eastAsia="Times New Roman" w:hAnsi="Times New Roman" w:cs="Times New Roman"/>
            <w:sz w:val="24"/>
            <w:szCs w:val="24"/>
          </w:rPr>
          <w:t>The LSTM will predict a gold amount for the given time-step of each of the 10 heroes and pass these values, as well as the embedding vector and team variable, to</w:t>
        </w:r>
        <w:r w:rsidR="00A1777C" w:rsidRPr="00C07293">
          <w:rPr>
            <w:rFonts w:ascii="Times New Roman" w:eastAsia="Times New Roman" w:hAnsi="Times New Roman" w:cs="Times New Roman"/>
            <w:sz w:val="24"/>
            <w:szCs w:val="24"/>
          </w:rPr>
          <w:t xml:space="preserve"> </w:t>
        </w:r>
        <w:r w:rsidR="00A1777C">
          <w:rPr>
            <w:rFonts w:ascii="Times New Roman" w:eastAsia="Times New Roman" w:hAnsi="Times New Roman" w:cs="Times New Roman"/>
            <w:sz w:val="24"/>
            <w:szCs w:val="24"/>
          </w:rPr>
          <w:t xml:space="preserve">a logistic regression layer to generate likelihood probabilities of winning.  </w:t>
        </w:r>
      </w:ins>
      <w:r w:rsidRPr="00C07293">
        <w:rPr>
          <w:rFonts w:ascii="Times New Roman" w:eastAsia="Times New Roman" w:hAnsi="Times New Roman" w:cs="Times New Roman"/>
          <w:sz w:val="24"/>
          <w:szCs w:val="24"/>
        </w:rPr>
        <w:t xml:space="preserve">Challenges in this research will be finding techniques to utilize the anticipated time-series data of gold gain and team fights as features for models to work with </w:t>
      </w:r>
      <w:proofErr w:type="gramStart"/>
      <w:r w:rsidRPr="00C07293">
        <w:rPr>
          <w:rFonts w:ascii="Times New Roman" w:eastAsia="Times New Roman" w:hAnsi="Times New Roman" w:cs="Times New Roman"/>
          <w:sz w:val="24"/>
          <w:szCs w:val="24"/>
        </w:rPr>
        <w:t>similar to</w:t>
      </w:r>
      <w:proofErr w:type="gramEnd"/>
      <w:r w:rsidRPr="00C07293">
        <w:rPr>
          <w:rFonts w:ascii="Times New Roman" w:eastAsia="Times New Roman" w:hAnsi="Times New Roman" w:cs="Times New Roman"/>
          <w:sz w:val="24"/>
          <w:szCs w:val="24"/>
        </w:rPr>
        <w:t xml:space="preserve"> the research performed in [8] and [9].</w:t>
      </w:r>
      <w:r w:rsidR="00A1777C">
        <w:rPr>
          <w:rFonts w:ascii="Times New Roman" w:eastAsia="Times New Roman" w:hAnsi="Times New Roman" w:cs="Times New Roman"/>
          <w:sz w:val="24"/>
          <w:szCs w:val="24"/>
        </w:rPr>
        <w:t xml:space="preserve"> </w:t>
      </w:r>
    </w:p>
    <w:p w14:paraId="0D6DD5FD" w14:textId="27E96817" w:rsidR="00DA2BA8" w:rsidRDefault="00DA2BA8" w:rsidP="00DA2BA8">
      <w:pPr>
        <w:spacing w:line="480" w:lineRule="auto"/>
        <w:ind w:firstLine="720"/>
        <w:rPr>
          <w:rFonts w:ascii="Times New Roman" w:eastAsia="Times New Roman" w:hAnsi="Times New Roman" w:cs="Times New Roman"/>
          <w:sz w:val="24"/>
          <w:szCs w:val="24"/>
        </w:rPr>
      </w:pPr>
      <w:r w:rsidRPr="00DA2BA8">
        <w:rPr>
          <w:rFonts w:ascii="Times New Roman" w:eastAsia="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245C7008" wp14:editId="7A665FA4">
                <wp:simplePos x="0" y="0"/>
                <wp:positionH relativeFrom="margin">
                  <wp:posOffset>4838700</wp:posOffset>
                </wp:positionH>
                <wp:positionV relativeFrom="paragraph">
                  <wp:posOffset>4668520</wp:posOffset>
                </wp:positionV>
                <wp:extent cx="1524000" cy="6248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624840"/>
                        </a:xfrm>
                        <a:prstGeom prst="rect">
                          <a:avLst/>
                        </a:prstGeom>
                        <a:solidFill>
                          <a:srgbClr val="FFFFFF"/>
                        </a:solidFill>
                        <a:ln w="9525">
                          <a:solidFill>
                            <a:srgbClr val="000000"/>
                          </a:solidFill>
                          <a:miter lim="800000"/>
                          <a:headEnd/>
                          <a:tailEnd/>
                        </a:ln>
                      </wps:spPr>
                      <wps:txbx>
                        <w:txbxContent>
                          <w:p w14:paraId="4F6DB30A" w14:textId="216D15DF" w:rsidR="00DA2BA8" w:rsidRPr="00F017F6" w:rsidRDefault="00DA2BA8">
                            <w:pPr>
                              <w:rPr>
                                <w:ins w:id="63" w:author="Kurt Craig" w:date="2024-03-20T12:02:00Z"/>
                                <w:rFonts w:ascii="Times New Roman" w:hAnsi="Times New Roman" w:cs="Times New Roman"/>
                                <w:i/>
                                <w:iCs/>
                                <w:rPrChange w:id="64" w:author="Kurt Craig" w:date="2024-03-20T12:05:00Z">
                                  <w:rPr>
                                    <w:ins w:id="65" w:author="Kurt Craig" w:date="2024-03-20T12:02:00Z"/>
                                    <w:i/>
                                    <w:iCs/>
                                  </w:rPr>
                                </w:rPrChange>
                              </w:rPr>
                            </w:pPr>
                            <w:r w:rsidRPr="00F017F6">
                              <w:rPr>
                                <w:rFonts w:ascii="Times New Roman" w:hAnsi="Times New Roman" w:cs="Times New Roman"/>
                                <w:i/>
                                <w:iCs/>
                                <w:rPrChange w:id="66" w:author="Kurt Craig" w:date="2024-03-20T12:05:00Z">
                                  <w:rPr>
                                    <w:i/>
                                    <w:iCs/>
                                  </w:rPr>
                                </w:rPrChange>
                              </w:rPr>
                              <w:t>Figure A: Forget Gate</w:t>
                            </w:r>
                          </w:p>
                          <w:p w14:paraId="65561CD8" w14:textId="1ABFC730" w:rsidR="00070837" w:rsidRPr="00F017F6" w:rsidRDefault="00070837" w:rsidP="00070837">
                            <w:pPr>
                              <w:spacing w:after="0" w:line="240" w:lineRule="auto"/>
                              <w:rPr>
                                <w:ins w:id="67" w:author="Kurt Craig" w:date="2024-03-20T12:02:00Z"/>
                                <w:rFonts w:ascii="Times New Roman" w:eastAsia="Times New Roman" w:hAnsi="Times New Roman" w:cs="Times New Roman"/>
                                <w:lang w:eastAsia="en-US"/>
                                <w:rPrChange w:id="68" w:author="Kurt Craig" w:date="2024-03-20T12:05:00Z">
                                  <w:rPr>
                                    <w:ins w:id="69" w:author="Kurt Craig" w:date="2024-03-20T12:02:00Z"/>
                                    <w:rFonts w:ascii="Times New Roman" w:eastAsia="Times New Roman" w:hAnsi="Times New Roman" w:cs="Times New Roman"/>
                                    <w:sz w:val="24"/>
                                    <w:szCs w:val="24"/>
                                    <w:lang w:eastAsia="en-US"/>
                                  </w:rPr>
                                </w:rPrChange>
                              </w:rPr>
                            </w:pPr>
                            <w:ins w:id="70" w:author="Kurt Craig" w:date="2024-03-20T12:02:00Z">
                              <w:r w:rsidRPr="00F017F6">
                                <w:rPr>
                                  <w:rFonts w:ascii="Times New Roman" w:eastAsia="Times New Roman" w:hAnsi="Times New Roman" w:cs="Times New Roman"/>
                                  <w:lang w:eastAsia="en-US"/>
                                  <w:rPrChange w:id="71" w:author="Kurt Craig" w:date="2024-03-20T12:05:00Z">
                                    <w:rPr>
                                      <w:rFonts w:ascii="Times New Roman" w:eastAsia="Times New Roman" w:hAnsi="Times New Roman" w:cs="Times New Roman"/>
                                      <w:sz w:val="24"/>
                                      <w:szCs w:val="24"/>
                                      <w:lang w:eastAsia="en-US"/>
                                    </w:rPr>
                                  </w:rPrChange>
                                </w:rPr>
                                <w:t>(Dolphin, 2022)</w:t>
                              </w:r>
                            </w:ins>
                            <w:ins w:id="72" w:author="Kurt Craig" w:date="2024-03-20T12:04:00Z">
                              <w:r w:rsidR="00F017F6" w:rsidRPr="00F017F6">
                                <w:rPr>
                                  <w:rFonts w:ascii="Times New Roman" w:eastAsia="Times New Roman" w:hAnsi="Times New Roman" w:cs="Times New Roman"/>
                                  <w:lang w:eastAsia="en-US"/>
                                  <w:rPrChange w:id="73" w:author="Kurt Craig" w:date="2024-03-20T12:05:00Z">
                                    <w:rPr>
                                      <w:rFonts w:ascii="Times New Roman" w:eastAsia="Times New Roman" w:hAnsi="Times New Roman" w:cs="Times New Roman"/>
                                      <w:sz w:val="24"/>
                                      <w:szCs w:val="24"/>
                                      <w:lang w:eastAsia="en-US"/>
                                    </w:rPr>
                                  </w:rPrChange>
                                </w:rPr>
                                <w:t xml:space="preserve"> [10]</w:t>
                              </w:r>
                            </w:ins>
                          </w:p>
                          <w:p w14:paraId="601126DD" w14:textId="77777777" w:rsidR="00070837" w:rsidRPr="00F017F6" w:rsidRDefault="00070837">
                            <w:pPr>
                              <w:rPr>
                                <w:rFonts w:ascii="Times New Roman" w:hAnsi="Times New Roman" w:cs="Times New Roman"/>
                                <w:i/>
                                <w:iCs/>
                                <w:rPrChange w:id="74" w:author="Kurt Craig" w:date="2024-03-20T12:05:00Z">
                                  <w:rPr>
                                    <w:i/>
                                    <w:iCs/>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5C7008" id="_x0000_t202" coordsize="21600,21600" o:spt="202" path="m,l,21600r21600,l21600,xe">
                <v:stroke joinstyle="miter"/>
                <v:path gradientshapeok="t" o:connecttype="rect"/>
              </v:shapetype>
              <v:shape id="Text Box 2" o:spid="_x0000_s1026" type="#_x0000_t202" style="position:absolute;left:0;text-align:left;margin-left:381pt;margin-top:367.6pt;width:120pt;height:49.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">
                <v:textbox>
                  <w:txbxContent>
                    <w:p w14:paraId="4F6DB30A" w14:textId="216D15DF" w:rsidR="00DA2BA8" w:rsidRPr="00F017F6" w:rsidRDefault="00DA2BA8">
                      <w:pPr>
                        <w:rPr>
                          <w:ins w:id="75" w:author="Kurt Craig" w:date="2024-03-20T12:02:00Z"/>
                          <w:rFonts w:ascii="Times New Roman" w:hAnsi="Times New Roman" w:cs="Times New Roman"/>
                          <w:i/>
                          <w:iCs/>
                          <w:rPrChange w:id="76" w:author="Kurt Craig" w:date="2024-03-20T12:05:00Z">
                            <w:rPr>
                              <w:ins w:id="77" w:author="Kurt Craig" w:date="2024-03-20T12:02:00Z"/>
                              <w:i/>
                              <w:iCs/>
                            </w:rPr>
                          </w:rPrChange>
                        </w:rPr>
                      </w:pPr>
                      <w:r w:rsidRPr="00F017F6">
                        <w:rPr>
                          <w:rFonts w:ascii="Times New Roman" w:hAnsi="Times New Roman" w:cs="Times New Roman"/>
                          <w:i/>
                          <w:iCs/>
                          <w:rPrChange w:id="78" w:author="Kurt Craig" w:date="2024-03-20T12:05:00Z">
                            <w:rPr>
                              <w:i/>
                              <w:iCs/>
                            </w:rPr>
                          </w:rPrChange>
                        </w:rPr>
                        <w:t>Figure A: Forget Gate</w:t>
                      </w:r>
                    </w:p>
                    <w:p w14:paraId="65561CD8" w14:textId="1ABFC730" w:rsidR="00070837" w:rsidRPr="00F017F6" w:rsidRDefault="00070837" w:rsidP="00070837">
                      <w:pPr>
                        <w:spacing w:after="0" w:line="240" w:lineRule="auto"/>
                        <w:rPr>
                          <w:ins w:id="79" w:author="Kurt Craig" w:date="2024-03-20T12:02:00Z"/>
                          <w:rFonts w:ascii="Times New Roman" w:eastAsia="Times New Roman" w:hAnsi="Times New Roman" w:cs="Times New Roman"/>
                          <w:lang w:eastAsia="en-US"/>
                          <w:rPrChange w:id="80" w:author="Kurt Craig" w:date="2024-03-20T12:05:00Z">
                            <w:rPr>
                              <w:ins w:id="81" w:author="Kurt Craig" w:date="2024-03-20T12:02:00Z"/>
                              <w:rFonts w:ascii="Times New Roman" w:eastAsia="Times New Roman" w:hAnsi="Times New Roman" w:cs="Times New Roman"/>
                              <w:sz w:val="24"/>
                              <w:szCs w:val="24"/>
                              <w:lang w:eastAsia="en-US"/>
                            </w:rPr>
                          </w:rPrChange>
                        </w:rPr>
                      </w:pPr>
                      <w:ins w:id="82" w:author="Kurt Craig" w:date="2024-03-20T12:02:00Z">
                        <w:r w:rsidRPr="00F017F6">
                          <w:rPr>
                            <w:rFonts w:ascii="Times New Roman" w:eastAsia="Times New Roman" w:hAnsi="Times New Roman" w:cs="Times New Roman"/>
                            <w:lang w:eastAsia="en-US"/>
                            <w:rPrChange w:id="83" w:author="Kurt Craig" w:date="2024-03-20T12:05:00Z">
                              <w:rPr>
                                <w:rFonts w:ascii="Times New Roman" w:eastAsia="Times New Roman" w:hAnsi="Times New Roman" w:cs="Times New Roman"/>
                                <w:sz w:val="24"/>
                                <w:szCs w:val="24"/>
                                <w:lang w:eastAsia="en-US"/>
                              </w:rPr>
                            </w:rPrChange>
                          </w:rPr>
                          <w:t>(Dolphin, 2022)</w:t>
                        </w:r>
                      </w:ins>
                      <w:ins w:id="84" w:author="Kurt Craig" w:date="2024-03-20T12:04:00Z">
                        <w:r w:rsidR="00F017F6" w:rsidRPr="00F017F6">
                          <w:rPr>
                            <w:rFonts w:ascii="Times New Roman" w:eastAsia="Times New Roman" w:hAnsi="Times New Roman" w:cs="Times New Roman"/>
                            <w:lang w:eastAsia="en-US"/>
                            <w:rPrChange w:id="85" w:author="Kurt Craig" w:date="2024-03-20T12:05:00Z">
                              <w:rPr>
                                <w:rFonts w:ascii="Times New Roman" w:eastAsia="Times New Roman" w:hAnsi="Times New Roman" w:cs="Times New Roman"/>
                                <w:sz w:val="24"/>
                                <w:szCs w:val="24"/>
                                <w:lang w:eastAsia="en-US"/>
                              </w:rPr>
                            </w:rPrChange>
                          </w:rPr>
                          <w:t xml:space="preserve"> [10]</w:t>
                        </w:r>
                      </w:ins>
                    </w:p>
                    <w:p w14:paraId="601126DD" w14:textId="77777777" w:rsidR="00070837" w:rsidRPr="00F017F6" w:rsidRDefault="00070837">
                      <w:pPr>
                        <w:rPr>
                          <w:rFonts w:ascii="Times New Roman" w:hAnsi="Times New Roman" w:cs="Times New Roman"/>
                          <w:i/>
                          <w:iCs/>
                          <w:rPrChange w:id="86" w:author="Kurt Craig" w:date="2024-03-20T12:05:00Z">
                            <w:rPr>
                              <w:i/>
                              <w:iCs/>
                            </w:rPr>
                          </w:rPrChange>
                        </w:rPr>
                      </w:pPr>
                    </w:p>
                  </w:txbxContent>
                </v:textbox>
                <w10:wrap type="square" anchorx="margin"/>
              </v:shape>
            </w:pict>
          </mc:Fallback>
        </mc:AlternateContent>
      </w:r>
      <w:r>
        <w:rPr>
          <w:noProof/>
        </w:rPr>
        <w:drawing>
          <wp:anchor distT="0" distB="0" distL="114300" distR="114300" simplePos="0" relativeHeight="251664384" behindDoc="0" locked="0" layoutInCell="1" allowOverlap="1" wp14:anchorId="604A30E7" wp14:editId="24360E38">
            <wp:simplePos x="0" y="0"/>
            <wp:positionH relativeFrom="page">
              <wp:posOffset>1095375</wp:posOffset>
            </wp:positionH>
            <wp:positionV relativeFrom="margin">
              <wp:posOffset>5676900</wp:posOffset>
            </wp:positionV>
            <wp:extent cx="5575935" cy="2872740"/>
            <wp:effectExtent l="0" t="0" r="5715" b="3810"/>
            <wp:wrapSquare wrapText="bothSides"/>
            <wp:docPr id="213230373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3734" name="Picture 1" descr="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935"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ins w:id="87" w:author="Kurt Craig" w:date="2024-03-19T18:08:00Z">
        <w:r w:rsidR="00A1777C">
          <w:rPr>
            <w:rFonts w:ascii="Times New Roman" w:eastAsia="Times New Roman" w:hAnsi="Times New Roman" w:cs="Times New Roman"/>
            <w:sz w:val="24"/>
            <w:szCs w:val="24"/>
          </w:rPr>
          <w:t xml:space="preserve">An LSTM model is a type of recurrent neural network (RNN) that handles the vanishing gradient problem often seen in other RNN’s by </w:t>
        </w:r>
      </w:ins>
      <w:ins w:id="88" w:author="Kurt Craig" w:date="2024-03-20T10:01:00Z">
        <w:r w:rsidR="00397B7A">
          <w:rPr>
            <w:rFonts w:ascii="Times New Roman" w:eastAsia="Times New Roman" w:hAnsi="Times New Roman" w:cs="Times New Roman"/>
            <w:sz w:val="24"/>
            <w:szCs w:val="24"/>
          </w:rPr>
          <w:t>controlling the information in the cell states</w:t>
        </w:r>
      </w:ins>
      <w:ins w:id="89" w:author="Kurt Craig" w:date="2024-03-19T18:08:00Z">
        <w:r w:rsidR="00A1777C">
          <w:rPr>
            <w:rFonts w:ascii="Times New Roman" w:eastAsia="Times New Roman" w:hAnsi="Times New Roman" w:cs="Times New Roman"/>
            <w:sz w:val="24"/>
            <w:szCs w:val="24"/>
          </w:rPr>
          <w:t>.</w:t>
        </w:r>
      </w:ins>
      <w:r w:rsidR="00C626B0">
        <w:rPr>
          <w:rFonts w:ascii="Times New Roman" w:eastAsia="Times New Roman" w:hAnsi="Times New Roman" w:cs="Times New Roman"/>
          <w:sz w:val="24"/>
          <w:szCs w:val="24"/>
        </w:rPr>
        <w:t xml:space="preserve"> </w:t>
      </w:r>
      <w:ins w:id="90" w:author="Kurt Craig" w:date="2024-03-20T09:44:00Z">
        <w:r w:rsidR="00C626B0">
          <w:rPr>
            <w:rFonts w:ascii="Times New Roman" w:eastAsia="Times New Roman" w:hAnsi="Times New Roman" w:cs="Times New Roman"/>
            <w:sz w:val="24"/>
            <w:szCs w:val="24"/>
          </w:rPr>
          <w:t xml:space="preserve">The basic anatomy of an LSTM model contains two </w:t>
        </w:r>
      </w:ins>
      <w:ins w:id="91" w:author="Kurt Craig" w:date="2024-03-20T10:01:00Z">
        <w:r w:rsidR="00397B7A">
          <w:rPr>
            <w:rFonts w:ascii="Times New Roman" w:eastAsia="Times New Roman" w:hAnsi="Times New Roman" w:cs="Times New Roman"/>
            <w:sz w:val="24"/>
            <w:szCs w:val="24"/>
          </w:rPr>
          <w:t>states</w:t>
        </w:r>
      </w:ins>
      <w:ins w:id="92" w:author="Kurt Craig" w:date="2024-03-20T09:44:00Z">
        <w:r w:rsidR="00C626B0">
          <w:rPr>
            <w:rFonts w:ascii="Times New Roman" w:eastAsia="Times New Roman" w:hAnsi="Times New Roman" w:cs="Times New Roman"/>
            <w:sz w:val="24"/>
            <w:szCs w:val="24"/>
          </w:rPr>
          <w:t xml:space="preserve"> and three gates. </w:t>
        </w:r>
      </w:ins>
      <w:ins w:id="93" w:author="Kurt Craig" w:date="2024-03-20T10:01:00Z">
        <w:r w:rsidR="00397B7A">
          <w:rPr>
            <w:rFonts w:ascii="Times New Roman" w:eastAsia="Times New Roman" w:hAnsi="Times New Roman" w:cs="Times New Roman"/>
            <w:sz w:val="24"/>
            <w:szCs w:val="24"/>
          </w:rPr>
          <w:t>The</w:t>
        </w:r>
      </w:ins>
      <w:ins w:id="94" w:author="Kurt Craig" w:date="2024-03-20T10:03:00Z">
        <w:r w:rsidR="00397B7A">
          <w:rPr>
            <w:rFonts w:ascii="Times New Roman" w:eastAsia="Times New Roman" w:hAnsi="Times New Roman" w:cs="Times New Roman"/>
            <w:sz w:val="24"/>
            <w:szCs w:val="24"/>
          </w:rPr>
          <w:t xml:space="preserve"> first</w:t>
        </w:r>
      </w:ins>
      <w:ins w:id="95" w:author="Kurt Craig" w:date="2024-03-20T10:01:00Z">
        <w:r w:rsidR="00397B7A">
          <w:rPr>
            <w:rFonts w:ascii="Times New Roman" w:eastAsia="Times New Roman" w:hAnsi="Times New Roman" w:cs="Times New Roman"/>
            <w:sz w:val="24"/>
            <w:szCs w:val="24"/>
          </w:rPr>
          <w:t xml:space="preserve"> </w:t>
        </w:r>
      </w:ins>
      <w:ins w:id="96" w:author="Kurt Craig" w:date="2024-03-20T10:02:00Z">
        <w:r w:rsidR="00397B7A">
          <w:rPr>
            <w:rFonts w:ascii="Times New Roman" w:eastAsia="Times New Roman" w:hAnsi="Times New Roman" w:cs="Times New Roman"/>
            <w:sz w:val="24"/>
            <w:szCs w:val="24"/>
          </w:rPr>
          <w:t>state, referred to as the cell state, carries information between iterations</w:t>
        </w:r>
      </w:ins>
      <w:ins w:id="97" w:author="Kurt Craig" w:date="2024-03-20T10:29:00Z">
        <w:r w:rsidR="00B02F7C">
          <w:rPr>
            <w:rFonts w:ascii="Times New Roman" w:eastAsia="Times New Roman" w:hAnsi="Times New Roman" w:cs="Times New Roman"/>
            <w:sz w:val="24"/>
            <w:szCs w:val="24"/>
          </w:rPr>
          <w:t xml:space="preserve"> or time steps</w:t>
        </w:r>
      </w:ins>
      <w:ins w:id="98" w:author="Kurt Craig" w:date="2024-03-20T10:02:00Z">
        <w:r w:rsidR="00397B7A">
          <w:rPr>
            <w:rFonts w:ascii="Times New Roman" w:eastAsia="Times New Roman" w:hAnsi="Times New Roman" w:cs="Times New Roman"/>
            <w:sz w:val="24"/>
            <w:szCs w:val="24"/>
          </w:rPr>
          <w:t xml:space="preserve"> </w:t>
        </w:r>
      </w:ins>
      <w:ins w:id="99" w:author="Kurt Craig" w:date="2024-03-20T10:29:00Z">
        <w:r w:rsidR="00B02F7C">
          <w:rPr>
            <w:rFonts w:ascii="Times New Roman" w:eastAsia="Times New Roman" w:hAnsi="Times New Roman" w:cs="Times New Roman"/>
            <w:sz w:val="24"/>
            <w:szCs w:val="24"/>
          </w:rPr>
          <w:t>in</w:t>
        </w:r>
      </w:ins>
      <w:ins w:id="100" w:author="Kurt Craig" w:date="2024-03-20T10:02:00Z">
        <w:r w:rsidR="00397B7A">
          <w:rPr>
            <w:rFonts w:ascii="Times New Roman" w:eastAsia="Times New Roman" w:hAnsi="Times New Roman" w:cs="Times New Roman"/>
            <w:sz w:val="24"/>
            <w:szCs w:val="24"/>
          </w:rPr>
          <w:t xml:space="preserve"> the model. One can think of </w:t>
        </w:r>
      </w:ins>
      <w:ins w:id="101" w:author="Kurt Craig" w:date="2024-03-20T10:03:00Z">
        <w:r w:rsidR="00397B7A">
          <w:rPr>
            <w:rFonts w:ascii="Times New Roman" w:eastAsia="Times New Roman" w:hAnsi="Times New Roman" w:cs="Times New Roman"/>
            <w:sz w:val="24"/>
            <w:szCs w:val="24"/>
          </w:rPr>
          <w:t>this as the long</w:t>
        </w:r>
      </w:ins>
      <w:ins w:id="102" w:author="Kurt Craig" w:date="2024-03-20T10:06:00Z">
        <w:r w:rsidR="00397B7A">
          <w:rPr>
            <w:rFonts w:ascii="Times New Roman" w:eastAsia="Times New Roman" w:hAnsi="Times New Roman" w:cs="Times New Roman"/>
            <w:sz w:val="24"/>
            <w:szCs w:val="24"/>
          </w:rPr>
          <w:t>-</w:t>
        </w:r>
      </w:ins>
      <w:ins w:id="103" w:author="Kurt Craig" w:date="2024-03-20T10:03:00Z">
        <w:r w:rsidR="00397B7A">
          <w:rPr>
            <w:rFonts w:ascii="Times New Roman" w:eastAsia="Times New Roman" w:hAnsi="Times New Roman" w:cs="Times New Roman"/>
            <w:sz w:val="24"/>
            <w:szCs w:val="24"/>
          </w:rPr>
          <w:t xml:space="preserve">term memory deemed important for the model. The second state, referred to as the hidden state, </w:t>
        </w:r>
      </w:ins>
      <w:ins w:id="104" w:author="Kurt Craig" w:date="2024-03-20T10:04:00Z">
        <w:r w:rsidR="00397B7A">
          <w:rPr>
            <w:rFonts w:ascii="Times New Roman" w:eastAsia="Times New Roman" w:hAnsi="Times New Roman" w:cs="Times New Roman"/>
            <w:sz w:val="24"/>
            <w:szCs w:val="24"/>
          </w:rPr>
          <w:t>handles the most recently passed</w:t>
        </w:r>
      </w:ins>
      <w:ins w:id="105" w:author="Kurt Craig" w:date="2024-03-20T10:05:00Z">
        <w:r w:rsidR="00397B7A">
          <w:rPr>
            <w:rFonts w:ascii="Times New Roman" w:eastAsia="Times New Roman" w:hAnsi="Times New Roman" w:cs="Times New Roman"/>
            <w:sz w:val="24"/>
            <w:szCs w:val="24"/>
          </w:rPr>
          <w:t xml:space="preserve"> information </w:t>
        </w:r>
      </w:ins>
      <w:ins w:id="106" w:author="Kurt Craig" w:date="2024-03-20T10:29:00Z">
        <w:r w:rsidR="00B02F7C">
          <w:rPr>
            <w:rFonts w:ascii="Times New Roman" w:eastAsia="Times New Roman" w:hAnsi="Times New Roman" w:cs="Times New Roman"/>
            <w:sz w:val="24"/>
            <w:szCs w:val="24"/>
          </w:rPr>
          <w:t>to</w:t>
        </w:r>
      </w:ins>
      <w:ins w:id="107" w:author="Kurt Craig" w:date="2024-03-20T10:05:00Z">
        <w:r w:rsidR="00397B7A">
          <w:rPr>
            <w:rFonts w:ascii="Times New Roman" w:eastAsia="Times New Roman" w:hAnsi="Times New Roman" w:cs="Times New Roman"/>
            <w:sz w:val="24"/>
            <w:szCs w:val="24"/>
          </w:rPr>
          <w:t xml:space="preserve"> determine updates to the cell state by using the three gates. One can think of this as the short-term </w:t>
        </w:r>
      </w:ins>
      <w:ins w:id="108" w:author="Kurt Craig" w:date="2024-03-20T10:06:00Z">
        <w:r w:rsidR="00397B7A">
          <w:rPr>
            <w:rFonts w:ascii="Times New Roman" w:eastAsia="Times New Roman" w:hAnsi="Times New Roman" w:cs="Times New Roman"/>
            <w:sz w:val="24"/>
            <w:szCs w:val="24"/>
          </w:rPr>
          <w:t xml:space="preserve">memory </w:t>
        </w:r>
      </w:ins>
      <w:ins w:id="109" w:author="Kurt Craig" w:date="2024-03-20T10:05:00Z">
        <w:r w:rsidR="00397B7A">
          <w:rPr>
            <w:rFonts w:ascii="Times New Roman" w:eastAsia="Times New Roman" w:hAnsi="Times New Roman" w:cs="Times New Roman"/>
            <w:sz w:val="24"/>
            <w:szCs w:val="24"/>
          </w:rPr>
          <w:t xml:space="preserve">aspect of </w:t>
        </w:r>
      </w:ins>
      <w:ins w:id="110" w:author="Kurt Craig" w:date="2024-03-20T10:06:00Z">
        <w:r w:rsidR="00397B7A">
          <w:rPr>
            <w:rFonts w:ascii="Times New Roman" w:eastAsia="Times New Roman" w:hAnsi="Times New Roman" w:cs="Times New Roman"/>
            <w:sz w:val="24"/>
            <w:szCs w:val="24"/>
          </w:rPr>
          <w:t>the model that gleans important information for longer term use.</w:t>
        </w:r>
      </w:ins>
    </w:p>
    <w:p w14:paraId="08F1B700" w14:textId="24CDB339" w:rsidR="00CD7CA8" w:rsidRDefault="00DA2BA8" w:rsidP="00CD7CA8">
      <w:pPr>
        <w:spacing w:line="480" w:lineRule="auto"/>
        <w:ind w:firstLine="720"/>
        <w:rPr>
          <w:rFonts w:ascii="Times New Roman" w:eastAsia="Times New Roman" w:hAnsi="Times New Roman" w:cs="Times New Roman"/>
          <w:sz w:val="24"/>
          <w:szCs w:val="24"/>
        </w:rPr>
      </w:pPr>
      <w:r w:rsidRPr="00DA2BA8">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8480" behindDoc="0" locked="0" layoutInCell="1" allowOverlap="1" wp14:anchorId="2CB9B3D9" wp14:editId="25B208B2">
                <wp:simplePos x="0" y="0"/>
                <wp:positionH relativeFrom="margin">
                  <wp:posOffset>4914900</wp:posOffset>
                </wp:positionH>
                <wp:positionV relativeFrom="paragraph">
                  <wp:posOffset>4511040</wp:posOffset>
                </wp:positionV>
                <wp:extent cx="1409700" cy="617220"/>
                <wp:effectExtent l="0" t="0" r="19050" b="11430"/>
                <wp:wrapSquare wrapText="bothSides"/>
                <wp:docPr id="1329667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617220"/>
                        </a:xfrm>
                        <a:prstGeom prst="rect">
                          <a:avLst/>
                        </a:prstGeom>
                        <a:solidFill>
                          <a:srgbClr val="FFFFFF"/>
                        </a:solidFill>
                        <a:ln w="9525">
                          <a:solidFill>
                            <a:srgbClr val="000000"/>
                          </a:solidFill>
                          <a:miter lim="800000"/>
                          <a:headEnd/>
                          <a:tailEnd/>
                        </a:ln>
                      </wps:spPr>
                      <wps:txbx>
                        <w:txbxContent>
                          <w:p w14:paraId="438DE84F" w14:textId="337B4549" w:rsidR="00DA2BA8" w:rsidRPr="00F017F6" w:rsidRDefault="00DA2BA8" w:rsidP="00DA2BA8">
                            <w:pPr>
                              <w:rPr>
                                <w:ins w:id="111" w:author="Kurt Craig" w:date="2024-03-20T12:02:00Z"/>
                                <w:rFonts w:ascii="Times New Roman" w:hAnsi="Times New Roman" w:cs="Times New Roman"/>
                                <w:i/>
                                <w:iCs/>
                                <w:rPrChange w:id="112" w:author="Kurt Craig" w:date="2024-03-20T12:05:00Z">
                                  <w:rPr>
                                    <w:ins w:id="113" w:author="Kurt Craig" w:date="2024-03-20T12:02:00Z"/>
                                    <w:i/>
                                    <w:iCs/>
                                  </w:rPr>
                                </w:rPrChange>
                              </w:rPr>
                            </w:pPr>
                            <w:r w:rsidRPr="00F017F6">
                              <w:rPr>
                                <w:rFonts w:ascii="Times New Roman" w:hAnsi="Times New Roman" w:cs="Times New Roman"/>
                                <w:i/>
                                <w:iCs/>
                                <w:rPrChange w:id="114" w:author="Kurt Craig" w:date="2024-03-20T12:05:00Z">
                                  <w:rPr>
                                    <w:i/>
                                    <w:iCs/>
                                  </w:rPr>
                                </w:rPrChange>
                              </w:rPr>
                              <w:t xml:space="preserve">Figure </w:t>
                            </w:r>
                            <w:r w:rsidRPr="00F017F6">
                              <w:rPr>
                                <w:rFonts w:ascii="Times New Roman" w:hAnsi="Times New Roman" w:cs="Times New Roman"/>
                                <w:i/>
                                <w:iCs/>
                                <w:rPrChange w:id="115" w:author="Kurt Craig" w:date="2024-03-20T12:05:00Z">
                                  <w:rPr>
                                    <w:i/>
                                    <w:iCs/>
                                  </w:rPr>
                                </w:rPrChange>
                              </w:rPr>
                              <w:t>B</w:t>
                            </w:r>
                            <w:r w:rsidRPr="00F017F6">
                              <w:rPr>
                                <w:rFonts w:ascii="Times New Roman" w:hAnsi="Times New Roman" w:cs="Times New Roman"/>
                                <w:i/>
                                <w:iCs/>
                                <w:rPrChange w:id="116" w:author="Kurt Craig" w:date="2024-03-20T12:05:00Z">
                                  <w:rPr>
                                    <w:i/>
                                    <w:iCs/>
                                  </w:rPr>
                                </w:rPrChange>
                              </w:rPr>
                              <w:t xml:space="preserve">: </w:t>
                            </w:r>
                            <w:r w:rsidRPr="00F017F6">
                              <w:rPr>
                                <w:rFonts w:ascii="Times New Roman" w:hAnsi="Times New Roman" w:cs="Times New Roman"/>
                                <w:i/>
                                <w:iCs/>
                                <w:rPrChange w:id="117" w:author="Kurt Craig" w:date="2024-03-20T12:05:00Z">
                                  <w:rPr>
                                    <w:i/>
                                    <w:iCs/>
                                  </w:rPr>
                                </w:rPrChange>
                              </w:rPr>
                              <w:t>Input</w:t>
                            </w:r>
                            <w:r w:rsidRPr="00F017F6">
                              <w:rPr>
                                <w:rFonts w:ascii="Times New Roman" w:hAnsi="Times New Roman" w:cs="Times New Roman"/>
                                <w:i/>
                                <w:iCs/>
                                <w:rPrChange w:id="118" w:author="Kurt Craig" w:date="2024-03-20T12:05:00Z">
                                  <w:rPr>
                                    <w:i/>
                                    <w:iCs/>
                                  </w:rPr>
                                </w:rPrChange>
                              </w:rPr>
                              <w:t xml:space="preserve"> Gate</w:t>
                            </w:r>
                          </w:p>
                          <w:p w14:paraId="52D8A0A4" w14:textId="7EC29F89" w:rsidR="00070837" w:rsidRPr="00F017F6" w:rsidRDefault="00070837" w:rsidP="00F017F6">
                            <w:pPr>
                              <w:rPr>
                                <w:ins w:id="119" w:author="Kurt Craig" w:date="2024-03-20T12:02:00Z"/>
                                <w:rFonts w:ascii="Times New Roman" w:eastAsia="Times New Roman" w:hAnsi="Times New Roman" w:cs="Times New Roman"/>
                                <w:sz w:val="24"/>
                                <w:szCs w:val="24"/>
                                <w:lang w:eastAsia="en-US"/>
                              </w:rPr>
                              <w:pPrChange w:id="120" w:author="Kurt Craig" w:date="2024-03-20T12:05:00Z">
                                <w:pPr>
                                  <w:spacing w:after="0" w:line="240" w:lineRule="auto"/>
                                </w:pPr>
                              </w:pPrChange>
                            </w:pPr>
                            <w:ins w:id="121" w:author="Kurt Craig" w:date="2024-03-20T12:02:00Z">
                              <w:r w:rsidRPr="00F017F6">
                                <w:rPr>
                                  <w:rFonts w:ascii="Times New Roman" w:hAnsi="Times New Roman" w:cs="Times New Roman"/>
                                  <w:rPrChange w:id="122" w:author="Kurt Craig" w:date="2024-03-20T12:05:00Z">
                                    <w:rPr>
                                      <w:rFonts w:ascii="Times New Roman" w:eastAsia="Times New Roman" w:hAnsi="Times New Roman" w:cs="Times New Roman"/>
                                      <w:sz w:val="24"/>
                                      <w:szCs w:val="24"/>
                                      <w:lang w:eastAsia="en-US"/>
                                    </w:rPr>
                                  </w:rPrChange>
                                </w:rPr>
                                <w:t>(Dolphin, 2022)</w:t>
                              </w:r>
                            </w:ins>
                            <w:ins w:id="123" w:author="Kurt Craig" w:date="2024-03-20T12:05:00Z">
                              <w:r w:rsidR="00F017F6" w:rsidRPr="00F017F6">
                                <w:rPr>
                                  <w:rFonts w:ascii="Times New Roman" w:hAnsi="Times New Roman" w:cs="Times New Roman"/>
                                  <w:rPrChange w:id="124" w:author="Kurt Craig" w:date="2024-03-20T12:05:00Z">
                                    <w:rPr>
                                      <w:rFonts w:ascii="Times New Roman" w:hAnsi="Times New Roman" w:cs="Times New Roman"/>
                                      <w:i/>
                                      <w:iCs/>
                                    </w:rPr>
                                  </w:rPrChange>
                                </w:rPr>
                                <w:t xml:space="preserve"> [</w:t>
                              </w:r>
                            </w:ins>
                            <w:ins w:id="125" w:author="Kurt Craig" w:date="2024-03-20T12:04:00Z">
                              <w:r w:rsidR="00F017F6" w:rsidRPr="00F017F6">
                                <w:rPr>
                                  <w:rFonts w:ascii="Times New Roman" w:eastAsia="Times New Roman" w:hAnsi="Times New Roman" w:cs="Times New Roman"/>
                                  <w:sz w:val="24"/>
                                  <w:szCs w:val="24"/>
                                  <w:lang w:eastAsia="en-US"/>
                                </w:rPr>
                                <w:t>10]</w:t>
                              </w:r>
                            </w:ins>
                          </w:p>
                          <w:p w14:paraId="1E1A9DDF" w14:textId="77777777" w:rsidR="00070837" w:rsidRPr="00DA2BA8" w:rsidRDefault="00070837" w:rsidP="00DA2BA8">
                            <w:pP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9B3D9" id="_x0000_s1027" type="#_x0000_t202" style="position:absolute;left:0;text-align:left;margin-left:387pt;margin-top:355.2pt;width:111pt;height:48.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">
                <v:textbox>
                  <w:txbxContent>
                    <w:p w14:paraId="438DE84F" w14:textId="337B4549" w:rsidR="00DA2BA8" w:rsidRPr="00F017F6" w:rsidRDefault="00DA2BA8" w:rsidP="00DA2BA8">
                      <w:pPr>
                        <w:rPr>
                          <w:ins w:id="126" w:author="Kurt Craig" w:date="2024-03-20T12:02:00Z"/>
                          <w:rFonts w:ascii="Times New Roman" w:hAnsi="Times New Roman" w:cs="Times New Roman"/>
                          <w:i/>
                          <w:iCs/>
                          <w:rPrChange w:id="127" w:author="Kurt Craig" w:date="2024-03-20T12:05:00Z">
                            <w:rPr>
                              <w:ins w:id="128" w:author="Kurt Craig" w:date="2024-03-20T12:02:00Z"/>
                              <w:i/>
                              <w:iCs/>
                            </w:rPr>
                          </w:rPrChange>
                        </w:rPr>
                      </w:pPr>
                      <w:r w:rsidRPr="00F017F6">
                        <w:rPr>
                          <w:rFonts w:ascii="Times New Roman" w:hAnsi="Times New Roman" w:cs="Times New Roman"/>
                          <w:i/>
                          <w:iCs/>
                          <w:rPrChange w:id="129" w:author="Kurt Craig" w:date="2024-03-20T12:05:00Z">
                            <w:rPr>
                              <w:i/>
                              <w:iCs/>
                            </w:rPr>
                          </w:rPrChange>
                        </w:rPr>
                        <w:t xml:space="preserve">Figure </w:t>
                      </w:r>
                      <w:r w:rsidRPr="00F017F6">
                        <w:rPr>
                          <w:rFonts w:ascii="Times New Roman" w:hAnsi="Times New Roman" w:cs="Times New Roman"/>
                          <w:i/>
                          <w:iCs/>
                          <w:rPrChange w:id="130" w:author="Kurt Craig" w:date="2024-03-20T12:05:00Z">
                            <w:rPr>
                              <w:i/>
                              <w:iCs/>
                            </w:rPr>
                          </w:rPrChange>
                        </w:rPr>
                        <w:t>B</w:t>
                      </w:r>
                      <w:r w:rsidRPr="00F017F6">
                        <w:rPr>
                          <w:rFonts w:ascii="Times New Roman" w:hAnsi="Times New Roman" w:cs="Times New Roman"/>
                          <w:i/>
                          <w:iCs/>
                          <w:rPrChange w:id="131" w:author="Kurt Craig" w:date="2024-03-20T12:05:00Z">
                            <w:rPr>
                              <w:i/>
                              <w:iCs/>
                            </w:rPr>
                          </w:rPrChange>
                        </w:rPr>
                        <w:t xml:space="preserve">: </w:t>
                      </w:r>
                      <w:r w:rsidRPr="00F017F6">
                        <w:rPr>
                          <w:rFonts w:ascii="Times New Roman" w:hAnsi="Times New Roman" w:cs="Times New Roman"/>
                          <w:i/>
                          <w:iCs/>
                          <w:rPrChange w:id="132" w:author="Kurt Craig" w:date="2024-03-20T12:05:00Z">
                            <w:rPr>
                              <w:i/>
                              <w:iCs/>
                            </w:rPr>
                          </w:rPrChange>
                        </w:rPr>
                        <w:t>Input</w:t>
                      </w:r>
                      <w:r w:rsidRPr="00F017F6">
                        <w:rPr>
                          <w:rFonts w:ascii="Times New Roman" w:hAnsi="Times New Roman" w:cs="Times New Roman"/>
                          <w:i/>
                          <w:iCs/>
                          <w:rPrChange w:id="133" w:author="Kurt Craig" w:date="2024-03-20T12:05:00Z">
                            <w:rPr>
                              <w:i/>
                              <w:iCs/>
                            </w:rPr>
                          </w:rPrChange>
                        </w:rPr>
                        <w:t xml:space="preserve"> Gate</w:t>
                      </w:r>
                    </w:p>
                    <w:p w14:paraId="52D8A0A4" w14:textId="7EC29F89" w:rsidR="00070837" w:rsidRPr="00F017F6" w:rsidRDefault="00070837" w:rsidP="00F017F6">
                      <w:pPr>
                        <w:rPr>
                          <w:ins w:id="134" w:author="Kurt Craig" w:date="2024-03-20T12:02:00Z"/>
                          <w:rFonts w:ascii="Times New Roman" w:eastAsia="Times New Roman" w:hAnsi="Times New Roman" w:cs="Times New Roman"/>
                          <w:sz w:val="24"/>
                          <w:szCs w:val="24"/>
                          <w:lang w:eastAsia="en-US"/>
                        </w:rPr>
                        <w:pPrChange w:id="135" w:author="Kurt Craig" w:date="2024-03-20T12:05:00Z">
                          <w:pPr>
                            <w:spacing w:after="0" w:line="240" w:lineRule="auto"/>
                          </w:pPr>
                        </w:pPrChange>
                      </w:pPr>
                      <w:ins w:id="136" w:author="Kurt Craig" w:date="2024-03-20T12:02:00Z">
                        <w:r w:rsidRPr="00F017F6">
                          <w:rPr>
                            <w:rFonts w:ascii="Times New Roman" w:hAnsi="Times New Roman" w:cs="Times New Roman"/>
                            <w:rPrChange w:id="137" w:author="Kurt Craig" w:date="2024-03-20T12:05:00Z">
                              <w:rPr>
                                <w:rFonts w:ascii="Times New Roman" w:eastAsia="Times New Roman" w:hAnsi="Times New Roman" w:cs="Times New Roman"/>
                                <w:sz w:val="24"/>
                                <w:szCs w:val="24"/>
                                <w:lang w:eastAsia="en-US"/>
                              </w:rPr>
                            </w:rPrChange>
                          </w:rPr>
                          <w:t>(Dolphin, 2022)</w:t>
                        </w:r>
                      </w:ins>
                      <w:ins w:id="138" w:author="Kurt Craig" w:date="2024-03-20T12:05:00Z">
                        <w:r w:rsidR="00F017F6" w:rsidRPr="00F017F6">
                          <w:rPr>
                            <w:rFonts w:ascii="Times New Roman" w:hAnsi="Times New Roman" w:cs="Times New Roman"/>
                            <w:rPrChange w:id="139" w:author="Kurt Craig" w:date="2024-03-20T12:05:00Z">
                              <w:rPr>
                                <w:rFonts w:ascii="Times New Roman" w:hAnsi="Times New Roman" w:cs="Times New Roman"/>
                                <w:i/>
                                <w:iCs/>
                              </w:rPr>
                            </w:rPrChange>
                          </w:rPr>
                          <w:t xml:space="preserve"> [</w:t>
                        </w:r>
                      </w:ins>
                      <w:ins w:id="140" w:author="Kurt Craig" w:date="2024-03-20T12:04:00Z">
                        <w:r w:rsidR="00F017F6" w:rsidRPr="00F017F6">
                          <w:rPr>
                            <w:rFonts w:ascii="Times New Roman" w:eastAsia="Times New Roman" w:hAnsi="Times New Roman" w:cs="Times New Roman"/>
                            <w:sz w:val="24"/>
                            <w:szCs w:val="24"/>
                            <w:lang w:eastAsia="en-US"/>
                          </w:rPr>
                          <w:t>10]</w:t>
                        </w:r>
                      </w:ins>
                    </w:p>
                    <w:p w14:paraId="1E1A9DDF" w14:textId="77777777" w:rsidR="00070837" w:rsidRPr="00DA2BA8" w:rsidRDefault="00070837" w:rsidP="00DA2BA8">
                      <w:pPr>
                        <w:rPr>
                          <w:i/>
                          <w:iCs/>
                        </w:rPr>
                      </w:pPr>
                    </w:p>
                  </w:txbxContent>
                </v:textbox>
                <w10:wrap type="square" anchorx="margin"/>
              </v:shape>
            </w:pict>
          </mc:Fallback>
        </mc:AlternateContent>
      </w:r>
      <w:r>
        <w:rPr>
          <w:noProof/>
        </w:rPr>
        <w:drawing>
          <wp:anchor distT="0" distB="0" distL="114300" distR="114300" simplePos="0" relativeHeight="251657215" behindDoc="0" locked="0" layoutInCell="1" allowOverlap="1" wp14:anchorId="5CC6239D" wp14:editId="3E7ED1D3">
            <wp:simplePos x="0" y="0"/>
            <wp:positionH relativeFrom="margin">
              <wp:align>right</wp:align>
            </wp:positionH>
            <wp:positionV relativeFrom="margin">
              <wp:posOffset>2506980</wp:posOffset>
            </wp:positionV>
            <wp:extent cx="5943600" cy="2927350"/>
            <wp:effectExtent l="0" t="0" r="0" b="6350"/>
            <wp:wrapSquare wrapText="bothSides"/>
            <wp:docPr id="1778051714" name="Picture 1" descr="A diagram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51714" name="Picture 1" descr="A diagram of a number of word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anchor>
        </w:drawing>
      </w:r>
      <w:ins w:id="141" w:author="Kurt Craig" w:date="2024-03-20T10:30:00Z">
        <w:r w:rsidR="00B02F7C">
          <w:rPr>
            <w:rFonts w:ascii="Times New Roman" w:eastAsia="Times New Roman" w:hAnsi="Times New Roman" w:cs="Times New Roman"/>
            <w:sz w:val="24"/>
            <w:szCs w:val="24"/>
          </w:rPr>
          <w:t xml:space="preserve">As the time-step value is passed to the hidden state, the first gate called the ‘forget gate’ evaluates the information and updates </w:t>
        </w:r>
      </w:ins>
      <w:ins w:id="142" w:author="Kurt Craig" w:date="2024-03-20T10:31:00Z">
        <w:r w:rsidR="00B02F7C">
          <w:rPr>
            <w:rFonts w:ascii="Times New Roman" w:eastAsia="Times New Roman" w:hAnsi="Times New Roman" w:cs="Times New Roman"/>
            <w:sz w:val="24"/>
            <w:szCs w:val="24"/>
          </w:rPr>
          <w:t>values in the cell state to remember or forget the past information</w:t>
        </w:r>
      </w:ins>
      <w:ins w:id="143" w:author="Kurt Craig" w:date="2024-03-20T10:40:00Z">
        <w:r w:rsidR="00750E17">
          <w:rPr>
            <w:rFonts w:ascii="Times New Roman" w:eastAsia="Times New Roman" w:hAnsi="Times New Roman" w:cs="Times New Roman"/>
            <w:sz w:val="24"/>
            <w:szCs w:val="24"/>
          </w:rPr>
          <w:t xml:space="preserve"> by point-wise multiplication</w:t>
        </w:r>
      </w:ins>
      <w:ins w:id="144" w:author="Kurt Craig" w:date="2024-03-20T10:31:00Z">
        <w:r w:rsidR="00B02F7C">
          <w:rPr>
            <w:rFonts w:ascii="Times New Roman" w:eastAsia="Times New Roman" w:hAnsi="Times New Roman" w:cs="Times New Roman"/>
            <w:sz w:val="24"/>
            <w:szCs w:val="24"/>
          </w:rPr>
          <w:t>.</w:t>
        </w:r>
      </w:ins>
      <w:ins w:id="145" w:author="Kurt Craig" w:date="2024-03-20T10:33:00Z">
        <w:r w:rsidR="00B02F7C">
          <w:rPr>
            <w:rFonts w:ascii="Times New Roman" w:eastAsia="Times New Roman" w:hAnsi="Times New Roman" w:cs="Times New Roman"/>
            <w:sz w:val="24"/>
            <w:szCs w:val="24"/>
          </w:rPr>
          <w:t xml:space="preserve"> This is effectively viewing the current information in the hidde</w:t>
        </w:r>
      </w:ins>
      <w:ins w:id="146" w:author="Kurt Craig" w:date="2024-03-20T10:34:00Z">
        <w:r w:rsidR="00B02F7C">
          <w:rPr>
            <w:rFonts w:ascii="Times New Roman" w:eastAsia="Times New Roman" w:hAnsi="Times New Roman" w:cs="Times New Roman"/>
            <w:sz w:val="24"/>
            <w:szCs w:val="24"/>
          </w:rPr>
          <w:t>n state for current context and determining past information in the cell state to determine which of it is still relevant.</w:t>
        </w:r>
      </w:ins>
      <w:ins w:id="147" w:author="Kurt Craig" w:date="2024-03-20T10:31:00Z">
        <w:r w:rsidR="00B02F7C">
          <w:rPr>
            <w:rFonts w:ascii="Times New Roman" w:eastAsia="Times New Roman" w:hAnsi="Times New Roman" w:cs="Times New Roman"/>
            <w:sz w:val="24"/>
            <w:szCs w:val="24"/>
          </w:rPr>
          <w:t xml:space="preserve"> The f</w:t>
        </w:r>
      </w:ins>
      <w:ins w:id="148" w:author="Kurt Craig" w:date="2024-03-20T10:34:00Z">
        <w:r w:rsidR="00B02F7C">
          <w:rPr>
            <w:rFonts w:ascii="Times New Roman" w:eastAsia="Times New Roman" w:hAnsi="Times New Roman" w:cs="Times New Roman"/>
            <w:sz w:val="24"/>
            <w:szCs w:val="24"/>
          </w:rPr>
          <w:t>orge</w:t>
        </w:r>
      </w:ins>
      <w:ins w:id="149" w:author="Kurt Craig" w:date="2024-03-20T10:31:00Z">
        <w:r w:rsidR="00B02F7C">
          <w:rPr>
            <w:rFonts w:ascii="Times New Roman" w:eastAsia="Times New Roman" w:hAnsi="Times New Roman" w:cs="Times New Roman"/>
            <w:sz w:val="24"/>
            <w:szCs w:val="24"/>
          </w:rPr>
          <w:t xml:space="preserve">t gate uses a sigmoid activation function that forces </w:t>
        </w:r>
      </w:ins>
      <w:ins w:id="150" w:author="Kurt Craig" w:date="2024-03-20T10:32:00Z">
        <w:r w:rsidR="00B02F7C">
          <w:rPr>
            <w:rFonts w:ascii="Times New Roman" w:eastAsia="Times New Roman" w:hAnsi="Times New Roman" w:cs="Times New Roman"/>
            <w:sz w:val="24"/>
            <w:szCs w:val="24"/>
          </w:rPr>
          <w:t>mathematical values between 0 and 1 to accomplish this “remembering” or “forgetting”</w:t>
        </w:r>
      </w:ins>
      <w:ins w:id="151" w:author="Kurt Craig" w:date="2024-03-20T10:43:00Z">
        <w:r w:rsidR="00750E17">
          <w:rPr>
            <w:rFonts w:ascii="Times New Roman" w:eastAsia="Times New Roman" w:hAnsi="Times New Roman" w:cs="Times New Roman"/>
            <w:sz w:val="24"/>
            <w:szCs w:val="24"/>
          </w:rPr>
          <w:t xml:space="preserve"> to alter the values in the cell state.</w:t>
        </w:r>
      </w:ins>
    </w:p>
    <w:p w14:paraId="11612EA5" w14:textId="29405A1C" w:rsidR="00DA2BA8" w:rsidRDefault="00DA2BA8" w:rsidP="006B3FD3">
      <w:pPr>
        <w:spacing w:line="480" w:lineRule="auto"/>
        <w:ind w:firstLine="720"/>
        <w:rPr>
          <w:rFonts w:ascii="Times New Roman" w:eastAsia="Times New Roman" w:hAnsi="Times New Roman" w:cs="Times New Roman"/>
          <w:sz w:val="24"/>
          <w:szCs w:val="24"/>
        </w:rPr>
      </w:pPr>
    </w:p>
    <w:p w14:paraId="5799A011" w14:textId="2CEE49EC" w:rsidR="00CD7CA8" w:rsidRDefault="00B02F7C" w:rsidP="006B3FD3">
      <w:pPr>
        <w:spacing w:line="480" w:lineRule="auto"/>
        <w:ind w:firstLine="720"/>
        <w:rPr>
          <w:rFonts w:ascii="Times New Roman" w:eastAsia="Times New Roman" w:hAnsi="Times New Roman" w:cs="Times New Roman"/>
          <w:sz w:val="24"/>
          <w:szCs w:val="24"/>
        </w:rPr>
      </w:pPr>
      <w:ins w:id="152" w:author="Kurt Craig" w:date="2024-03-20T10:32:00Z">
        <w:r>
          <w:rPr>
            <w:rFonts w:ascii="Times New Roman" w:eastAsia="Times New Roman" w:hAnsi="Times New Roman" w:cs="Times New Roman"/>
            <w:sz w:val="24"/>
            <w:szCs w:val="24"/>
          </w:rPr>
          <w:t>The second gate</w:t>
        </w:r>
      </w:ins>
      <w:ins w:id="153" w:author="Kurt Craig" w:date="2024-03-20T10:33:00Z">
        <w:r>
          <w:rPr>
            <w:rFonts w:ascii="Times New Roman" w:eastAsia="Times New Roman" w:hAnsi="Times New Roman" w:cs="Times New Roman"/>
            <w:sz w:val="24"/>
            <w:szCs w:val="24"/>
          </w:rPr>
          <w:t>, called the ‘input gate’, contains two parts</w:t>
        </w:r>
      </w:ins>
      <w:ins w:id="154" w:author="Kurt Craig" w:date="2024-03-20T10:34:00Z">
        <w:r>
          <w:rPr>
            <w:rFonts w:ascii="Times New Roman" w:eastAsia="Times New Roman" w:hAnsi="Times New Roman" w:cs="Times New Roman"/>
            <w:sz w:val="24"/>
            <w:szCs w:val="24"/>
          </w:rPr>
          <w:t xml:space="preserve"> and is responsible for </w:t>
        </w:r>
      </w:ins>
      <w:ins w:id="155" w:author="Kurt Craig" w:date="2024-03-20T10:35:00Z">
        <w:r>
          <w:rPr>
            <w:rFonts w:ascii="Times New Roman" w:eastAsia="Times New Roman" w:hAnsi="Times New Roman" w:cs="Times New Roman"/>
            <w:sz w:val="24"/>
            <w:szCs w:val="24"/>
          </w:rPr>
          <w:t>adding information to the cell state</w:t>
        </w:r>
      </w:ins>
      <w:ins w:id="156" w:author="Kurt Craig" w:date="2024-03-20T10:33:00Z">
        <w:r>
          <w:rPr>
            <w:rFonts w:ascii="Times New Roman" w:eastAsia="Times New Roman" w:hAnsi="Times New Roman" w:cs="Times New Roman"/>
            <w:sz w:val="24"/>
            <w:szCs w:val="24"/>
          </w:rPr>
          <w:t xml:space="preserve">. The </w:t>
        </w:r>
      </w:ins>
      <w:ins w:id="157" w:author="Kurt Craig" w:date="2024-03-20T10:35:00Z">
        <w:r>
          <w:rPr>
            <w:rFonts w:ascii="Times New Roman" w:eastAsia="Times New Roman" w:hAnsi="Times New Roman" w:cs="Times New Roman"/>
            <w:sz w:val="24"/>
            <w:szCs w:val="24"/>
          </w:rPr>
          <w:t>input gate first evaluates which information currently held in the hidden state should be used to update the cell state with a sigmoid function</w:t>
        </w:r>
      </w:ins>
      <w:ins w:id="158" w:author="Kurt Craig" w:date="2024-03-20T10:38:00Z">
        <w:r>
          <w:rPr>
            <w:rFonts w:ascii="Times New Roman" w:eastAsia="Times New Roman" w:hAnsi="Times New Roman" w:cs="Times New Roman"/>
            <w:sz w:val="24"/>
            <w:szCs w:val="24"/>
          </w:rPr>
          <w:t xml:space="preserve"> forcing values </w:t>
        </w:r>
        <w:r w:rsidR="00750E17">
          <w:rPr>
            <w:rFonts w:ascii="Times New Roman" w:eastAsia="Times New Roman" w:hAnsi="Times New Roman" w:cs="Times New Roman"/>
            <w:sz w:val="24"/>
            <w:szCs w:val="24"/>
          </w:rPr>
          <w:t>between 0 or 1</w:t>
        </w:r>
      </w:ins>
      <w:ins w:id="159" w:author="Kurt Craig" w:date="2024-03-20T10:36:00Z">
        <w:r>
          <w:rPr>
            <w:rFonts w:ascii="Times New Roman" w:eastAsia="Times New Roman" w:hAnsi="Times New Roman" w:cs="Times New Roman"/>
            <w:sz w:val="24"/>
            <w:szCs w:val="24"/>
          </w:rPr>
          <w:t xml:space="preserve">. Secondly, it </w:t>
        </w:r>
      </w:ins>
      <w:ins w:id="160" w:author="Kurt Craig" w:date="2024-03-20T10:37:00Z">
        <w:r>
          <w:rPr>
            <w:rFonts w:ascii="Times New Roman" w:eastAsia="Times New Roman" w:hAnsi="Times New Roman" w:cs="Times New Roman"/>
            <w:sz w:val="24"/>
            <w:szCs w:val="24"/>
          </w:rPr>
          <w:t xml:space="preserve">creates a vector of candidate values based on </w:t>
        </w:r>
      </w:ins>
      <w:ins w:id="161" w:author="Kurt Craig" w:date="2024-03-20T10:38:00Z">
        <w:r>
          <w:rPr>
            <w:rFonts w:ascii="Times New Roman" w:eastAsia="Times New Roman" w:hAnsi="Times New Roman" w:cs="Times New Roman"/>
            <w:sz w:val="24"/>
            <w:szCs w:val="24"/>
          </w:rPr>
          <w:t xml:space="preserve">the current time-step in the hidden state. </w:t>
        </w:r>
      </w:ins>
      <w:ins w:id="162" w:author="Kurt Craig" w:date="2024-03-20T10:39:00Z">
        <w:r w:rsidR="00750E17">
          <w:rPr>
            <w:rFonts w:ascii="Times New Roman" w:eastAsia="Times New Roman" w:hAnsi="Times New Roman" w:cs="Times New Roman"/>
            <w:sz w:val="24"/>
            <w:szCs w:val="24"/>
          </w:rPr>
          <w:t xml:space="preserve">The vector of sigmoid values from the first part and the candidate values from the second are multiplied </w:t>
        </w:r>
      </w:ins>
      <w:ins w:id="163" w:author="Kurt Craig" w:date="2024-03-20T10:40:00Z">
        <w:r w:rsidR="00750E17">
          <w:rPr>
            <w:rFonts w:ascii="Times New Roman" w:eastAsia="Times New Roman" w:hAnsi="Times New Roman" w:cs="Times New Roman"/>
            <w:sz w:val="24"/>
            <w:szCs w:val="24"/>
          </w:rPr>
          <w:t>to</w:t>
        </w:r>
      </w:ins>
      <w:ins w:id="164" w:author="Kurt Craig" w:date="2024-03-20T10:45:00Z">
        <w:r w:rsidR="00750E17">
          <w:rPr>
            <w:rFonts w:ascii="Times New Roman" w:eastAsia="Times New Roman" w:hAnsi="Times New Roman" w:cs="Times New Roman"/>
            <w:sz w:val="24"/>
            <w:szCs w:val="24"/>
          </w:rPr>
          <w:t>gether to</w:t>
        </w:r>
      </w:ins>
      <w:ins w:id="165" w:author="Kurt Craig" w:date="2024-03-20T10:40:00Z">
        <w:r w:rsidR="00750E17">
          <w:rPr>
            <w:rFonts w:ascii="Times New Roman" w:eastAsia="Times New Roman" w:hAnsi="Times New Roman" w:cs="Times New Roman"/>
            <w:sz w:val="24"/>
            <w:szCs w:val="24"/>
          </w:rPr>
          <w:t xml:space="preserve"> create the new values </w:t>
        </w:r>
      </w:ins>
      <w:ins w:id="166" w:author="Kurt Craig" w:date="2024-03-20T10:45:00Z">
        <w:r w:rsidR="00750E17">
          <w:rPr>
            <w:rFonts w:ascii="Times New Roman" w:eastAsia="Times New Roman" w:hAnsi="Times New Roman" w:cs="Times New Roman"/>
            <w:sz w:val="24"/>
            <w:szCs w:val="24"/>
          </w:rPr>
          <w:t>which</w:t>
        </w:r>
      </w:ins>
      <w:ins w:id="167" w:author="Kurt Craig" w:date="2024-03-20T10:40:00Z">
        <w:r w:rsidR="00750E17">
          <w:rPr>
            <w:rFonts w:ascii="Times New Roman" w:eastAsia="Times New Roman" w:hAnsi="Times New Roman" w:cs="Times New Roman"/>
            <w:sz w:val="24"/>
            <w:szCs w:val="24"/>
          </w:rPr>
          <w:t xml:space="preserve"> </w:t>
        </w:r>
      </w:ins>
      <w:ins w:id="168" w:author="Kurt Craig" w:date="2024-03-20T10:45:00Z">
        <w:r w:rsidR="00750E17">
          <w:rPr>
            <w:rFonts w:ascii="Times New Roman" w:eastAsia="Times New Roman" w:hAnsi="Times New Roman" w:cs="Times New Roman"/>
            <w:sz w:val="24"/>
            <w:szCs w:val="24"/>
          </w:rPr>
          <w:t>are</w:t>
        </w:r>
      </w:ins>
      <w:ins w:id="169" w:author="Kurt Craig" w:date="2024-03-20T10:43:00Z">
        <w:r w:rsidR="00750E17">
          <w:rPr>
            <w:rFonts w:ascii="Times New Roman" w:eastAsia="Times New Roman" w:hAnsi="Times New Roman" w:cs="Times New Roman"/>
            <w:sz w:val="24"/>
            <w:szCs w:val="24"/>
          </w:rPr>
          <w:t xml:space="preserve"> </w:t>
        </w:r>
      </w:ins>
      <w:ins w:id="170" w:author="Kurt Craig" w:date="2024-03-20T10:45:00Z">
        <w:r w:rsidR="00750E17">
          <w:rPr>
            <w:rFonts w:ascii="Times New Roman" w:eastAsia="Times New Roman" w:hAnsi="Times New Roman" w:cs="Times New Roman"/>
            <w:sz w:val="24"/>
            <w:szCs w:val="24"/>
          </w:rPr>
          <w:t>added</w:t>
        </w:r>
      </w:ins>
      <w:ins w:id="171" w:author="Kurt Craig" w:date="2024-03-20T10:43:00Z">
        <w:r w:rsidR="00750E17">
          <w:rPr>
            <w:rFonts w:ascii="Times New Roman" w:eastAsia="Times New Roman" w:hAnsi="Times New Roman" w:cs="Times New Roman"/>
            <w:sz w:val="24"/>
            <w:szCs w:val="24"/>
          </w:rPr>
          <w:t xml:space="preserve"> to the cell state. </w:t>
        </w:r>
      </w:ins>
      <w:r w:rsidR="00CD7CA8" w:rsidRPr="00CD7CA8">
        <w:rPr>
          <w:i/>
          <w:iCs/>
          <w:noProof/>
        </w:rPr>
        <w:drawing>
          <wp:anchor distT="0" distB="0" distL="114300" distR="114300" simplePos="0" relativeHeight="251658240" behindDoc="0" locked="0" layoutInCell="1" allowOverlap="1" wp14:anchorId="063E8354" wp14:editId="513DA3FD">
            <wp:simplePos x="0" y="0"/>
            <wp:positionH relativeFrom="margin">
              <wp:posOffset>0</wp:posOffset>
            </wp:positionH>
            <wp:positionV relativeFrom="margin">
              <wp:posOffset>15445740</wp:posOffset>
            </wp:positionV>
            <wp:extent cx="5943600" cy="2927350"/>
            <wp:effectExtent l="0" t="0" r="0" b="6350"/>
            <wp:wrapSquare wrapText="bothSides"/>
            <wp:docPr id="1829607505" name="Picture 1" descr="A diagram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07505" name="Picture 1" descr="A diagram of a number of word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anchor>
        </w:drawing>
      </w:r>
    </w:p>
    <w:p w14:paraId="1F2B2369" w14:textId="697A061F" w:rsidR="008C4D87" w:rsidRDefault="008C4D87" w:rsidP="00A1777C">
      <w:pPr>
        <w:spacing w:line="480" w:lineRule="auto"/>
        <w:ind w:firstLine="720"/>
        <w:rPr>
          <w:rFonts w:ascii="Times New Roman" w:eastAsia="Times New Roman" w:hAnsi="Times New Roman" w:cs="Times New Roman"/>
          <w:sz w:val="24"/>
          <w:szCs w:val="24"/>
        </w:rPr>
      </w:pPr>
      <w:r w:rsidRPr="00DA2BA8">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71552" behindDoc="0" locked="0" layoutInCell="1" allowOverlap="1" wp14:anchorId="2903C345" wp14:editId="6D346067">
                <wp:simplePos x="0" y="0"/>
                <wp:positionH relativeFrom="margin">
                  <wp:posOffset>4785360</wp:posOffset>
                </wp:positionH>
                <wp:positionV relativeFrom="paragraph">
                  <wp:posOffset>1965960</wp:posOffset>
                </wp:positionV>
                <wp:extent cx="1508760" cy="556260"/>
                <wp:effectExtent l="0" t="0" r="15240" b="15240"/>
                <wp:wrapSquare wrapText="bothSides"/>
                <wp:docPr id="310982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556260"/>
                        </a:xfrm>
                        <a:prstGeom prst="rect">
                          <a:avLst/>
                        </a:prstGeom>
                        <a:solidFill>
                          <a:srgbClr val="FFFFFF"/>
                        </a:solidFill>
                        <a:ln w="9525">
                          <a:solidFill>
                            <a:srgbClr val="000000"/>
                          </a:solidFill>
                          <a:miter lim="800000"/>
                          <a:headEnd/>
                          <a:tailEnd/>
                        </a:ln>
                      </wps:spPr>
                      <wps:txbx>
                        <w:txbxContent>
                          <w:p w14:paraId="7EE37C1A" w14:textId="5147D899" w:rsidR="008C4D87" w:rsidRPr="00F017F6" w:rsidRDefault="008C4D87" w:rsidP="008C4D87">
                            <w:pPr>
                              <w:rPr>
                                <w:ins w:id="172" w:author="Kurt Craig" w:date="2024-03-20T12:02:00Z"/>
                                <w:rFonts w:ascii="Times New Roman" w:hAnsi="Times New Roman" w:cs="Times New Roman"/>
                                <w:i/>
                                <w:iCs/>
                                <w:rPrChange w:id="173" w:author="Kurt Craig" w:date="2024-03-20T12:04:00Z">
                                  <w:rPr>
                                    <w:ins w:id="174" w:author="Kurt Craig" w:date="2024-03-20T12:02:00Z"/>
                                    <w:i/>
                                    <w:iCs/>
                                  </w:rPr>
                                </w:rPrChange>
                              </w:rPr>
                            </w:pPr>
                            <w:r w:rsidRPr="00F017F6">
                              <w:rPr>
                                <w:rFonts w:ascii="Times New Roman" w:hAnsi="Times New Roman" w:cs="Times New Roman"/>
                                <w:i/>
                                <w:iCs/>
                                <w:rPrChange w:id="175" w:author="Kurt Craig" w:date="2024-03-20T12:04:00Z">
                                  <w:rPr>
                                    <w:i/>
                                    <w:iCs/>
                                  </w:rPr>
                                </w:rPrChange>
                              </w:rPr>
                              <w:t xml:space="preserve">Figure </w:t>
                            </w:r>
                            <w:r w:rsidRPr="00F017F6">
                              <w:rPr>
                                <w:rFonts w:ascii="Times New Roman" w:hAnsi="Times New Roman" w:cs="Times New Roman"/>
                                <w:i/>
                                <w:iCs/>
                                <w:rPrChange w:id="176" w:author="Kurt Craig" w:date="2024-03-20T12:04:00Z">
                                  <w:rPr>
                                    <w:i/>
                                    <w:iCs/>
                                  </w:rPr>
                                </w:rPrChange>
                              </w:rPr>
                              <w:t>C</w:t>
                            </w:r>
                            <w:r w:rsidRPr="00F017F6">
                              <w:rPr>
                                <w:rFonts w:ascii="Times New Roman" w:hAnsi="Times New Roman" w:cs="Times New Roman"/>
                                <w:i/>
                                <w:iCs/>
                                <w:rPrChange w:id="177" w:author="Kurt Craig" w:date="2024-03-20T12:04:00Z">
                                  <w:rPr>
                                    <w:i/>
                                    <w:iCs/>
                                  </w:rPr>
                                </w:rPrChange>
                              </w:rPr>
                              <w:t xml:space="preserve">: </w:t>
                            </w:r>
                            <w:r w:rsidRPr="00F017F6">
                              <w:rPr>
                                <w:rFonts w:ascii="Times New Roman" w:hAnsi="Times New Roman" w:cs="Times New Roman"/>
                                <w:i/>
                                <w:iCs/>
                                <w:rPrChange w:id="178" w:author="Kurt Craig" w:date="2024-03-20T12:04:00Z">
                                  <w:rPr>
                                    <w:i/>
                                    <w:iCs/>
                                  </w:rPr>
                                </w:rPrChange>
                              </w:rPr>
                              <w:t xml:space="preserve">Output </w:t>
                            </w:r>
                            <w:r w:rsidRPr="00F017F6">
                              <w:rPr>
                                <w:rFonts w:ascii="Times New Roman" w:hAnsi="Times New Roman" w:cs="Times New Roman"/>
                                <w:i/>
                                <w:iCs/>
                                <w:rPrChange w:id="179" w:author="Kurt Craig" w:date="2024-03-20T12:04:00Z">
                                  <w:rPr>
                                    <w:i/>
                                    <w:iCs/>
                                  </w:rPr>
                                </w:rPrChange>
                              </w:rPr>
                              <w:t>Gate</w:t>
                            </w:r>
                          </w:p>
                          <w:p w14:paraId="737BBAD4" w14:textId="7B59FFD6" w:rsidR="00070837" w:rsidRPr="00F017F6" w:rsidRDefault="00070837" w:rsidP="00070837">
                            <w:pPr>
                              <w:spacing w:after="0" w:line="240" w:lineRule="auto"/>
                              <w:rPr>
                                <w:ins w:id="180" w:author="Kurt Craig" w:date="2024-03-20T12:02:00Z"/>
                                <w:rFonts w:ascii="Times New Roman" w:eastAsia="Times New Roman" w:hAnsi="Times New Roman" w:cs="Times New Roman"/>
                                <w:lang w:eastAsia="en-US"/>
                                <w:rPrChange w:id="181" w:author="Kurt Craig" w:date="2024-03-20T12:04:00Z">
                                  <w:rPr>
                                    <w:ins w:id="182" w:author="Kurt Craig" w:date="2024-03-20T12:02:00Z"/>
                                    <w:rFonts w:ascii="Times New Roman" w:eastAsia="Times New Roman" w:hAnsi="Times New Roman" w:cs="Times New Roman"/>
                                    <w:sz w:val="24"/>
                                    <w:szCs w:val="24"/>
                                    <w:lang w:eastAsia="en-US"/>
                                  </w:rPr>
                                </w:rPrChange>
                              </w:rPr>
                            </w:pPr>
                            <w:ins w:id="183" w:author="Kurt Craig" w:date="2024-03-20T12:02:00Z">
                              <w:r w:rsidRPr="00F017F6">
                                <w:rPr>
                                  <w:rFonts w:ascii="Times New Roman" w:eastAsia="Times New Roman" w:hAnsi="Times New Roman" w:cs="Times New Roman"/>
                                  <w:lang w:eastAsia="en-US"/>
                                  <w:rPrChange w:id="184" w:author="Kurt Craig" w:date="2024-03-20T12:04:00Z">
                                    <w:rPr>
                                      <w:rFonts w:ascii="Times New Roman" w:eastAsia="Times New Roman" w:hAnsi="Times New Roman" w:cs="Times New Roman"/>
                                      <w:sz w:val="24"/>
                                      <w:szCs w:val="24"/>
                                      <w:lang w:eastAsia="en-US"/>
                                    </w:rPr>
                                  </w:rPrChange>
                                </w:rPr>
                                <w:t>(Dolphin, 2022)</w:t>
                              </w:r>
                            </w:ins>
                            <w:ins w:id="185" w:author="Kurt Craig" w:date="2024-03-20T12:03:00Z">
                              <w:r w:rsidR="00F017F6" w:rsidRPr="00F017F6">
                                <w:rPr>
                                  <w:rFonts w:ascii="Times New Roman" w:eastAsia="Times New Roman" w:hAnsi="Times New Roman" w:cs="Times New Roman"/>
                                  <w:lang w:eastAsia="en-US"/>
                                  <w:rPrChange w:id="186" w:author="Kurt Craig" w:date="2024-03-20T12:04:00Z">
                                    <w:rPr>
                                      <w:rFonts w:ascii="Times New Roman" w:eastAsia="Times New Roman" w:hAnsi="Times New Roman" w:cs="Times New Roman"/>
                                      <w:sz w:val="24"/>
                                      <w:szCs w:val="24"/>
                                      <w:lang w:eastAsia="en-US"/>
                                    </w:rPr>
                                  </w:rPrChange>
                                </w:rPr>
                                <w:t xml:space="preserve"> [10]</w:t>
                              </w:r>
                            </w:ins>
                          </w:p>
                          <w:p w14:paraId="61331895" w14:textId="77777777" w:rsidR="00070837" w:rsidRPr="00F017F6" w:rsidRDefault="00070837" w:rsidP="008C4D87">
                            <w:pPr>
                              <w:rPr>
                                <w:rFonts w:ascii="Times New Roman" w:hAnsi="Times New Roman" w:cs="Times New Roman"/>
                                <w:i/>
                                <w:iCs/>
                                <w:rPrChange w:id="187" w:author="Kurt Craig" w:date="2024-03-20T12:04:00Z">
                                  <w:rPr>
                                    <w:i/>
                                    <w:iCs/>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3C345" id="_x0000_s1028" type="#_x0000_t202" style="position:absolute;left:0;text-align:left;margin-left:376.8pt;margin-top:154.8pt;width:118.8pt;height:43.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">
                <v:textbox>
                  <w:txbxContent>
                    <w:p w14:paraId="7EE37C1A" w14:textId="5147D899" w:rsidR="008C4D87" w:rsidRPr="00F017F6" w:rsidRDefault="008C4D87" w:rsidP="008C4D87">
                      <w:pPr>
                        <w:rPr>
                          <w:ins w:id="188" w:author="Kurt Craig" w:date="2024-03-20T12:02:00Z"/>
                          <w:rFonts w:ascii="Times New Roman" w:hAnsi="Times New Roman" w:cs="Times New Roman"/>
                          <w:i/>
                          <w:iCs/>
                          <w:rPrChange w:id="189" w:author="Kurt Craig" w:date="2024-03-20T12:04:00Z">
                            <w:rPr>
                              <w:ins w:id="190" w:author="Kurt Craig" w:date="2024-03-20T12:02:00Z"/>
                              <w:i/>
                              <w:iCs/>
                            </w:rPr>
                          </w:rPrChange>
                        </w:rPr>
                      </w:pPr>
                      <w:r w:rsidRPr="00F017F6">
                        <w:rPr>
                          <w:rFonts w:ascii="Times New Roman" w:hAnsi="Times New Roman" w:cs="Times New Roman"/>
                          <w:i/>
                          <w:iCs/>
                          <w:rPrChange w:id="191" w:author="Kurt Craig" w:date="2024-03-20T12:04:00Z">
                            <w:rPr>
                              <w:i/>
                              <w:iCs/>
                            </w:rPr>
                          </w:rPrChange>
                        </w:rPr>
                        <w:t xml:space="preserve">Figure </w:t>
                      </w:r>
                      <w:r w:rsidRPr="00F017F6">
                        <w:rPr>
                          <w:rFonts w:ascii="Times New Roman" w:hAnsi="Times New Roman" w:cs="Times New Roman"/>
                          <w:i/>
                          <w:iCs/>
                          <w:rPrChange w:id="192" w:author="Kurt Craig" w:date="2024-03-20T12:04:00Z">
                            <w:rPr>
                              <w:i/>
                              <w:iCs/>
                            </w:rPr>
                          </w:rPrChange>
                        </w:rPr>
                        <w:t>C</w:t>
                      </w:r>
                      <w:r w:rsidRPr="00F017F6">
                        <w:rPr>
                          <w:rFonts w:ascii="Times New Roman" w:hAnsi="Times New Roman" w:cs="Times New Roman"/>
                          <w:i/>
                          <w:iCs/>
                          <w:rPrChange w:id="193" w:author="Kurt Craig" w:date="2024-03-20T12:04:00Z">
                            <w:rPr>
                              <w:i/>
                              <w:iCs/>
                            </w:rPr>
                          </w:rPrChange>
                        </w:rPr>
                        <w:t xml:space="preserve">: </w:t>
                      </w:r>
                      <w:r w:rsidRPr="00F017F6">
                        <w:rPr>
                          <w:rFonts w:ascii="Times New Roman" w:hAnsi="Times New Roman" w:cs="Times New Roman"/>
                          <w:i/>
                          <w:iCs/>
                          <w:rPrChange w:id="194" w:author="Kurt Craig" w:date="2024-03-20T12:04:00Z">
                            <w:rPr>
                              <w:i/>
                              <w:iCs/>
                            </w:rPr>
                          </w:rPrChange>
                        </w:rPr>
                        <w:t xml:space="preserve">Output </w:t>
                      </w:r>
                      <w:r w:rsidRPr="00F017F6">
                        <w:rPr>
                          <w:rFonts w:ascii="Times New Roman" w:hAnsi="Times New Roman" w:cs="Times New Roman"/>
                          <w:i/>
                          <w:iCs/>
                          <w:rPrChange w:id="195" w:author="Kurt Craig" w:date="2024-03-20T12:04:00Z">
                            <w:rPr>
                              <w:i/>
                              <w:iCs/>
                            </w:rPr>
                          </w:rPrChange>
                        </w:rPr>
                        <w:t>Gate</w:t>
                      </w:r>
                    </w:p>
                    <w:p w14:paraId="737BBAD4" w14:textId="7B59FFD6" w:rsidR="00070837" w:rsidRPr="00F017F6" w:rsidRDefault="00070837" w:rsidP="00070837">
                      <w:pPr>
                        <w:spacing w:after="0" w:line="240" w:lineRule="auto"/>
                        <w:rPr>
                          <w:ins w:id="196" w:author="Kurt Craig" w:date="2024-03-20T12:02:00Z"/>
                          <w:rFonts w:ascii="Times New Roman" w:eastAsia="Times New Roman" w:hAnsi="Times New Roman" w:cs="Times New Roman"/>
                          <w:lang w:eastAsia="en-US"/>
                          <w:rPrChange w:id="197" w:author="Kurt Craig" w:date="2024-03-20T12:04:00Z">
                            <w:rPr>
                              <w:ins w:id="198" w:author="Kurt Craig" w:date="2024-03-20T12:02:00Z"/>
                              <w:rFonts w:ascii="Times New Roman" w:eastAsia="Times New Roman" w:hAnsi="Times New Roman" w:cs="Times New Roman"/>
                              <w:sz w:val="24"/>
                              <w:szCs w:val="24"/>
                              <w:lang w:eastAsia="en-US"/>
                            </w:rPr>
                          </w:rPrChange>
                        </w:rPr>
                      </w:pPr>
                      <w:ins w:id="199" w:author="Kurt Craig" w:date="2024-03-20T12:02:00Z">
                        <w:r w:rsidRPr="00F017F6">
                          <w:rPr>
                            <w:rFonts w:ascii="Times New Roman" w:eastAsia="Times New Roman" w:hAnsi="Times New Roman" w:cs="Times New Roman"/>
                            <w:lang w:eastAsia="en-US"/>
                            <w:rPrChange w:id="200" w:author="Kurt Craig" w:date="2024-03-20T12:04:00Z">
                              <w:rPr>
                                <w:rFonts w:ascii="Times New Roman" w:eastAsia="Times New Roman" w:hAnsi="Times New Roman" w:cs="Times New Roman"/>
                                <w:sz w:val="24"/>
                                <w:szCs w:val="24"/>
                                <w:lang w:eastAsia="en-US"/>
                              </w:rPr>
                            </w:rPrChange>
                          </w:rPr>
                          <w:t>(Dolphin, 2022)</w:t>
                        </w:r>
                      </w:ins>
                      <w:ins w:id="201" w:author="Kurt Craig" w:date="2024-03-20T12:03:00Z">
                        <w:r w:rsidR="00F017F6" w:rsidRPr="00F017F6">
                          <w:rPr>
                            <w:rFonts w:ascii="Times New Roman" w:eastAsia="Times New Roman" w:hAnsi="Times New Roman" w:cs="Times New Roman"/>
                            <w:lang w:eastAsia="en-US"/>
                            <w:rPrChange w:id="202" w:author="Kurt Craig" w:date="2024-03-20T12:04:00Z">
                              <w:rPr>
                                <w:rFonts w:ascii="Times New Roman" w:eastAsia="Times New Roman" w:hAnsi="Times New Roman" w:cs="Times New Roman"/>
                                <w:sz w:val="24"/>
                                <w:szCs w:val="24"/>
                                <w:lang w:eastAsia="en-US"/>
                              </w:rPr>
                            </w:rPrChange>
                          </w:rPr>
                          <w:t xml:space="preserve"> [10]</w:t>
                        </w:r>
                      </w:ins>
                    </w:p>
                    <w:p w14:paraId="61331895" w14:textId="77777777" w:rsidR="00070837" w:rsidRPr="00F017F6" w:rsidRDefault="00070837" w:rsidP="008C4D87">
                      <w:pPr>
                        <w:rPr>
                          <w:rFonts w:ascii="Times New Roman" w:hAnsi="Times New Roman" w:cs="Times New Roman"/>
                          <w:i/>
                          <w:iCs/>
                          <w:rPrChange w:id="203" w:author="Kurt Craig" w:date="2024-03-20T12:04:00Z">
                            <w:rPr>
                              <w:i/>
                              <w:iCs/>
                            </w:rPr>
                          </w:rPrChange>
                        </w:rPr>
                      </w:pPr>
                    </w:p>
                  </w:txbxContent>
                </v:textbox>
                <w10:wrap type="square" anchorx="margin"/>
              </v:shape>
            </w:pict>
          </mc:Fallback>
        </mc:AlternateContent>
      </w:r>
    </w:p>
    <w:p w14:paraId="1E1C57E0" w14:textId="52AD6CDE" w:rsidR="00A1777C" w:rsidRDefault="00DA2BA8" w:rsidP="00070837">
      <w:pPr>
        <w:spacing w:line="480" w:lineRule="auto"/>
        <w:rPr>
          <w:ins w:id="204" w:author="Kurt Craig" w:date="2024-03-19T18:08:00Z"/>
          <w:rFonts w:ascii="Times New Roman" w:eastAsia="Times New Roman" w:hAnsi="Times New Roman" w:cs="Times New Roman"/>
          <w:sz w:val="24"/>
          <w:szCs w:val="24"/>
          <w:lang w:eastAsia="en-US"/>
        </w:rPr>
        <w:pPrChange w:id="205" w:author="Kurt Craig" w:date="2024-03-20T12:01:00Z">
          <w:pPr>
            <w:spacing w:line="480" w:lineRule="auto"/>
            <w:ind w:firstLine="720"/>
          </w:pPr>
        </w:pPrChange>
      </w:pPr>
      <w:r>
        <w:rPr>
          <w:noProof/>
        </w:rPr>
        <w:drawing>
          <wp:anchor distT="0" distB="0" distL="114300" distR="114300" simplePos="0" relativeHeight="251669504" behindDoc="0" locked="0" layoutInCell="1" allowOverlap="1" wp14:anchorId="3185E926" wp14:editId="12574759">
            <wp:simplePos x="0" y="0"/>
            <wp:positionH relativeFrom="margin">
              <wp:align>center</wp:align>
            </wp:positionH>
            <wp:positionV relativeFrom="margin">
              <wp:align>top</wp:align>
            </wp:positionV>
            <wp:extent cx="5790565" cy="2884805"/>
            <wp:effectExtent l="0" t="0" r="635" b="0"/>
            <wp:wrapSquare wrapText="bothSides"/>
            <wp:docPr id="1837155482" name="Picture 1" descr="A diagram of a diagram of a number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55482" name="Picture 1" descr="A diagram of a diagram of a number of word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90565" cy="2884805"/>
                    </a:xfrm>
                    <a:prstGeom prst="rect">
                      <a:avLst/>
                    </a:prstGeom>
                  </pic:spPr>
                </pic:pic>
              </a:graphicData>
            </a:graphic>
            <wp14:sizeRelH relativeFrom="margin">
              <wp14:pctWidth>0</wp14:pctWidth>
            </wp14:sizeRelH>
            <wp14:sizeRelV relativeFrom="margin">
              <wp14:pctHeight>0</wp14:pctHeight>
            </wp14:sizeRelV>
          </wp:anchor>
        </w:drawing>
      </w:r>
      <w:r w:rsidR="00CD7CA8">
        <w:rPr>
          <w:noProof/>
        </w:rPr>
        <w:drawing>
          <wp:anchor distT="0" distB="0" distL="114300" distR="114300" simplePos="0" relativeHeight="251660288" behindDoc="0" locked="0" layoutInCell="1" allowOverlap="1" wp14:anchorId="3CFF6749" wp14:editId="75D743B6">
            <wp:simplePos x="0" y="0"/>
            <wp:positionH relativeFrom="margin">
              <wp:posOffset>-99060</wp:posOffset>
            </wp:positionH>
            <wp:positionV relativeFrom="margin">
              <wp:posOffset>21038820</wp:posOffset>
            </wp:positionV>
            <wp:extent cx="6140450" cy="3058795"/>
            <wp:effectExtent l="0" t="0" r="0" b="8255"/>
            <wp:wrapSquare wrapText="bothSides"/>
            <wp:docPr id="610469359" name="Picture 1" descr="A diagram of a diagram of a number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69359" name="Picture 1" descr="A diagram of a diagram of a number of word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140450" cy="3058795"/>
                    </a:xfrm>
                    <a:prstGeom prst="rect">
                      <a:avLst/>
                    </a:prstGeom>
                  </pic:spPr>
                </pic:pic>
              </a:graphicData>
            </a:graphic>
            <wp14:sizeRelH relativeFrom="margin">
              <wp14:pctWidth>0</wp14:pctWidth>
            </wp14:sizeRelH>
            <wp14:sizeRelV relativeFrom="margin">
              <wp14:pctHeight>0</wp14:pctHeight>
            </wp14:sizeRelV>
          </wp:anchor>
        </w:drawing>
      </w:r>
      <w:ins w:id="206" w:author="Kurt Craig" w:date="2024-03-20T10:44:00Z">
        <w:r w:rsidR="00750E17">
          <w:rPr>
            <w:rFonts w:ascii="Times New Roman" w:eastAsia="Times New Roman" w:hAnsi="Times New Roman" w:cs="Times New Roman"/>
            <w:sz w:val="24"/>
            <w:szCs w:val="24"/>
          </w:rPr>
          <w:t xml:space="preserve">The third </w:t>
        </w:r>
      </w:ins>
      <w:ins w:id="207" w:author="Kurt Craig" w:date="2024-03-20T10:52:00Z">
        <w:r w:rsidR="006301E2">
          <w:rPr>
            <w:rFonts w:ascii="Times New Roman" w:eastAsia="Times New Roman" w:hAnsi="Times New Roman" w:cs="Times New Roman"/>
            <w:sz w:val="24"/>
            <w:szCs w:val="24"/>
          </w:rPr>
          <w:t xml:space="preserve">gate, called the ‘output gate’, controls </w:t>
        </w:r>
      </w:ins>
      <w:ins w:id="208" w:author="Kurt Craig" w:date="2024-03-20T10:53:00Z">
        <w:r w:rsidR="006301E2">
          <w:rPr>
            <w:rFonts w:ascii="Times New Roman" w:eastAsia="Times New Roman" w:hAnsi="Times New Roman" w:cs="Times New Roman"/>
            <w:sz w:val="24"/>
            <w:szCs w:val="24"/>
          </w:rPr>
          <w:t>what the hidden state will look like for the next iteration of the model</w:t>
        </w:r>
      </w:ins>
      <w:ins w:id="209" w:author="Kurt Craig" w:date="2024-03-20T10:54:00Z">
        <w:r w:rsidR="006301E2">
          <w:rPr>
            <w:rFonts w:ascii="Times New Roman" w:eastAsia="Times New Roman" w:hAnsi="Times New Roman" w:cs="Times New Roman"/>
            <w:sz w:val="24"/>
            <w:szCs w:val="24"/>
          </w:rPr>
          <w:t xml:space="preserve"> by using the cell state</w:t>
        </w:r>
      </w:ins>
      <w:ins w:id="210" w:author="Kurt Craig" w:date="2024-03-20T10:53:00Z">
        <w:r w:rsidR="006301E2">
          <w:rPr>
            <w:rFonts w:ascii="Times New Roman" w:eastAsia="Times New Roman" w:hAnsi="Times New Roman" w:cs="Times New Roman"/>
            <w:sz w:val="24"/>
            <w:szCs w:val="24"/>
          </w:rPr>
          <w:t xml:space="preserve">. This would be akin to </w:t>
        </w:r>
      </w:ins>
      <w:ins w:id="211" w:author="Kurt Craig" w:date="2024-03-20T10:54:00Z">
        <w:r w:rsidR="006301E2">
          <w:rPr>
            <w:rFonts w:ascii="Times New Roman" w:eastAsia="Times New Roman" w:hAnsi="Times New Roman" w:cs="Times New Roman"/>
            <w:sz w:val="24"/>
            <w:szCs w:val="24"/>
          </w:rPr>
          <w:t xml:space="preserve">dealing with a current situation using one’s long-term memory. </w:t>
        </w:r>
      </w:ins>
      <w:ins w:id="212" w:author="Kurt Craig" w:date="2024-03-20T10:56:00Z">
        <w:r w:rsidR="006301E2">
          <w:rPr>
            <w:rFonts w:ascii="Times New Roman" w:eastAsia="Times New Roman" w:hAnsi="Times New Roman" w:cs="Times New Roman"/>
            <w:sz w:val="24"/>
            <w:szCs w:val="24"/>
          </w:rPr>
          <w:t>First, t</w:t>
        </w:r>
      </w:ins>
      <w:ins w:id="213" w:author="Kurt Craig" w:date="2024-03-20T10:54:00Z">
        <w:r w:rsidR="006301E2">
          <w:rPr>
            <w:rFonts w:ascii="Times New Roman" w:eastAsia="Times New Roman" w:hAnsi="Times New Roman" w:cs="Times New Roman"/>
            <w:sz w:val="24"/>
            <w:szCs w:val="24"/>
          </w:rPr>
          <w:t>he output gate</w:t>
        </w:r>
      </w:ins>
      <w:ins w:id="214" w:author="Kurt Craig" w:date="2024-03-20T10:55:00Z">
        <w:r w:rsidR="006301E2">
          <w:rPr>
            <w:rFonts w:ascii="Times New Roman" w:eastAsia="Times New Roman" w:hAnsi="Times New Roman" w:cs="Times New Roman"/>
            <w:sz w:val="24"/>
            <w:szCs w:val="24"/>
          </w:rPr>
          <w:t xml:space="preserve"> applies a tanh function, which forces values between -1 and 1, to the cell state</w:t>
        </w:r>
      </w:ins>
      <w:ins w:id="215" w:author="Kurt Craig" w:date="2024-03-20T10:56:00Z">
        <w:r w:rsidR="006301E2">
          <w:rPr>
            <w:rFonts w:ascii="Times New Roman" w:eastAsia="Times New Roman" w:hAnsi="Times New Roman" w:cs="Times New Roman"/>
            <w:sz w:val="24"/>
            <w:szCs w:val="24"/>
          </w:rPr>
          <w:t>. Secondly, the</w:t>
        </w:r>
      </w:ins>
      <w:ins w:id="216" w:author="Kurt Craig" w:date="2024-03-20T11:09:00Z">
        <w:r w:rsidR="00E54B12">
          <w:rPr>
            <w:rFonts w:ascii="Times New Roman" w:eastAsia="Times New Roman" w:hAnsi="Times New Roman" w:cs="Times New Roman"/>
            <w:sz w:val="24"/>
            <w:szCs w:val="24"/>
          </w:rPr>
          <w:t xml:space="preserve"> hidden state and current input data are con</w:t>
        </w:r>
      </w:ins>
      <w:ins w:id="217" w:author="Kurt Craig" w:date="2024-03-20T11:10:00Z">
        <w:r w:rsidR="00E54B12">
          <w:rPr>
            <w:rFonts w:ascii="Times New Roman" w:eastAsia="Times New Roman" w:hAnsi="Times New Roman" w:cs="Times New Roman"/>
            <w:sz w:val="24"/>
            <w:szCs w:val="24"/>
          </w:rPr>
          <w:t>catenated and</w:t>
        </w:r>
      </w:ins>
      <w:ins w:id="218" w:author="Kurt Craig" w:date="2024-03-20T10:57:00Z">
        <w:r w:rsidR="006301E2">
          <w:rPr>
            <w:rFonts w:ascii="Times New Roman" w:eastAsia="Times New Roman" w:hAnsi="Times New Roman" w:cs="Times New Roman"/>
            <w:sz w:val="24"/>
            <w:szCs w:val="24"/>
          </w:rPr>
          <w:t xml:space="preserve"> passed through a sigmoid activation function</w:t>
        </w:r>
      </w:ins>
      <w:ins w:id="219" w:author="Kurt Craig" w:date="2024-03-20T11:10:00Z">
        <w:r w:rsidR="00E54B12">
          <w:rPr>
            <w:rFonts w:ascii="Times New Roman" w:eastAsia="Times New Roman" w:hAnsi="Times New Roman" w:cs="Times New Roman"/>
            <w:sz w:val="24"/>
            <w:szCs w:val="24"/>
          </w:rPr>
          <w:t>.</w:t>
        </w:r>
      </w:ins>
      <w:ins w:id="220" w:author="Kurt Craig" w:date="2024-03-20T11:11:00Z">
        <w:r w:rsidR="00E54B12">
          <w:rPr>
            <w:rFonts w:ascii="Times New Roman" w:eastAsia="Times New Roman" w:hAnsi="Times New Roman" w:cs="Times New Roman"/>
            <w:sz w:val="24"/>
            <w:szCs w:val="24"/>
          </w:rPr>
          <w:t xml:space="preserve"> The tanh values of the cell state and the sigmoid values of the hidden state are then point-wise multiplied together</w:t>
        </w:r>
      </w:ins>
      <w:ins w:id="221" w:author="Kurt Craig" w:date="2024-03-20T11:12:00Z">
        <w:r w:rsidR="00E54B12">
          <w:rPr>
            <w:rFonts w:ascii="Times New Roman" w:eastAsia="Times New Roman" w:hAnsi="Times New Roman" w:cs="Times New Roman"/>
            <w:sz w:val="24"/>
            <w:szCs w:val="24"/>
          </w:rPr>
          <w:t xml:space="preserve"> and passed on as the new hidden state to iterate over the next time-step as input data and repeat the process</w:t>
        </w:r>
      </w:ins>
      <w:r w:rsidR="00070837">
        <w:rPr>
          <w:rFonts w:ascii="Times New Roman" w:eastAsia="Times New Roman" w:hAnsi="Times New Roman" w:cs="Times New Roman"/>
          <w:sz w:val="24"/>
          <w:szCs w:val="24"/>
        </w:rPr>
        <w:t xml:space="preserve"> </w:t>
      </w:r>
      <w:ins w:id="222" w:author="Kurt Craig" w:date="2024-03-20T12:00:00Z">
        <w:r w:rsidR="00070837" w:rsidRPr="00070837">
          <w:rPr>
            <w:rFonts w:ascii="Times New Roman" w:eastAsia="Times New Roman" w:hAnsi="Times New Roman" w:cs="Times New Roman"/>
            <w:sz w:val="24"/>
            <w:szCs w:val="24"/>
            <w:lang w:eastAsia="en-US"/>
          </w:rPr>
          <w:t>(Mohammadi et al., 2015)</w:t>
        </w:r>
      </w:ins>
      <w:ins w:id="223" w:author="Kurt Craig" w:date="2024-03-20T12:01:00Z">
        <w:r w:rsidR="00070837">
          <w:rPr>
            <w:rFonts w:ascii="Times New Roman" w:eastAsia="Times New Roman" w:hAnsi="Times New Roman" w:cs="Times New Roman"/>
            <w:sz w:val="24"/>
            <w:szCs w:val="24"/>
            <w:lang w:eastAsia="en-US"/>
          </w:rPr>
          <w:t>.</w:t>
        </w:r>
      </w:ins>
      <w:del w:id="224" w:author="Kurt Craig" w:date="2024-03-20T12:01:00Z">
        <w:r w:rsidR="008C4D87" w:rsidDel="00070837">
          <w:rPr>
            <w:rFonts w:ascii="Times New Roman" w:eastAsia="Times New Roman" w:hAnsi="Times New Roman" w:cs="Times New Roman"/>
            <w:sz w:val="24"/>
            <w:szCs w:val="24"/>
          </w:rPr>
          <w:delText xml:space="preserve"> </w:delText>
        </w:r>
      </w:del>
    </w:p>
    <w:p w14:paraId="7FB90904" w14:textId="420CB1CE" w:rsidR="00C07293" w:rsidRDefault="008C4D87">
      <w:pPr>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A</w:t>
      </w:r>
      <w:r w:rsidR="00682EAE" w:rsidRPr="00C07293">
        <w:rPr>
          <w:rFonts w:ascii="Times New Roman" w:eastAsia="Times New Roman" w:hAnsi="Times New Roman" w:cs="Times New Roman"/>
          <w:sz w:val="24"/>
          <w:szCs w:val="24"/>
        </w:rPr>
        <w:t xml:space="preserve"> differentiator</w:t>
      </w:r>
      <w:r>
        <w:rPr>
          <w:rFonts w:ascii="Times New Roman" w:eastAsia="Times New Roman" w:hAnsi="Times New Roman" w:cs="Times New Roman"/>
          <w:sz w:val="24"/>
          <w:szCs w:val="24"/>
        </w:rPr>
        <w:t>,</w:t>
      </w:r>
      <w:r w:rsidR="00682EAE" w:rsidRPr="00C072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practical importance for companies, </w:t>
      </w:r>
      <w:r w:rsidR="00682EAE" w:rsidRPr="00C07293">
        <w:rPr>
          <w:rFonts w:ascii="Times New Roman" w:eastAsia="Times New Roman" w:hAnsi="Times New Roman" w:cs="Times New Roman"/>
          <w:sz w:val="24"/>
          <w:szCs w:val="24"/>
        </w:rPr>
        <w:t xml:space="preserve">between this research and others is the lack of a Game State Integration used by [7], [8]. </w:t>
      </w:r>
      <w:r w:rsidRPr="00C07293">
        <w:rPr>
          <w:rFonts w:ascii="Times New Roman" w:eastAsia="Times New Roman" w:hAnsi="Times New Roman" w:cs="Times New Roman"/>
          <w:sz w:val="24"/>
          <w:szCs w:val="24"/>
        </w:rPr>
        <w:t>A</w:t>
      </w:r>
      <w:r w:rsidR="00682EAE" w:rsidRPr="00C07293">
        <w:rPr>
          <w:rFonts w:ascii="Times New Roman" w:eastAsia="Times New Roman" w:hAnsi="Times New Roman" w:cs="Times New Roman"/>
          <w:sz w:val="24"/>
          <w:szCs w:val="24"/>
        </w:rPr>
        <w:t>nd [9] to collect all data available from a game for training purposes, and instead relying on the recorded minute mark values of variables in the historical database to re-create a “</w:t>
      </w:r>
      <w:proofErr w:type="gramStart"/>
      <w:r w:rsidR="00682EAE" w:rsidRPr="00C07293">
        <w:rPr>
          <w:rFonts w:ascii="Times New Roman" w:eastAsia="Times New Roman" w:hAnsi="Times New Roman" w:cs="Times New Roman"/>
          <w:sz w:val="24"/>
          <w:szCs w:val="24"/>
        </w:rPr>
        <w:t>live-game</w:t>
      </w:r>
      <w:proofErr w:type="gramEnd"/>
      <w:r w:rsidR="00682EAE" w:rsidRPr="00C07293">
        <w:rPr>
          <w:rFonts w:ascii="Times New Roman" w:eastAsia="Times New Roman" w:hAnsi="Times New Roman" w:cs="Times New Roman"/>
          <w:sz w:val="24"/>
          <w:szCs w:val="24"/>
        </w:rPr>
        <w:t xml:space="preserve">” scenario for the model to train on. Papers focusing on live-game statistics with a type of game state integration tended toward smaller sample sizes due to the work involved with data collection. The advantage of using the recorded </w:t>
      </w:r>
      <w:r w:rsidR="00682EAE" w:rsidRPr="00C07293">
        <w:rPr>
          <w:rFonts w:ascii="Times New Roman" w:eastAsia="Times New Roman" w:hAnsi="Times New Roman" w:cs="Times New Roman"/>
          <w:sz w:val="24"/>
          <w:szCs w:val="24"/>
        </w:rPr>
        <w:lastRenderedPageBreak/>
        <w:t>minute mark values of variables that this paper suggests is access to hundreds of thousands of samples that can be used as training data.</w:t>
      </w:r>
      <w:r>
        <w:rPr>
          <w:rFonts w:ascii="Times New Roman" w:eastAsia="Times New Roman" w:hAnsi="Times New Roman" w:cs="Times New Roman"/>
          <w:sz w:val="24"/>
          <w:szCs w:val="24"/>
        </w:rPr>
        <w:t xml:space="preserve"> The disadvantage is the lack of numerous other variables that a Game State Integration app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gather.</w:t>
      </w:r>
      <w:r w:rsidR="00682EAE" w:rsidRPr="00C07293">
        <w:rPr>
          <w:rFonts w:ascii="Times New Roman" w:eastAsia="Times New Roman" w:hAnsi="Times New Roman" w:cs="Times New Roman"/>
          <w:sz w:val="24"/>
          <w:szCs w:val="24"/>
        </w:rPr>
        <w:t xml:space="preserve"> The data will be collected using the </w:t>
      </w:r>
      <w:proofErr w:type="spellStart"/>
      <w:r w:rsidR="00682EAE" w:rsidRPr="00C07293">
        <w:rPr>
          <w:rFonts w:ascii="Times New Roman" w:eastAsia="Times New Roman" w:hAnsi="Times New Roman" w:cs="Times New Roman"/>
          <w:sz w:val="24"/>
          <w:szCs w:val="24"/>
        </w:rPr>
        <w:t>OpenDota</w:t>
      </w:r>
      <w:proofErr w:type="spellEnd"/>
      <w:r w:rsidR="00682EAE" w:rsidRPr="00C07293">
        <w:rPr>
          <w:rFonts w:ascii="Times New Roman" w:eastAsia="Times New Roman" w:hAnsi="Times New Roman" w:cs="Times New Roman"/>
          <w:sz w:val="24"/>
          <w:szCs w:val="24"/>
        </w:rPr>
        <w:t xml:space="preserve"> API</w:t>
      </w:r>
      <w:r w:rsidR="00C07293" w:rsidRPr="00C07293">
        <w:rPr>
          <w:rFonts w:ascii="Times New Roman" w:eastAsia="Times New Roman" w:hAnsi="Times New Roman" w:cs="Times New Roman"/>
          <w:sz w:val="24"/>
          <w:szCs w:val="24"/>
        </w:rPr>
        <w:t xml:space="preserve"> that gives access to Valve’s database storing Dota 2 game metrics. The database is updated per game and thousands of games are played every day.</w:t>
      </w:r>
      <w:r w:rsidR="00682EAE" w:rsidRPr="00C07293">
        <w:rPr>
          <w:rFonts w:ascii="Times New Roman" w:eastAsia="Times New Roman" w:hAnsi="Times New Roman" w:cs="Times New Roman"/>
          <w:sz w:val="24"/>
          <w:szCs w:val="24"/>
        </w:rPr>
        <w:t xml:space="preserve"> </w:t>
      </w:r>
    </w:p>
    <w:p w14:paraId="0E048CDB" w14:textId="77777777" w:rsidR="00C07293" w:rsidRDefault="00C07293">
      <w:pPr>
        <w:spacing w:line="480" w:lineRule="auto"/>
        <w:ind w:firstLine="720"/>
        <w:rPr>
          <w:rFonts w:ascii="Times New Roman" w:eastAsia="Times New Roman" w:hAnsi="Times New Roman" w:cs="Times New Roman"/>
        </w:rPr>
      </w:pPr>
    </w:p>
    <w:p w14:paraId="0BDEF7FB" w14:textId="77777777" w:rsidR="00C07293" w:rsidRDefault="00C07293">
      <w:pPr>
        <w:spacing w:line="480" w:lineRule="auto"/>
        <w:ind w:firstLine="720"/>
        <w:rPr>
          <w:rFonts w:ascii="Times New Roman" w:eastAsia="Times New Roman" w:hAnsi="Times New Roman" w:cs="Times New Roman"/>
        </w:rPr>
      </w:pPr>
    </w:p>
    <w:p w14:paraId="02FEE63B" w14:textId="77777777" w:rsidR="00C07293" w:rsidRDefault="00C07293">
      <w:pPr>
        <w:spacing w:line="480" w:lineRule="auto"/>
        <w:ind w:firstLine="720"/>
        <w:rPr>
          <w:rFonts w:ascii="Times New Roman" w:eastAsia="Times New Roman" w:hAnsi="Times New Roman" w:cs="Times New Roman"/>
        </w:rPr>
      </w:pPr>
    </w:p>
    <w:p w14:paraId="00D854D4" w14:textId="3984144A" w:rsidR="009A3C62" w:rsidRPr="00C07293" w:rsidRDefault="00C07293" w:rsidP="00C07293">
      <w:pPr>
        <w:pStyle w:val="Heading1"/>
      </w:pPr>
      <w:r>
        <w:t>Citations &amp; References</w:t>
      </w:r>
    </w:p>
    <w:p w14:paraId="45C9A2C1" w14:textId="77777777" w:rsidR="00FD182B" w:rsidRDefault="00AF108C" w:rsidP="00FD182B">
      <w:pPr>
        <w:pStyle w:val="NormalWeb"/>
        <w:spacing w:before="0" w:beforeAutospacing="0" w:after="160" w:line="480" w:lineRule="auto"/>
        <w:ind w:firstLine="720"/>
        <w:rPr>
          <w:rFonts w:ascii="Calibri" w:hAnsi="Calibri" w:cs="Calibri"/>
          <w:sz w:val="27"/>
          <w:szCs w:val="27"/>
        </w:rPr>
      </w:pPr>
      <w:r>
        <w:t xml:space="preserve">[1] </w:t>
      </w:r>
      <w:r w:rsidR="00C07293" w:rsidRPr="00C07293">
        <w:rPr>
          <w:i/>
          <w:iCs/>
        </w:rPr>
        <w:t>DOTA 2 TI viewers 2019 | Statista</w:t>
      </w:r>
      <w:r w:rsidR="00C07293" w:rsidRPr="00C07293">
        <w:t>. (2019). Statista; Statista. https://www.statista.com/statistics/518201/dota2-championship-viewers/</w:t>
      </w:r>
    </w:p>
    <w:p w14:paraId="21487030" w14:textId="7B31EFCE" w:rsidR="009A3C62" w:rsidRPr="00FD182B" w:rsidRDefault="00AF108C" w:rsidP="00FD182B">
      <w:pPr>
        <w:pStyle w:val="NormalWeb"/>
        <w:spacing w:before="0" w:beforeAutospacing="0" w:after="160" w:line="480" w:lineRule="auto"/>
        <w:ind w:firstLine="720"/>
        <w:rPr>
          <w:rFonts w:ascii="Calibri" w:hAnsi="Calibri" w:cs="Calibri"/>
          <w:sz w:val="27"/>
          <w:szCs w:val="27"/>
        </w:rPr>
      </w:pPr>
      <w:r w:rsidRPr="00FD182B">
        <w:t xml:space="preserve">[2] </w:t>
      </w:r>
      <w:r w:rsidR="00C07293" w:rsidRPr="00FD182B">
        <w:rPr>
          <w:i/>
          <w:iCs/>
        </w:rPr>
        <w:t>DOTA 2 TI viewers 2019 | Statista</w:t>
      </w:r>
      <w:r w:rsidR="00C07293" w:rsidRPr="00FD182B">
        <w:t>. (2019). Statista; Statista. https://www.statista.com/statistics/518201/dota2-championship-viewers/</w:t>
      </w:r>
    </w:p>
    <w:p w14:paraId="7304AC65" w14:textId="165B0790" w:rsidR="009A3C62" w:rsidRPr="00FD182B" w:rsidRDefault="00AF108C" w:rsidP="00FD182B">
      <w:pPr>
        <w:pStyle w:val="NormalWeb"/>
        <w:spacing w:before="0" w:beforeAutospacing="0" w:after="160" w:line="480" w:lineRule="auto"/>
        <w:ind w:firstLine="720"/>
      </w:pPr>
      <w:r w:rsidRPr="00FD182B">
        <w:t xml:space="preserve">[3] </w:t>
      </w:r>
      <w:r w:rsidR="00C07293" w:rsidRPr="00FD182B">
        <w:rPr>
          <w:i/>
          <w:iCs/>
        </w:rPr>
        <w:t>Top eSports tournaments by prize pool 2022</w:t>
      </w:r>
      <w:r w:rsidR="00FD182B">
        <w:t xml:space="preserve"> | </w:t>
      </w:r>
      <w:r w:rsidR="00FD182B" w:rsidRPr="00FD182B">
        <w:rPr>
          <w:i/>
          <w:iCs/>
        </w:rPr>
        <w:t>Statista.</w:t>
      </w:r>
      <w:r w:rsidR="00FD182B">
        <w:t xml:space="preserve"> </w:t>
      </w:r>
      <w:r w:rsidR="00C07293" w:rsidRPr="00FD182B">
        <w:t>(</w:t>
      </w:r>
      <w:r w:rsidR="00FD182B">
        <w:t>2022</w:t>
      </w:r>
      <w:r w:rsidR="00C07293" w:rsidRPr="00FD182B">
        <w:t>). https://www.statista.com/statistics/517940/leading-esports-tournamets-worldwide-by-prize-pool/#:~:text=The%20eSport%20tournament%20that%20has</w:t>
      </w:r>
    </w:p>
    <w:p w14:paraId="6BD90D3C" w14:textId="6AA131A7" w:rsidR="00FD182B" w:rsidRPr="00FD182B" w:rsidRDefault="00AF108C" w:rsidP="00FD182B">
      <w:pPr>
        <w:pStyle w:val="NormalWeb"/>
        <w:spacing w:before="0" w:beforeAutospacing="0" w:after="160" w:line="480" w:lineRule="auto"/>
        <w:ind w:firstLine="720"/>
        <w:rPr>
          <w:rStyle w:val="Hyperlink"/>
          <w:color w:val="000000"/>
          <w:u w:val="none"/>
        </w:rPr>
      </w:pPr>
      <w:r w:rsidRPr="00FD182B">
        <w:t>[4]</w:t>
      </w:r>
      <w:proofErr w:type="spellStart"/>
      <w:r w:rsidR="00FD182B" w:rsidRPr="00FD182B">
        <w:t>Djundik</w:t>
      </w:r>
      <w:proofErr w:type="spellEnd"/>
      <w:r w:rsidR="00FD182B" w:rsidRPr="00FD182B">
        <w:t>, P. (2013, July 9). </w:t>
      </w:r>
      <w:r w:rsidR="00FD182B" w:rsidRPr="00FD182B">
        <w:rPr>
          <w:i/>
          <w:iCs/>
        </w:rPr>
        <w:t>Dota 2 Steam Charts</w:t>
      </w:r>
      <w:r w:rsidR="00FD182B" w:rsidRPr="00FD182B">
        <w:t> [Review of </w:t>
      </w:r>
      <w:r w:rsidR="00FD182B" w:rsidRPr="00FD182B">
        <w:rPr>
          <w:i/>
          <w:iCs/>
        </w:rPr>
        <w:t>Dota 2 Steam Charts</w:t>
      </w:r>
      <w:r w:rsidR="00FD182B" w:rsidRPr="00FD182B">
        <w:t xml:space="preserve">]. Steam Charts - </w:t>
      </w:r>
      <w:proofErr w:type="spellStart"/>
      <w:r w:rsidR="00FD182B" w:rsidRPr="00FD182B">
        <w:t>SteamDB</w:t>
      </w:r>
      <w:proofErr w:type="spellEnd"/>
      <w:r w:rsidR="00FD182B" w:rsidRPr="00FD182B">
        <w:t>. https://steamdb.info/app/570/charts/#1y</w:t>
      </w:r>
    </w:p>
    <w:p w14:paraId="4B4093AE" w14:textId="6BC7A615" w:rsidR="00DA5815" w:rsidRPr="00C07293" w:rsidRDefault="00DA5815">
      <w:pPr>
        <w:spacing w:line="480" w:lineRule="auto"/>
        <w:ind w:firstLine="720"/>
        <w:rPr>
          <w:rFonts w:ascii="Times New Roman" w:eastAsia="Times New Roman" w:hAnsi="Times New Roman" w:cs="Times New Roman"/>
          <w:sz w:val="24"/>
          <w:szCs w:val="24"/>
        </w:rPr>
      </w:pPr>
      <w:r w:rsidRPr="00C07293">
        <w:rPr>
          <w:rFonts w:ascii="Times New Roman" w:eastAsia="Times New Roman" w:hAnsi="Times New Roman" w:cs="Times New Roman"/>
          <w:sz w:val="24"/>
          <w:szCs w:val="24"/>
        </w:rPr>
        <w:t>[5]Yu, L., Zhang, D., Chen, X., and Xie, X., “</w:t>
      </w:r>
      <w:r w:rsidRPr="00FD182B">
        <w:rPr>
          <w:rFonts w:ascii="Times New Roman" w:eastAsia="Times New Roman" w:hAnsi="Times New Roman" w:cs="Times New Roman"/>
          <w:i/>
          <w:iCs/>
          <w:sz w:val="24"/>
          <w:szCs w:val="24"/>
        </w:rPr>
        <w:t>MOBA-Slice: A Time Slice Based Evaluation Framework of Relative Advantage between Teams in MOBA Games</w:t>
      </w:r>
      <w:r w:rsidRPr="00C07293">
        <w:rPr>
          <w:rFonts w:ascii="Times New Roman" w:eastAsia="Times New Roman" w:hAnsi="Times New Roman" w:cs="Times New Roman"/>
          <w:sz w:val="24"/>
          <w:szCs w:val="24"/>
        </w:rPr>
        <w:t xml:space="preserve">”, </w:t>
      </w:r>
      <w:proofErr w:type="spellStart"/>
      <w:r w:rsidRPr="00C07293">
        <w:rPr>
          <w:rFonts w:ascii="Times New Roman" w:eastAsia="Times New Roman" w:hAnsi="Times New Roman" w:cs="Times New Roman"/>
          <w:sz w:val="24"/>
          <w:szCs w:val="24"/>
        </w:rPr>
        <w:t>arXiv</w:t>
      </w:r>
      <w:proofErr w:type="spellEnd"/>
      <w:r w:rsidRPr="00C07293">
        <w:rPr>
          <w:rFonts w:ascii="Times New Roman" w:eastAsia="Times New Roman" w:hAnsi="Times New Roman" w:cs="Times New Roman"/>
          <w:sz w:val="24"/>
          <w:szCs w:val="24"/>
        </w:rPr>
        <w:t xml:space="preserve"> e-prints, 2018. doi:10.48550/arXiv.1807.08360.</w:t>
      </w:r>
    </w:p>
    <w:p w14:paraId="3749F6C5" w14:textId="77777777" w:rsidR="009A3C62" w:rsidRPr="00C07293" w:rsidRDefault="00AF108C">
      <w:pPr>
        <w:spacing w:line="480" w:lineRule="auto"/>
        <w:ind w:firstLine="720"/>
        <w:rPr>
          <w:rFonts w:ascii="Times New Roman" w:eastAsia="Times New Roman" w:hAnsi="Times New Roman" w:cs="Times New Roman"/>
          <w:sz w:val="24"/>
          <w:szCs w:val="24"/>
        </w:rPr>
      </w:pPr>
      <w:r w:rsidRPr="00617A80">
        <w:rPr>
          <w:rFonts w:ascii="Times New Roman" w:hAnsi="Times New Roman" w:cs="Times New Roman"/>
          <w:sz w:val="24"/>
          <w:szCs w:val="24"/>
          <w:lang w:val="de-DE"/>
        </w:rPr>
        <w:lastRenderedPageBreak/>
        <w:t xml:space="preserve">[6] </w:t>
      </w:r>
      <w:hyperlink r:id="rId15">
        <w:r w:rsidRPr="00617A80">
          <w:rPr>
            <w:rFonts w:ascii="Times New Roman" w:hAnsi="Times New Roman" w:cs="Times New Roman"/>
            <w:sz w:val="24"/>
            <w:szCs w:val="24"/>
            <w:lang w:val="de-DE"/>
          </w:rPr>
          <w:t xml:space="preserve">Song, K., Zhang, T., &amp; Ma, C. (2015). </w:t>
        </w:r>
        <w:r w:rsidRPr="00FD182B">
          <w:rPr>
            <w:rFonts w:ascii="Times New Roman" w:hAnsi="Times New Roman" w:cs="Times New Roman"/>
            <w:i/>
            <w:iCs/>
            <w:sz w:val="24"/>
            <w:szCs w:val="24"/>
          </w:rPr>
          <w:t>Predicting the winning side of DotA2.</w:t>
        </w:r>
        <w:r w:rsidRPr="00C07293">
          <w:rPr>
            <w:rFonts w:ascii="Times New Roman" w:hAnsi="Times New Roman" w:cs="Times New Roman"/>
            <w:sz w:val="24"/>
            <w:szCs w:val="24"/>
          </w:rPr>
          <w:t xml:space="preserve"> https://cs229.stanford.edu/proj2015/249_report.pdf</w:t>
        </w:r>
      </w:hyperlink>
    </w:p>
    <w:p w14:paraId="2B8CA2CF" w14:textId="77777777" w:rsidR="009A3C62" w:rsidRPr="00C07293" w:rsidRDefault="00AF108C">
      <w:pPr>
        <w:spacing w:line="480" w:lineRule="auto"/>
        <w:ind w:firstLine="720"/>
        <w:rPr>
          <w:rFonts w:ascii="Times New Roman" w:eastAsia="Times New Roman" w:hAnsi="Times New Roman" w:cs="Times New Roman"/>
          <w:sz w:val="24"/>
          <w:szCs w:val="24"/>
        </w:rPr>
      </w:pPr>
      <w:r w:rsidRPr="00C07293">
        <w:rPr>
          <w:rFonts w:ascii="Times New Roman" w:hAnsi="Times New Roman" w:cs="Times New Roman"/>
          <w:sz w:val="24"/>
          <w:szCs w:val="24"/>
        </w:rPr>
        <w:t>[7] Akhmedov, K. and Phan, A. H., “</w:t>
      </w:r>
      <w:r w:rsidRPr="00FD182B">
        <w:rPr>
          <w:rFonts w:ascii="Times New Roman" w:hAnsi="Times New Roman" w:cs="Times New Roman"/>
          <w:i/>
          <w:iCs/>
          <w:sz w:val="24"/>
          <w:szCs w:val="24"/>
        </w:rPr>
        <w:t>Machine learning models for DOTA 2 outcomes prediction</w:t>
      </w:r>
      <w:r w:rsidRPr="00C07293">
        <w:rPr>
          <w:rFonts w:ascii="Times New Roman" w:hAnsi="Times New Roman" w:cs="Times New Roman"/>
          <w:sz w:val="24"/>
          <w:szCs w:val="24"/>
        </w:rPr>
        <w:t>”, &lt;</w:t>
      </w:r>
      <w:proofErr w:type="spellStart"/>
      <w:r w:rsidRPr="00C07293">
        <w:rPr>
          <w:rFonts w:ascii="Times New Roman" w:hAnsi="Times New Roman" w:cs="Times New Roman"/>
          <w:sz w:val="24"/>
          <w:szCs w:val="24"/>
        </w:rPr>
        <w:t>i</w:t>
      </w:r>
      <w:proofErr w:type="spellEnd"/>
      <w:r w:rsidRPr="00C07293">
        <w:rPr>
          <w:rFonts w:ascii="Times New Roman" w:hAnsi="Times New Roman" w:cs="Times New Roman"/>
          <w:sz w:val="24"/>
          <w:szCs w:val="24"/>
        </w:rPr>
        <w:t>&gt;</w:t>
      </w:r>
      <w:proofErr w:type="spellStart"/>
      <w:r w:rsidRPr="00C07293">
        <w:rPr>
          <w:rFonts w:ascii="Times New Roman" w:hAnsi="Times New Roman" w:cs="Times New Roman"/>
          <w:sz w:val="24"/>
          <w:szCs w:val="24"/>
        </w:rPr>
        <w:t>arXiv</w:t>
      </w:r>
      <w:proofErr w:type="spellEnd"/>
      <w:r w:rsidRPr="00C07293">
        <w:rPr>
          <w:rFonts w:ascii="Times New Roman" w:hAnsi="Times New Roman" w:cs="Times New Roman"/>
          <w:sz w:val="24"/>
          <w:szCs w:val="24"/>
        </w:rPr>
        <w:t xml:space="preserve"> e-prints&lt;/</w:t>
      </w:r>
      <w:proofErr w:type="spellStart"/>
      <w:r w:rsidRPr="00C07293">
        <w:rPr>
          <w:rFonts w:ascii="Times New Roman" w:hAnsi="Times New Roman" w:cs="Times New Roman"/>
          <w:sz w:val="24"/>
          <w:szCs w:val="24"/>
        </w:rPr>
        <w:t>i</w:t>
      </w:r>
      <w:proofErr w:type="spellEnd"/>
      <w:r w:rsidRPr="00C07293">
        <w:rPr>
          <w:rFonts w:ascii="Times New Roman" w:hAnsi="Times New Roman" w:cs="Times New Roman"/>
          <w:sz w:val="24"/>
          <w:szCs w:val="24"/>
        </w:rPr>
        <w:t>&gt;, 2021. doi:10.48550/arXiv.2106.01782.</w:t>
      </w:r>
    </w:p>
    <w:p w14:paraId="4D4E9E5D" w14:textId="77777777" w:rsidR="009A3C62" w:rsidRPr="00C07293" w:rsidRDefault="00AF108C">
      <w:pPr>
        <w:spacing w:line="480" w:lineRule="auto"/>
        <w:ind w:firstLine="720"/>
        <w:rPr>
          <w:rFonts w:ascii="Times New Roman" w:hAnsi="Times New Roman" w:cs="Times New Roman"/>
          <w:sz w:val="24"/>
          <w:szCs w:val="24"/>
        </w:rPr>
      </w:pPr>
      <w:r w:rsidRPr="00C07293">
        <w:rPr>
          <w:rFonts w:ascii="Times New Roman" w:hAnsi="Times New Roman" w:cs="Times New Roman"/>
          <w:sz w:val="24"/>
          <w:szCs w:val="24"/>
        </w:rPr>
        <w:t>[8] Yang, Y., Qin, T., and Lei, Y.-H., “</w:t>
      </w:r>
      <w:r w:rsidRPr="00FD182B">
        <w:rPr>
          <w:rFonts w:ascii="Times New Roman" w:hAnsi="Times New Roman" w:cs="Times New Roman"/>
          <w:i/>
          <w:iCs/>
          <w:sz w:val="24"/>
          <w:szCs w:val="24"/>
        </w:rPr>
        <w:t>Real-time eSports Match Result Prediction</w:t>
      </w:r>
      <w:r w:rsidRPr="00C07293">
        <w:rPr>
          <w:rFonts w:ascii="Times New Roman" w:hAnsi="Times New Roman" w:cs="Times New Roman"/>
          <w:sz w:val="24"/>
          <w:szCs w:val="24"/>
        </w:rPr>
        <w:t>”, &lt;</w:t>
      </w:r>
      <w:proofErr w:type="spellStart"/>
      <w:r w:rsidRPr="00C07293">
        <w:rPr>
          <w:rFonts w:ascii="Times New Roman" w:hAnsi="Times New Roman" w:cs="Times New Roman"/>
          <w:sz w:val="24"/>
          <w:szCs w:val="24"/>
        </w:rPr>
        <w:t>i</w:t>
      </w:r>
      <w:proofErr w:type="spellEnd"/>
      <w:r w:rsidRPr="00C07293">
        <w:rPr>
          <w:rFonts w:ascii="Times New Roman" w:hAnsi="Times New Roman" w:cs="Times New Roman"/>
          <w:sz w:val="24"/>
          <w:szCs w:val="24"/>
        </w:rPr>
        <w:t>&gt;</w:t>
      </w:r>
      <w:proofErr w:type="spellStart"/>
      <w:r w:rsidRPr="00C07293">
        <w:rPr>
          <w:rFonts w:ascii="Times New Roman" w:hAnsi="Times New Roman" w:cs="Times New Roman"/>
          <w:sz w:val="24"/>
          <w:szCs w:val="24"/>
        </w:rPr>
        <w:t>arXiv</w:t>
      </w:r>
      <w:proofErr w:type="spellEnd"/>
      <w:r w:rsidRPr="00C07293">
        <w:rPr>
          <w:rFonts w:ascii="Times New Roman" w:hAnsi="Times New Roman" w:cs="Times New Roman"/>
          <w:sz w:val="24"/>
          <w:szCs w:val="24"/>
        </w:rPr>
        <w:t xml:space="preserve"> e-prints&lt;/</w:t>
      </w:r>
      <w:proofErr w:type="spellStart"/>
      <w:r w:rsidRPr="00C07293">
        <w:rPr>
          <w:rFonts w:ascii="Times New Roman" w:hAnsi="Times New Roman" w:cs="Times New Roman"/>
          <w:sz w:val="24"/>
          <w:szCs w:val="24"/>
        </w:rPr>
        <w:t>i</w:t>
      </w:r>
      <w:proofErr w:type="spellEnd"/>
      <w:r w:rsidRPr="00C07293">
        <w:rPr>
          <w:rFonts w:ascii="Times New Roman" w:hAnsi="Times New Roman" w:cs="Times New Roman"/>
          <w:sz w:val="24"/>
          <w:szCs w:val="24"/>
        </w:rPr>
        <w:t>&gt;, 2016. doi:10.48550/arXiv.1701.03162.</w:t>
      </w:r>
    </w:p>
    <w:p w14:paraId="706EA995" w14:textId="77777777" w:rsidR="007F4AE8" w:rsidRDefault="007F4AE8" w:rsidP="007F4AE8">
      <w:pPr>
        <w:spacing w:line="480" w:lineRule="auto"/>
        <w:ind w:firstLine="720"/>
        <w:rPr>
          <w:rFonts w:ascii="Times New Roman" w:hAnsi="Times New Roman" w:cs="Times New Roman"/>
          <w:sz w:val="24"/>
          <w:szCs w:val="24"/>
        </w:rPr>
      </w:pPr>
      <w:r w:rsidRPr="00C07293">
        <w:rPr>
          <w:rFonts w:ascii="Times New Roman" w:hAnsi="Times New Roman" w:cs="Times New Roman"/>
          <w:sz w:val="24"/>
          <w:szCs w:val="24"/>
        </w:rPr>
        <w:t xml:space="preserve">[9] V. J. Hodge, S. Devlin, N. Sephton, F. Block, P. I. Cowling and A. </w:t>
      </w:r>
      <w:proofErr w:type="spellStart"/>
      <w:r w:rsidRPr="00C07293">
        <w:rPr>
          <w:rFonts w:ascii="Times New Roman" w:hAnsi="Times New Roman" w:cs="Times New Roman"/>
          <w:sz w:val="24"/>
          <w:szCs w:val="24"/>
        </w:rPr>
        <w:t>Drachen</w:t>
      </w:r>
      <w:proofErr w:type="spellEnd"/>
      <w:r w:rsidRPr="00C07293">
        <w:rPr>
          <w:rFonts w:ascii="Times New Roman" w:hAnsi="Times New Roman" w:cs="Times New Roman"/>
          <w:sz w:val="24"/>
          <w:szCs w:val="24"/>
        </w:rPr>
        <w:t>, "</w:t>
      </w:r>
      <w:r w:rsidRPr="00FD182B">
        <w:rPr>
          <w:rFonts w:ascii="Times New Roman" w:hAnsi="Times New Roman" w:cs="Times New Roman"/>
          <w:i/>
          <w:iCs/>
          <w:sz w:val="24"/>
          <w:szCs w:val="24"/>
        </w:rPr>
        <w:t>Win Prediction in Multiplayer Esports: Live Professional Match Prediction</w:t>
      </w:r>
      <w:r w:rsidRPr="00C07293">
        <w:rPr>
          <w:rFonts w:ascii="Times New Roman" w:hAnsi="Times New Roman" w:cs="Times New Roman"/>
          <w:sz w:val="24"/>
          <w:szCs w:val="24"/>
        </w:rPr>
        <w:t xml:space="preserve">," in IEEE Transactions on Games, vol. 13, no. 4, pp. 368-379, Dec. 2021, </w:t>
      </w:r>
      <w:proofErr w:type="spellStart"/>
      <w:r w:rsidRPr="00C07293">
        <w:rPr>
          <w:rFonts w:ascii="Times New Roman" w:hAnsi="Times New Roman" w:cs="Times New Roman"/>
          <w:sz w:val="24"/>
          <w:szCs w:val="24"/>
        </w:rPr>
        <w:t>doi</w:t>
      </w:r>
      <w:proofErr w:type="spellEnd"/>
      <w:r w:rsidRPr="00C07293">
        <w:rPr>
          <w:rFonts w:ascii="Times New Roman" w:hAnsi="Times New Roman" w:cs="Times New Roman"/>
          <w:sz w:val="24"/>
          <w:szCs w:val="24"/>
        </w:rPr>
        <w:t>: 10.1109/TG.2019.2948469.</w:t>
      </w:r>
    </w:p>
    <w:p w14:paraId="51018C83" w14:textId="5E66FB16" w:rsidR="00070837" w:rsidRPr="00070837" w:rsidRDefault="00070837" w:rsidP="00070837">
      <w:pPr>
        <w:pStyle w:val="NormalWeb"/>
        <w:spacing w:before="0" w:beforeAutospacing="0" w:after="0" w:line="480" w:lineRule="auto"/>
        <w:ind w:left="720" w:hanging="720"/>
        <w:rPr>
          <w:color w:val="auto"/>
          <w:lang w:val="fr-FR"/>
        </w:rPr>
      </w:pPr>
      <w:r>
        <w:t xml:space="preserve">[10] </w:t>
      </w:r>
      <w:r w:rsidRPr="00070837">
        <w:rPr>
          <w:color w:val="auto"/>
        </w:rPr>
        <w:t xml:space="preserve">Dolphin, R. (2022, February 28). LSTM Networks | A detailed explanation | towards Data science. </w:t>
      </w:r>
      <w:r w:rsidRPr="00070837">
        <w:rPr>
          <w:i/>
          <w:iCs/>
          <w:color w:val="auto"/>
        </w:rPr>
        <w:t>Medium</w:t>
      </w:r>
      <w:r w:rsidRPr="00070837">
        <w:rPr>
          <w:color w:val="auto"/>
        </w:rPr>
        <w:t xml:space="preserve">. </w:t>
      </w:r>
      <w:hyperlink r:id="rId16" w:history="1">
        <w:r w:rsidRPr="00070837">
          <w:rPr>
            <w:rStyle w:val="Hyperlink"/>
            <w:lang w:val="fr-FR"/>
          </w:rPr>
          <w:t>https://towardsdatascience.com/lstm-networks-a-detailed-explanation-8fae6aefc7f9</w:t>
        </w:r>
      </w:hyperlink>
    </w:p>
    <w:p w14:paraId="42A0F4B5" w14:textId="77777777" w:rsidR="00070837" w:rsidRPr="00070837" w:rsidRDefault="00070837" w:rsidP="00070837">
      <w:pPr>
        <w:pStyle w:val="NormalWeb"/>
        <w:spacing w:before="0" w:beforeAutospacing="0" w:after="0" w:line="480" w:lineRule="auto"/>
        <w:ind w:left="720" w:hanging="720"/>
        <w:rPr>
          <w:color w:val="auto"/>
        </w:rPr>
      </w:pPr>
      <w:r w:rsidRPr="00070837">
        <w:rPr>
          <w:color w:val="auto"/>
          <w:lang w:val="fr-FR"/>
        </w:rPr>
        <w:t xml:space="preserve">[11] </w:t>
      </w:r>
      <w:r w:rsidRPr="00070837">
        <w:rPr>
          <w:color w:val="auto"/>
          <w:lang w:val="fr-FR"/>
        </w:rPr>
        <w:t xml:space="preserve">Mohammadi, M., </w:t>
      </w:r>
      <w:proofErr w:type="spellStart"/>
      <w:r w:rsidRPr="00070837">
        <w:rPr>
          <w:color w:val="auto"/>
          <w:lang w:val="fr-FR"/>
        </w:rPr>
        <w:t>Mundra</w:t>
      </w:r>
      <w:proofErr w:type="spellEnd"/>
      <w:r w:rsidRPr="00070837">
        <w:rPr>
          <w:color w:val="auto"/>
          <w:lang w:val="fr-FR"/>
        </w:rPr>
        <w:t xml:space="preserve">, R., &amp; </w:t>
      </w:r>
      <w:proofErr w:type="spellStart"/>
      <w:r w:rsidRPr="00070837">
        <w:rPr>
          <w:color w:val="auto"/>
          <w:lang w:val="fr-FR"/>
        </w:rPr>
        <w:t>Socher</w:t>
      </w:r>
      <w:proofErr w:type="spellEnd"/>
      <w:r w:rsidRPr="00070837">
        <w:rPr>
          <w:color w:val="auto"/>
          <w:lang w:val="fr-FR"/>
        </w:rPr>
        <w:t xml:space="preserve">, R. (2015). </w:t>
      </w:r>
      <w:r w:rsidRPr="00070837">
        <w:rPr>
          <w:color w:val="auto"/>
        </w:rPr>
        <w:t xml:space="preserve">CS 224D: Deep Learning for NLP. In </w:t>
      </w:r>
      <w:r w:rsidRPr="00070837">
        <w:rPr>
          <w:i/>
          <w:iCs/>
          <w:color w:val="auto"/>
        </w:rPr>
        <w:t>Lecture Notes: Part IV</w:t>
      </w:r>
      <w:r w:rsidRPr="00070837">
        <w:rPr>
          <w:color w:val="auto"/>
        </w:rPr>
        <w:t>. https://cs224d.stanford.edu/lecture_notes/LectureNotes4.pdf</w:t>
      </w:r>
    </w:p>
    <w:p w14:paraId="2D7E7D14" w14:textId="33D88E15" w:rsidR="00070837" w:rsidRPr="00070837" w:rsidRDefault="00070837" w:rsidP="00070837">
      <w:pPr>
        <w:pStyle w:val="NormalWeb"/>
        <w:spacing w:before="0" w:beforeAutospacing="0" w:after="0" w:line="480" w:lineRule="auto"/>
        <w:ind w:left="720" w:hanging="720"/>
        <w:rPr>
          <w:color w:val="auto"/>
        </w:rPr>
      </w:pPr>
    </w:p>
    <w:p w14:paraId="4ABAF210" w14:textId="43786C42" w:rsidR="00070837" w:rsidRPr="00C07293" w:rsidRDefault="00070837" w:rsidP="007F4AE8">
      <w:pPr>
        <w:spacing w:line="480" w:lineRule="auto"/>
        <w:ind w:firstLine="720"/>
        <w:rPr>
          <w:rFonts w:ascii="Times New Roman" w:hAnsi="Times New Roman" w:cs="Times New Roman"/>
          <w:sz w:val="24"/>
          <w:szCs w:val="24"/>
        </w:rPr>
      </w:pPr>
    </w:p>
    <w:p w14:paraId="3EA169E7" w14:textId="4639E1C3" w:rsidR="007F4AE8" w:rsidRDefault="007F4AE8" w:rsidP="007F4AE8">
      <w:pPr>
        <w:spacing w:line="480" w:lineRule="auto"/>
        <w:rPr>
          <w:rFonts w:ascii="Times New Roman" w:eastAsia="Times New Roman" w:hAnsi="Times New Roman" w:cs="Times New Roman"/>
        </w:rPr>
      </w:pPr>
    </w:p>
    <w:sectPr w:rsidR="007F4AE8">
      <w:footerReference w:type="default" r:id="rId17"/>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O'Connor" w:date="2024-02-23T16:32:00Z" w:initials="O">
    <w:p w14:paraId="1C5FCF86" w14:textId="3E7E84F5" w:rsidR="00702EE9" w:rsidRPr="003C04F9" w:rsidRDefault="00702EE9" w:rsidP="00702EE9">
      <w:pPr>
        <w:pStyle w:val="NoSpacing"/>
        <w:rPr>
          <w:rFonts w:eastAsia="Times New Roman" w:cstheme="minorHAnsi"/>
        </w:rPr>
      </w:pPr>
      <w:r>
        <w:rPr>
          <w:rStyle w:val="CommentReference"/>
        </w:rPr>
        <w:annotationRef/>
      </w:r>
      <w:r w:rsidRPr="003C04F9">
        <w:rPr>
          <w:rFonts w:cstheme="minorHAnsi"/>
        </w:rPr>
        <w:t>I’d insert a short paragraph to describe your research</w:t>
      </w:r>
      <w:r w:rsidRPr="003C04F9">
        <w:rPr>
          <w:rFonts w:eastAsia="Times New Roman" w:cstheme="minorHAnsi"/>
        </w:rPr>
        <w:t xml:space="preserve"> </w:t>
      </w:r>
    </w:p>
    <w:p w14:paraId="74A13D1C" w14:textId="68B2547B" w:rsidR="00702EE9" w:rsidRDefault="00702EE9">
      <w:pPr>
        <w:pStyle w:val="CommentText"/>
      </w:pPr>
    </w:p>
  </w:comment>
  <w:comment w:id="7" w:author="O'Connor" w:date="2024-02-23T16:41:00Z" w:initials="O">
    <w:p w14:paraId="4423E190" w14:textId="77777777" w:rsidR="007C0E43" w:rsidRDefault="007C0E43" w:rsidP="007C0E43">
      <w:pPr>
        <w:pStyle w:val="NoSpacing"/>
        <w:rPr>
          <w:rFonts w:eastAsia="Times New Roman" w:cstheme="minorHAnsi"/>
        </w:rPr>
      </w:pPr>
      <w:r>
        <w:rPr>
          <w:rStyle w:val="CommentReference"/>
        </w:rPr>
        <w:annotationRef/>
      </w:r>
      <w:r>
        <w:rPr>
          <w:rFonts w:cstheme="minorHAnsi"/>
        </w:rPr>
        <w:t xml:space="preserve">I’m not entirely clear what you mean. Are you stating you seek to </w:t>
      </w:r>
      <w:r w:rsidRPr="003C04F9">
        <w:rPr>
          <w:rFonts w:cstheme="minorHAnsi"/>
        </w:rPr>
        <w:t xml:space="preserve">improve the predictive accuracy of favorability, by </w:t>
      </w:r>
      <w:r>
        <w:rPr>
          <w:rFonts w:cstheme="minorHAnsi"/>
        </w:rPr>
        <w:t xml:space="preserve">focusing on the </w:t>
      </w:r>
      <w:r w:rsidRPr="003C04F9">
        <w:rPr>
          <w:rFonts w:eastAsia="Times New Roman" w:cstheme="minorHAnsi"/>
        </w:rPr>
        <w:t>gold differential between teams</w:t>
      </w:r>
      <w:r>
        <w:rPr>
          <w:rFonts w:eastAsia="Times New Roman" w:cstheme="minorHAnsi"/>
        </w:rPr>
        <w:t>’ hero character (given their relative strengths/weaknesses), or the a</w:t>
      </w:r>
      <w:r w:rsidRPr="003C04F9">
        <w:rPr>
          <w:rFonts w:eastAsia="Times New Roman" w:cstheme="minorHAnsi"/>
        </w:rPr>
        <w:t xml:space="preserve">llocation </w:t>
      </w:r>
      <w:r>
        <w:rPr>
          <w:rFonts w:eastAsia="Times New Roman" w:cstheme="minorHAnsi"/>
        </w:rPr>
        <w:t>among teams? Please clarify.</w:t>
      </w:r>
    </w:p>
    <w:p w14:paraId="2F91175F" w14:textId="77777777" w:rsidR="007C0E43" w:rsidRDefault="007C0E43" w:rsidP="007C0E43">
      <w:pPr>
        <w:pStyle w:val="CommentText"/>
      </w:pPr>
    </w:p>
  </w:comment>
  <w:comment w:id="8" w:author="Kurt Craig" w:date="2024-03-03T12:04:00Z" w:initials="KC">
    <w:p w14:paraId="6C3A6AFB" w14:textId="77777777" w:rsidR="007C0E43" w:rsidRDefault="007C0E43" w:rsidP="007C0E43">
      <w:pPr>
        <w:pStyle w:val="CommentText"/>
      </w:pPr>
      <w:r>
        <w:rPr>
          <w:rStyle w:val="CommentReference"/>
        </w:rPr>
        <w:annotationRef/>
      </w:r>
      <w:r>
        <w:t>The focus is on the allocation among teams. Although, a gold differential between hero positions might be enlightening (i.e. Team A’s Position 1 - Team B’s Position 1). The main idea is to avoid using an overall team differential (Team A is ahead by 3000 gold). It doesn’t really matter if Team A is ahead by 3000 gold if Team B’s hero composition cannot accrue gold as fast, but has more impact with less gold. Team A’s composition may accrue gold quickly, but the heroes’ are designed to use it less efficiently.</w:t>
      </w:r>
    </w:p>
  </w:comment>
  <w:comment w:id="9" w:author="O'Connor" w:date="2024-02-23T16:42:00Z" w:initials="O">
    <w:p w14:paraId="1827065D" w14:textId="77777777" w:rsidR="007C0E43" w:rsidRDefault="007C0E43" w:rsidP="007C0E43">
      <w:pPr>
        <w:pStyle w:val="CommentText"/>
      </w:pPr>
      <w:r>
        <w:rPr>
          <w:rStyle w:val="CommentReference"/>
        </w:rPr>
        <w:annotationRef/>
      </w:r>
      <w:r>
        <w:t>Huh? Isn’t winning always be a function of team performance?</w:t>
      </w:r>
    </w:p>
  </w:comment>
  <w:comment w:id="10" w:author="Kurt Craig" w:date="2024-03-03T12:06:00Z" w:initials="KC">
    <w:p w14:paraId="2C2BD5E8" w14:textId="77777777" w:rsidR="007C0E43" w:rsidRDefault="007C0E43" w:rsidP="007C0E43">
      <w:pPr>
        <w:pStyle w:val="CommentText"/>
      </w:pPr>
      <w:r>
        <w:rPr>
          <w:rStyle w:val="CommentReference"/>
        </w:rPr>
        <w:annotationRef/>
      </w:r>
      <w:r>
        <w:t>The writing was meant to segway into another metric of evaluating team performance, hopefully the alterations will make it more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A13D1C" w15:done="0"/>
  <w15:commentEx w15:paraId="2F91175F" w15:done="0"/>
  <w15:commentEx w15:paraId="6C3A6AFB" w15:paraIdParent="2F91175F" w15:done="0"/>
  <w15:commentEx w15:paraId="1827065D" w15:done="0"/>
  <w15:commentEx w15:paraId="2C2BD5E8" w15:paraIdParent="182706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EC87D0" w16cex:dateUtc="2024-03-03T17:04:00Z"/>
  <w16cex:commentExtensible w16cex:durableId="3C663091" w16cex:dateUtc="2024-03-03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A13D1C" w16cid:durableId="552D4FCD"/>
  <w16cid:commentId w16cid:paraId="2F91175F" w16cid:durableId="3A20AB2D"/>
  <w16cid:commentId w16cid:paraId="6C3A6AFB" w16cid:durableId="49EC87D0"/>
  <w16cid:commentId w16cid:paraId="1827065D" w16cid:durableId="69983333"/>
  <w16cid:commentId w16cid:paraId="2C2BD5E8" w16cid:durableId="3C663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EAFA3" w14:textId="77777777" w:rsidR="002250C2" w:rsidRDefault="002250C2" w:rsidP="00A1777C">
      <w:pPr>
        <w:spacing w:after="0" w:line="240" w:lineRule="auto"/>
      </w:pPr>
      <w:r>
        <w:separator/>
      </w:r>
    </w:p>
  </w:endnote>
  <w:endnote w:type="continuationSeparator" w:id="0">
    <w:p w14:paraId="249FACDA" w14:textId="77777777" w:rsidR="002250C2" w:rsidRDefault="002250C2" w:rsidP="00A17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784801"/>
      <w:docPartObj>
        <w:docPartGallery w:val="Page Numbers (Bottom of Page)"/>
        <w:docPartUnique/>
      </w:docPartObj>
    </w:sdtPr>
    <w:sdtEndPr>
      <w:rPr>
        <w:noProof/>
      </w:rPr>
    </w:sdtEndPr>
    <w:sdtContent>
      <w:p w14:paraId="68DB4AC1" w14:textId="6EA8F66E" w:rsidR="00A1777C" w:rsidRDefault="00A177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1B382B" w14:textId="77777777" w:rsidR="00A1777C" w:rsidRDefault="00A17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CE6E" w14:textId="77777777" w:rsidR="002250C2" w:rsidRDefault="002250C2" w:rsidP="00A1777C">
      <w:pPr>
        <w:spacing w:after="0" w:line="240" w:lineRule="auto"/>
      </w:pPr>
      <w:r>
        <w:separator/>
      </w:r>
    </w:p>
  </w:footnote>
  <w:footnote w:type="continuationSeparator" w:id="0">
    <w:p w14:paraId="74A5DFA1" w14:textId="77777777" w:rsidR="002250C2" w:rsidRDefault="002250C2" w:rsidP="00A17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6CE"/>
    <w:multiLevelType w:val="hybridMultilevel"/>
    <w:tmpl w:val="EFB46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F697DC2"/>
    <w:multiLevelType w:val="multilevel"/>
    <w:tmpl w:val="ABBA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910006">
    <w:abstractNumId w:val="0"/>
  </w:num>
  <w:num w:numId="2" w16cid:durableId="468012766">
    <w:abstractNumId w:val="1"/>
  </w:num>
  <w:num w:numId="3" w16cid:durableId="876161064">
    <w:abstractNumId w:val="1"/>
  </w:num>
  <w:num w:numId="4" w16cid:durableId="1510440954">
    <w:abstractNumId w:val="1"/>
  </w:num>
  <w:num w:numId="5" w16cid:durableId="1360161358">
    <w:abstractNumId w:val="1"/>
  </w:num>
  <w:num w:numId="6" w16cid:durableId="1462771951">
    <w:abstractNumId w:val="1"/>
  </w:num>
  <w:num w:numId="7" w16cid:durableId="1441412288">
    <w:abstractNumId w:val="1"/>
  </w:num>
  <w:num w:numId="8" w16cid:durableId="1679187184">
    <w:abstractNumId w:val="1"/>
  </w:num>
  <w:num w:numId="9" w16cid:durableId="414136065">
    <w:abstractNumId w:val="1"/>
  </w:num>
  <w:num w:numId="10" w16cid:durableId="331490041">
    <w:abstractNumId w:val="1"/>
  </w:num>
  <w:num w:numId="11" w16cid:durableId="602346318">
    <w:abstractNumId w:val="1"/>
  </w:num>
  <w:num w:numId="12" w16cid:durableId="666440129">
    <w:abstractNumId w:val="2"/>
  </w:num>
  <w:num w:numId="13" w16cid:durableId="210730038">
    <w:abstractNumId w:val="1"/>
  </w:num>
  <w:num w:numId="14" w16cid:durableId="1827092690">
    <w:abstractNumId w:val="1"/>
  </w:num>
  <w:num w:numId="15" w16cid:durableId="118436916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t Craig">
    <w15:presenceInfo w15:providerId="Windows Live" w15:userId="3c41feabf8e997bd"/>
  </w15:person>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C62"/>
    <w:rsid w:val="00002B22"/>
    <w:rsid w:val="00057BD2"/>
    <w:rsid w:val="00070837"/>
    <w:rsid w:val="000E29FB"/>
    <w:rsid w:val="00167594"/>
    <w:rsid w:val="002250C2"/>
    <w:rsid w:val="00295899"/>
    <w:rsid w:val="002C00A7"/>
    <w:rsid w:val="002C705E"/>
    <w:rsid w:val="00313365"/>
    <w:rsid w:val="00322E3E"/>
    <w:rsid w:val="00332B6A"/>
    <w:rsid w:val="00397B7A"/>
    <w:rsid w:val="00446266"/>
    <w:rsid w:val="00463024"/>
    <w:rsid w:val="004E7DF9"/>
    <w:rsid w:val="00537DF3"/>
    <w:rsid w:val="00617A80"/>
    <w:rsid w:val="006301E2"/>
    <w:rsid w:val="00682EAE"/>
    <w:rsid w:val="006B3FD3"/>
    <w:rsid w:val="006E1653"/>
    <w:rsid w:val="00702EE9"/>
    <w:rsid w:val="00750E17"/>
    <w:rsid w:val="0079145C"/>
    <w:rsid w:val="007B2460"/>
    <w:rsid w:val="007C0E43"/>
    <w:rsid w:val="007C4657"/>
    <w:rsid w:val="007F490F"/>
    <w:rsid w:val="007F4AE8"/>
    <w:rsid w:val="00860C3C"/>
    <w:rsid w:val="008638B5"/>
    <w:rsid w:val="008C4D87"/>
    <w:rsid w:val="009435F7"/>
    <w:rsid w:val="0099374B"/>
    <w:rsid w:val="009A3C62"/>
    <w:rsid w:val="009B4F26"/>
    <w:rsid w:val="009D6353"/>
    <w:rsid w:val="00A13714"/>
    <w:rsid w:val="00A1777C"/>
    <w:rsid w:val="00A23C0C"/>
    <w:rsid w:val="00AD55C7"/>
    <w:rsid w:val="00AF108C"/>
    <w:rsid w:val="00B02F7C"/>
    <w:rsid w:val="00B20CF9"/>
    <w:rsid w:val="00B82BC0"/>
    <w:rsid w:val="00BF1B35"/>
    <w:rsid w:val="00C07293"/>
    <w:rsid w:val="00C626B0"/>
    <w:rsid w:val="00C651D3"/>
    <w:rsid w:val="00CD7CA8"/>
    <w:rsid w:val="00D55EEE"/>
    <w:rsid w:val="00D95A4D"/>
    <w:rsid w:val="00DA2BA8"/>
    <w:rsid w:val="00DA5815"/>
    <w:rsid w:val="00E167CD"/>
    <w:rsid w:val="00E54B12"/>
    <w:rsid w:val="00E57A1E"/>
    <w:rsid w:val="00F017F6"/>
    <w:rsid w:val="00F40D63"/>
    <w:rsid w:val="00F8482D"/>
    <w:rsid w:val="00FD182B"/>
    <w:rsid w:val="00FD5E0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209C"/>
  <w15:docId w15:val="{49F94A0B-5F39-49AA-8E6E-50CB1D8D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05E"/>
  </w:style>
  <w:style w:type="paragraph" w:styleId="Heading1">
    <w:name w:val="heading 1"/>
    <w:basedOn w:val="Normal"/>
    <w:next w:val="Normal"/>
    <w:link w:val="Heading1Char"/>
    <w:uiPriority w:val="9"/>
    <w:qFormat/>
    <w:rsid w:val="002C705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705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705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705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705E"/>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unhideWhenUsed/>
    <w:qFormat/>
    <w:rsid w:val="002C705E"/>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unhideWhenUsed/>
    <w:qFormat/>
    <w:rsid w:val="002C705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C705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C705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05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C705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C705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C70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2C705E"/>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rsid w:val="002C705E"/>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rsid w:val="002C70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C70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C705E"/>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C705E"/>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2C705E"/>
    <w:rPr>
      <w:color w:val="5A5A5A" w:themeColor="text1" w:themeTint="A5"/>
      <w:spacing w:val="10"/>
    </w:rPr>
  </w:style>
  <w:style w:type="character" w:styleId="IntenseEmphasis">
    <w:name w:val="Intense Emphasis"/>
    <w:basedOn w:val="DefaultParagraphFont"/>
    <w:uiPriority w:val="21"/>
    <w:qFormat/>
    <w:rsid w:val="002C705E"/>
    <w:rPr>
      <w:b/>
      <w:bCs/>
      <w:i/>
      <w:iCs/>
      <w:caps/>
    </w:rPr>
  </w:style>
  <w:style w:type="character" w:customStyle="1" w:styleId="QuoteChar">
    <w:name w:val="Quote Char"/>
    <w:basedOn w:val="DefaultParagraphFont"/>
    <w:link w:val="Quote"/>
    <w:uiPriority w:val="29"/>
    <w:rsid w:val="002C705E"/>
    <w:rPr>
      <w:i/>
      <w:iCs/>
      <w:color w:val="000000" w:themeColor="text1"/>
    </w:rPr>
  </w:style>
  <w:style w:type="character" w:customStyle="1" w:styleId="IntenseQuoteChar">
    <w:name w:val="Intense Quote Char"/>
    <w:basedOn w:val="DefaultParagraphFont"/>
    <w:link w:val="IntenseQuote"/>
    <w:uiPriority w:val="30"/>
    <w:rsid w:val="002C705E"/>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2C705E"/>
    <w:rPr>
      <w:b/>
      <w:bCs/>
      <w:smallCaps/>
      <w:u w:val="single"/>
    </w:r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2C705E"/>
    <w:pPr>
      <w:spacing w:after="200" w:line="240" w:lineRule="auto"/>
    </w:pPr>
    <w:rPr>
      <w:i/>
      <w:iCs/>
      <w:color w:val="0E2841" w:themeColor="text2"/>
      <w:sz w:val="18"/>
      <w:szCs w:val="18"/>
    </w:rPr>
  </w:style>
  <w:style w:type="paragraph" w:customStyle="1" w:styleId="Index">
    <w:name w:val="Index"/>
    <w:basedOn w:val="Normal"/>
    <w:pPr>
      <w:suppressLineNumbers/>
    </w:pPr>
    <w:rPr>
      <w:rFonts w:cs="Lucida Sans"/>
    </w:rPr>
  </w:style>
  <w:style w:type="paragraph" w:styleId="Title">
    <w:name w:val="Title"/>
    <w:basedOn w:val="Normal"/>
    <w:next w:val="Normal"/>
    <w:link w:val="TitleChar"/>
    <w:uiPriority w:val="10"/>
    <w:qFormat/>
    <w:rsid w:val="002C705E"/>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C705E"/>
    <w:pPr>
      <w:numPr>
        <w:ilvl w:val="1"/>
      </w:numPr>
    </w:pPr>
    <w:rPr>
      <w:color w:val="5A5A5A" w:themeColor="text1" w:themeTint="A5"/>
      <w:spacing w:val="10"/>
    </w:rPr>
  </w:style>
  <w:style w:type="paragraph" w:styleId="Quote">
    <w:name w:val="Quote"/>
    <w:basedOn w:val="Normal"/>
    <w:next w:val="Normal"/>
    <w:link w:val="QuoteChar"/>
    <w:uiPriority w:val="29"/>
    <w:qFormat/>
    <w:rsid w:val="002C705E"/>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2C70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ListParagraph">
    <w:name w:val="List Paragraph"/>
    <w:basedOn w:val="Normal"/>
    <w:uiPriority w:val="34"/>
    <w:qFormat/>
    <w:rsid w:val="002C705E"/>
    <w:pPr>
      <w:ind w:left="720"/>
      <w:contextualSpacing/>
    </w:pPr>
  </w:style>
  <w:style w:type="character" w:styleId="Strong">
    <w:name w:val="Strong"/>
    <w:basedOn w:val="DefaultParagraphFont"/>
    <w:uiPriority w:val="22"/>
    <w:qFormat/>
    <w:rsid w:val="002C705E"/>
    <w:rPr>
      <w:b/>
      <w:bCs/>
      <w:color w:val="000000" w:themeColor="text1"/>
    </w:rPr>
  </w:style>
  <w:style w:type="character" w:styleId="Emphasis">
    <w:name w:val="Emphasis"/>
    <w:basedOn w:val="DefaultParagraphFont"/>
    <w:uiPriority w:val="20"/>
    <w:qFormat/>
    <w:rsid w:val="002C705E"/>
    <w:rPr>
      <w:i/>
      <w:iCs/>
      <w:color w:val="auto"/>
    </w:rPr>
  </w:style>
  <w:style w:type="paragraph" w:styleId="NoSpacing">
    <w:name w:val="No Spacing"/>
    <w:link w:val="NoSpacingChar"/>
    <w:uiPriority w:val="1"/>
    <w:qFormat/>
    <w:rsid w:val="002C705E"/>
    <w:pPr>
      <w:spacing w:after="0" w:line="240" w:lineRule="auto"/>
    </w:pPr>
  </w:style>
  <w:style w:type="character" w:styleId="SubtleEmphasis">
    <w:name w:val="Subtle Emphasis"/>
    <w:basedOn w:val="DefaultParagraphFont"/>
    <w:uiPriority w:val="19"/>
    <w:qFormat/>
    <w:rsid w:val="002C705E"/>
    <w:rPr>
      <w:i/>
      <w:iCs/>
      <w:color w:val="404040" w:themeColor="text1" w:themeTint="BF"/>
    </w:rPr>
  </w:style>
  <w:style w:type="character" w:styleId="SubtleReference">
    <w:name w:val="Subtle Reference"/>
    <w:basedOn w:val="DefaultParagraphFont"/>
    <w:uiPriority w:val="31"/>
    <w:qFormat/>
    <w:rsid w:val="002C705E"/>
    <w:rPr>
      <w:smallCaps/>
      <w:color w:val="404040" w:themeColor="text1" w:themeTint="BF"/>
      <w:u w:val="single" w:color="7F7F7F" w:themeColor="text1" w:themeTint="80"/>
    </w:rPr>
  </w:style>
  <w:style w:type="character" w:styleId="BookTitle">
    <w:name w:val="Book Title"/>
    <w:basedOn w:val="DefaultParagraphFont"/>
    <w:uiPriority w:val="33"/>
    <w:qFormat/>
    <w:rsid w:val="002C705E"/>
    <w:rPr>
      <w:b w:val="0"/>
      <w:bCs w:val="0"/>
      <w:smallCaps/>
      <w:spacing w:val="5"/>
    </w:rPr>
  </w:style>
  <w:style w:type="paragraph" w:styleId="TOCHeading">
    <w:name w:val="TOC Heading"/>
    <w:basedOn w:val="Heading1"/>
    <w:next w:val="Normal"/>
    <w:uiPriority w:val="39"/>
    <w:semiHidden/>
    <w:unhideWhenUsed/>
    <w:qFormat/>
    <w:rsid w:val="002C705E"/>
    <w:pPr>
      <w:outlineLvl w:val="9"/>
    </w:pPr>
  </w:style>
  <w:style w:type="paragraph" w:styleId="NormalWeb">
    <w:name w:val="Normal (Web)"/>
    <w:basedOn w:val="Normal"/>
    <w:uiPriority w:val="99"/>
    <w:unhideWhenUsed/>
    <w:rsid w:val="009B4F26"/>
    <w:pPr>
      <w:spacing w:before="100" w:beforeAutospacing="1" w:after="144" w:line="276" w:lineRule="auto"/>
    </w:pPr>
    <w:rPr>
      <w:rFonts w:ascii="Times New Roman" w:eastAsia="Times New Roman" w:hAnsi="Times New Roman" w:cs="Times New Roman"/>
      <w:color w:val="000000"/>
      <w:sz w:val="24"/>
      <w:szCs w:val="24"/>
      <w:lang w:eastAsia="en-US"/>
    </w:rPr>
  </w:style>
  <w:style w:type="character" w:customStyle="1" w:styleId="UnresolvedMention1">
    <w:name w:val="Unresolved Mention1"/>
    <w:basedOn w:val="DefaultParagraphFont"/>
    <w:uiPriority w:val="99"/>
    <w:semiHidden/>
    <w:unhideWhenUsed/>
    <w:rsid w:val="00FD182B"/>
    <w:rPr>
      <w:color w:val="605E5C"/>
      <w:shd w:val="clear" w:color="auto" w:fill="E1DFDD"/>
    </w:rPr>
  </w:style>
  <w:style w:type="character" w:styleId="CommentReference">
    <w:name w:val="annotation reference"/>
    <w:basedOn w:val="DefaultParagraphFont"/>
    <w:uiPriority w:val="99"/>
    <w:semiHidden/>
    <w:unhideWhenUsed/>
    <w:rsid w:val="00AF108C"/>
    <w:rPr>
      <w:sz w:val="16"/>
      <w:szCs w:val="16"/>
    </w:rPr>
  </w:style>
  <w:style w:type="paragraph" w:styleId="CommentText">
    <w:name w:val="annotation text"/>
    <w:basedOn w:val="Normal"/>
    <w:link w:val="CommentTextChar"/>
    <w:uiPriority w:val="99"/>
    <w:unhideWhenUsed/>
    <w:rsid w:val="00AF108C"/>
    <w:pPr>
      <w:spacing w:line="240" w:lineRule="auto"/>
    </w:pPr>
    <w:rPr>
      <w:sz w:val="20"/>
      <w:szCs w:val="20"/>
    </w:rPr>
  </w:style>
  <w:style w:type="character" w:customStyle="1" w:styleId="CommentTextChar">
    <w:name w:val="Comment Text Char"/>
    <w:basedOn w:val="DefaultParagraphFont"/>
    <w:link w:val="CommentText"/>
    <w:uiPriority w:val="99"/>
    <w:rsid w:val="00AF108C"/>
    <w:rPr>
      <w:sz w:val="20"/>
      <w:szCs w:val="20"/>
    </w:rPr>
  </w:style>
  <w:style w:type="paragraph" w:styleId="CommentSubject">
    <w:name w:val="annotation subject"/>
    <w:basedOn w:val="CommentText"/>
    <w:next w:val="CommentText"/>
    <w:link w:val="CommentSubjectChar"/>
    <w:uiPriority w:val="99"/>
    <w:semiHidden/>
    <w:unhideWhenUsed/>
    <w:rsid w:val="00AF108C"/>
    <w:rPr>
      <w:b/>
      <w:bCs/>
    </w:rPr>
  </w:style>
  <w:style w:type="character" w:customStyle="1" w:styleId="CommentSubjectChar">
    <w:name w:val="Comment Subject Char"/>
    <w:basedOn w:val="CommentTextChar"/>
    <w:link w:val="CommentSubject"/>
    <w:uiPriority w:val="99"/>
    <w:semiHidden/>
    <w:rsid w:val="00AF108C"/>
    <w:rPr>
      <w:b/>
      <w:bCs/>
      <w:sz w:val="20"/>
      <w:szCs w:val="20"/>
    </w:rPr>
  </w:style>
  <w:style w:type="paragraph" w:styleId="BalloonText">
    <w:name w:val="Balloon Text"/>
    <w:basedOn w:val="Normal"/>
    <w:link w:val="BalloonTextChar"/>
    <w:uiPriority w:val="99"/>
    <w:semiHidden/>
    <w:unhideWhenUsed/>
    <w:rsid w:val="00AF10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08C"/>
    <w:rPr>
      <w:rFonts w:ascii="Segoe UI" w:hAnsi="Segoe UI" w:cs="Segoe UI"/>
      <w:sz w:val="18"/>
      <w:szCs w:val="18"/>
    </w:rPr>
  </w:style>
  <w:style w:type="character" w:customStyle="1" w:styleId="NoSpacingChar">
    <w:name w:val="No Spacing Char"/>
    <w:link w:val="NoSpacing"/>
    <w:uiPriority w:val="1"/>
    <w:locked/>
    <w:rsid w:val="00AF108C"/>
  </w:style>
  <w:style w:type="paragraph" w:styleId="Revision">
    <w:name w:val="Revision"/>
    <w:hidden/>
    <w:uiPriority w:val="99"/>
    <w:semiHidden/>
    <w:rsid w:val="00E167CD"/>
    <w:pPr>
      <w:spacing w:after="0" w:line="240" w:lineRule="auto"/>
    </w:pPr>
  </w:style>
  <w:style w:type="paragraph" w:styleId="Header">
    <w:name w:val="header"/>
    <w:basedOn w:val="Normal"/>
    <w:link w:val="HeaderChar"/>
    <w:uiPriority w:val="99"/>
    <w:unhideWhenUsed/>
    <w:rsid w:val="00A17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77C"/>
  </w:style>
  <w:style w:type="paragraph" w:styleId="Footer">
    <w:name w:val="footer"/>
    <w:basedOn w:val="Normal"/>
    <w:link w:val="FooterChar"/>
    <w:uiPriority w:val="99"/>
    <w:unhideWhenUsed/>
    <w:rsid w:val="00A17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77C"/>
  </w:style>
  <w:style w:type="character" w:customStyle="1" w:styleId="url">
    <w:name w:val="url"/>
    <w:basedOn w:val="DefaultParagraphFont"/>
    <w:rsid w:val="00070837"/>
  </w:style>
  <w:style w:type="character" w:styleId="UnresolvedMention">
    <w:name w:val="Unresolved Mention"/>
    <w:basedOn w:val="DefaultParagraphFont"/>
    <w:uiPriority w:val="99"/>
    <w:semiHidden/>
    <w:unhideWhenUsed/>
    <w:rsid w:val="00070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1503">
      <w:bodyDiv w:val="1"/>
      <w:marLeft w:val="0"/>
      <w:marRight w:val="0"/>
      <w:marTop w:val="0"/>
      <w:marBottom w:val="0"/>
      <w:divBdr>
        <w:top w:val="none" w:sz="0" w:space="0" w:color="auto"/>
        <w:left w:val="none" w:sz="0" w:space="0" w:color="auto"/>
        <w:bottom w:val="none" w:sz="0" w:space="0" w:color="auto"/>
        <w:right w:val="none" w:sz="0" w:space="0" w:color="auto"/>
      </w:divBdr>
    </w:div>
    <w:div w:id="367609247">
      <w:bodyDiv w:val="1"/>
      <w:marLeft w:val="0"/>
      <w:marRight w:val="0"/>
      <w:marTop w:val="0"/>
      <w:marBottom w:val="0"/>
      <w:divBdr>
        <w:top w:val="none" w:sz="0" w:space="0" w:color="auto"/>
        <w:left w:val="none" w:sz="0" w:space="0" w:color="auto"/>
        <w:bottom w:val="none" w:sz="0" w:space="0" w:color="auto"/>
        <w:right w:val="none" w:sz="0" w:space="0" w:color="auto"/>
      </w:divBdr>
    </w:div>
    <w:div w:id="610550112">
      <w:bodyDiv w:val="1"/>
      <w:marLeft w:val="0"/>
      <w:marRight w:val="0"/>
      <w:marTop w:val="0"/>
      <w:marBottom w:val="0"/>
      <w:divBdr>
        <w:top w:val="none" w:sz="0" w:space="0" w:color="auto"/>
        <w:left w:val="none" w:sz="0" w:space="0" w:color="auto"/>
        <w:bottom w:val="none" w:sz="0" w:space="0" w:color="auto"/>
        <w:right w:val="none" w:sz="0" w:space="0" w:color="auto"/>
      </w:divBdr>
    </w:div>
    <w:div w:id="801459320">
      <w:bodyDiv w:val="1"/>
      <w:marLeft w:val="0"/>
      <w:marRight w:val="0"/>
      <w:marTop w:val="0"/>
      <w:marBottom w:val="0"/>
      <w:divBdr>
        <w:top w:val="none" w:sz="0" w:space="0" w:color="auto"/>
        <w:left w:val="none" w:sz="0" w:space="0" w:color="auto"/>
        <w:bottom w:val="none" w:sz="0" w:space="0" w:color="auto"/>
        <w:right w:val="none" w:sz="0" w:space="0" w:color="auto"/>
      </w:divBdr>
    </w:div>
    <w:div w:id="822048038">
      <w:bodyDiv w:val="1"/>
      <w:marLeft w:val="0"/>
      <w:marRight w:val="0"/>
      <w:marTop w:val="0"/>
      <w:marBottom w:val="0"/>
      <w:divBdr>
        <w:top w:val="none" w:sz="0" w:space="0" w:color="auto"/>
        <w:left w:val="none" w:sz="0" w:space="0" w:color="auto"/>
        <w:bottom w:val="none" w:sz="0" w:space="0" w:color="auto"/>
        <w:right w:val="none" w:sz="0" w:space="0" w:color="auto"/>
      </w:divBdr>
    </w:div>
    <w:div w:id="1048842725">
      <w:bodyDiv w:val="1"/>
      <w:marLeft w:val="0"/>
      <w:marRight w:val="0"/>
      <w:marTop w:val="0"/>
      <w:marBottom w:val="0"/>
      <w:divBdr>
        <w:top w:val="none" w:sz="0" w:space="0" w:color="auto"/>
        <w:left w:val="none" w:sz="0" w:space="0" w:color="auto"/>
        <w:bottom w:val="none" w:sz="0" w:space="0" w:color="auto"/>
        <w:right w:val="none" w:sz="0" w:space="0" w:color="auto"/>
      </w:divBdr>
    </w:div>
    <w:div w:id="1301350079">
      <w:bodyDiv w:val="1"/>
      <w:marLeft w:val="0"/>
      <w:marRight w:val="0"/>
      <w:marTop w:val="0"/>
      <w:marBottom w:val="0"/>
      <w:divBdr>
        <w:top w:val="none" w:sz="0" w:space="0" w:color="auto"/>
        <w:left w:val="none" w:sz="0" w:space="0" w:color="auto"/>
        <w:bottom w:val="none" w:sz="0" w:space="0" w:color="auto"/>
        <w:right w:val="none" w:sz="0" w:space="0" w:color="auto"/>
      </w:divBdr>
      <w:divsChild>
        <w:div w:id="856191533">
          <w:marLeft w:val="-720"/>
          <w:marRight w:val="0"/>
          <w:marTop w:val="0"/>
          <w:marBottom w:val="0"/>
          <w:divBdr>
            <w:top w:val="none" w:sz="0" w:space="0" w:color="auto"/>
            <w:left w:val="none" w:sz="0" w:space="0" w:color="auto"/>
            <w:bottom w:val="none" w:sz="0" w:space="0" w:color="auto"/>
            <w:right w:val="none" w:sz="0" w:space="0" w:color="auto"/>
          </w:divBdr>
        </w:div>
      </w:divsChild>
    </w:div>
    <w:div w:id="1479416555">
      <w:bodyDiv w:val="1"/>
      <w:marLeft w:val="0"/>
      <w:marRight w:val="0"/>
      <w:marTop w:val="0"/>
      <w:marBottom w:val="0"/>
      <w:divBdr>
        <w:top w:val="none" w:sz="0" w:space="0" w:color="auto"/>
        <w:left w:val="none" w:sz="0" w:space="0" w:color="auto"/>
        <w:bottom w:val="none" w:sz="0" w:space="0" w:color="auto"/>
        <w:right w:val="none" w:sz="0" w:space="0" w:color="auto"/>
      </w:divBdr>
    </w:div>
    <w:div w:id="1640063994">
      <w:bodyDiv w:val="1"/>
      <w:marLeft w:val="0"/>
      <w:marRight w:val="0"/>
      <w:marTop w:val="0"/>
      <w:marBottom w:val="0"/>
      <w:divBdr>
        <w:top w:val="none" w:sz="0" w:space="0" w:color="auto"/>
        <w:left w:val="none" w:sz="0" w:space="0" w:color="auto"/>
        <w:bottom w:val="none" w:sz="0" w:space="0" w:color="auto"/>
        <w:right w:val="none" w:sz="0" w:space="0" w:color="auto"/>
      </w:divBdr>
    </w:div>
    <w:div w:id="1821843424">
      <w:bodyDiv w:val="1"/>
      <w:marLeft w:val="0"/>
      <w:marRight w:val="0"/>
      <w:marTop w:val="0"/>
      <w:marBottom w:val="0"/>
      <w:divBdr>
        <w:top w:val="none" w:sz="0" w:space="0" w:color="auto"/>
        <w:left w:val="none" w:sz="0" w:space="0" w:color="auto"/>
        <w:bottom w:val="none" w:sz="0" w:space="0" w:color="auto"/>
        <w:right w:val="none" w:sz="0" w:space="0" w:color="auto"/>
      </w:divBdr>
      <w:divsChild>
        <w:div w:id="211314578">
          <w:marLeft w:val="-720"/>
          <w:marRight w:val="0"/>
          <w:marTop w:val="0"/>
          <w:marBottom w:val="0"/>
          <w:divBdr>
            <w:top w:val="none" w:sz="0" w:space="0" w:color="auto"/>
            <w:left w:val="none" w:sz="0" w:space="0" w:color="auto"/>
            <w:bottom w:val="none" w:sz="0" w:space="0" w:color="auto"/>
            <w:right w:val="none" w:sz="0" w:space="0" w:color="auto"/>
          </w:divBdr>
        </w:div>
      </w:divsChild>
    </w:div>
    <w:div w:id="1947035740">
      <w:bodyDiv w:val="1"/>
      <w:marLeft w:val="0"/>
      <w:marRight w:val="0"/>
      <w:marTop w:val="0"/>
      <w:marBottom w:val="0"/>
      <w:divBdr>
        <w:top w:val="none" w:sz="0" w:space="0" w:color="auto"/>
        <w:left w:val="none" w:sz="0" w:space="0" w:color="auto"/>
        <w:bottom w:val="none" w:sz="0" w:space="0" w:color="auto"/>
        <w:right w:val="none" w:sz="0" w:space="0" w:color="auto"/>
      </w:divBdr>
    </w:div>
    <w:div w:id="1971132970">
      <w:bodyDiv w:val="1"/>
      <w:marLeft w:val="0"/>
      <w:marRight w:val="0"/>
      <w:marTop w:val="0"/>
      <w:marBottom w:val="0"/>
      <w:divBdr>
        <w:top w:val="none" w:sz="0" w:space="0" w:color="auto"/>
        <w:left w:val="none" w:sz="0" w:space="0" w:color="auto"/>
        <w:bottom w:val="none" w:sz="0" w:space="0" w:color="auto"/>
        <w:right w:val="none" w:sz="0" w:space="0" w:color="auto"/>
      </w:divBdr>
    </w:div>
    <w:div w:id="2134517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owardsdatascience.com/lstm-networks-a-detailed-explanation-8fae6aefc7f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s229.stanford.edu/proj2015/249_report.pdf"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77C9-304D-4770-A1C5-84402B07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12</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Craig</dc:creator>
  <dc:description/>
  <cp:lastModifiedBy>Kurt Craig</cp:lastModifiedBy>
  <cp:revision>9</cp:revision>
  <dcterms:created xsi:type="dcterms:W3CDTF">2024-03-19T19:13:00Z</dcterms:created>
  <dcterms:modified xsi:type="dcterms:W3CDTF">2024-03-20T16:06:00Z</dcterms:modified>
  <dc:language>en-US</dc:language>
</cp:coreProperties>
</file>